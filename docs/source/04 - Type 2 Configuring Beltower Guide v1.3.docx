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B6C4A" w14:textId="4C65581C" w:rsidR="0051426B" w:rsidRPr="006B7665" w:rsidRDefault="00F10EC4" w:rsidP="00F10EC4">
      <w:pPr>
        <w:jc w:val="center"/>
        <w:rPr>
          <w:rFonts w:ascii="Garamond" w:hAnsi="Garamond"/>
          <w:b/>
          <w:sz w:val="96"/>
          <w:szCs w:val="96"/>
        </w:rPr>
      </w:pPr>
      <w:r w:rsidRPr="006B7665">
        <w:rPr>
          <w:rFonts w:ascii="Garamond" w:hAnsi="Garamond"/>
          <w:b/>
          <w:sz w:val="96"/>
          <w:szCs w:val="96"/>
        </w:rPr>
        <w:t>T</w:t>
      </w:r>
      <w:r w:rsidR="000002DC">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515735A9" w:rsidR="00E906D4" w:rsidRPr="006B7665" w:rsidRDefault="000002DC" w:rsidP="0062540C">
      <w:pPr>
        <w:jc w:val="center"/>
        <w:rPr>
          <w:sz w:val="48"/>
          <w:szCs w:val="48"/>
        </w:rPr>
      </w:pPr>
      <w:r>
        <w:rPr>
          <w:sz w:val="48"/>
          <w:szCs w:val="48"/>
        </w:rPr>
        <w:t>04 – C</w:t>
      </w:r>
      <w:r w:rsidR="00283F90">
        <w:rPr>
          <w:sz w:val="48"/>
          <w:szCs w:val="48"/>
        </w:rPr>
        <w:t xml:space="preserve">onfiguring </w:t>
      </w:r>
      <w:r w:rsidR="006E68F1">
        <w:rPr>
          <w:sz w:val="48"/>
          <w:szCs w:val="48"/>
        </w:rPr>
        <w:t>Beltower</w:t>
      </w:r>
      <w:r w:rsidR="00283F90">
        <w:rPr>
          <w:sz w:val="48"/>
          <w:szCs w:val="48"/>
        </w:rPr>
        <w:t xml:space="preserve"> 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2A6A0DB7" w:rsidR="00D16CF7" w:rsidRPr="006B7665" w:rsidRDefault="00D16CF7" w:rsidP="00D16CF7">
      <w:pPr>
        <w:spacing w:after="0"/>
      </w:pPr>
      <w:r w:rsidRPr="006B7665">
        <w:t xml:space="preserve">Date: </w:t>
      </w:r>
      <w:r w:rsidR="005D081B">
        <w:t>1</w:t>
      </w:r>
      <w:ins w:id="0" w:author="Andrew Instone-Cowie" w:date="2024-06-19T11:14:00Z" w16du:dateUtc="2024-06-19T10:14:00Z">
        <w:r w:rsidR="00411563">
          <w:t>9</w:t>
        </w:r>
      </w:ins>
      <w:del w:id="1" w:author="Andrew Instone-Cowie" w:date="2024-06-19T11:14:00Z" w16du:dateUtc="2024-06-19T10:14:00Z">
        <w:r w:rsidR="005D081B" w:rsidDel="00411563">
          <w:delText>8</w:delText>
        </w:r>
      </w:del>
      <w:r w:rsidR="005D081B">
        <w:t xml:space="preserve"> </w:t>
      </w:r>
      <w:ins w:id="2" w:author="Andrew Instone-Cowie" w:date="2024-06-18T14:44:00Z" w16du:dateUtc="2024-06-18T13:44:00Z">
        <w:r w:rsidR="00CB0700">
          <w:t>June 2024</w:t>
        </w:r>
      </w:ins>
      <w:del w:id="3" w:author="Andrew Instone-Cowie" w:date="2024-06-18T14:44:00Z" w16du:dateUtc="2024-06-18T13:44:00Z">
        <w:r w:rsidR="005D081B" w:rsidDel="00CB0700">
          <w:delText>August 2020</w:delText>
        </w:r>
      </w:del>
    </w:p>
    <w:p w14:paraId="2CCB6C51" w14:textId="637B4DBF" w:rsidR="00D16CF7" w:rsidRPr="006B7665" w:rsidRDefault="00D16CF7">
      <w:r w:rsidRPr="006B7665">
        <w:t xml:space="preserve">Version: </w:t>
      </w:r>
      <w:r w:rsidR="008639B9">
        <w:t>1.</w:t>
      </w:r>
      <w:ins w:id="4" w:author="Andrew Instone-Cowie" w:date="2024-06-18T14:44:00Z" w16du:dateUtc="2024-06-18T13:44:00Z">
        <w:r w:rsidR="00CB0700">
          <w:t>3</w:t>
        </w:r>
      </w:ins>
      <w:del w:id="5" w:author="Andrew Instone-Cowie" w:date="2024-06-18T14:44:00Z" w16du:dateUtc="2024-06-18T13:44:00Z">
        <w:r w:rsidR="005D081B" w:rsidDel="00CB0700">
          <w:delText>2</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229C3AF2" w14:textId="17A11A67" w:rsidR="00AE12B0" w:rsidRDefault="004A19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r w:rsidR="00000000">
            <w:rPr>
              <w:noProof/>
            </w:rPr>
            <w:fldChar w:fldCharType="begin"/>
          </w:r>
          <w:r w:rsidR="00000000">
            <w:rPr>
              <w:noProof/>
            </w:rPr>
            <w:instrText>HYPERLINK \l "_Toc20771373"</w:instrText>
          </w:r>
          <w:ins w:id="6" w:author="Andrew Instone-Cowie" w:date="2024-06-19T11:17:00Z" w16du:dateUtc="2024-06-19T10:17:00Z">
            <w:r w:rsidR="00411563">
              <w:rPr>
                <w:noProof/>
              </w:rPr>
            </w:r>
          </w:ins>
          <w:r w:rsidR="00000000">
            <w:rPr>
              <w:noProof/>
            </w:rPr>
            <w:fldChar w:fldCharType="separate"/>
          </w:r>
          <w:r w:rsidR="00AE12B0" w:rsidRPr="00652C81">
            <w:rPr>
              <w:rStyle w:val="Hyperlink"/>
              <w:noProof/>
            </w:rPr>
            <w:t>Index of Figures</w:t>
          </w:r>
          <w:r w:rsidR="00AE12B0">
            <w:rPr>
              <w:noProof/>
              <w:webHidden/>
            </w:rPr>
            <w:tab/>
          </w:r>
          <w:r w:rsidR="00AE12B0">
            <w:rPr>
              <w:noProof/>
              <w:webHidden/>
            </w:rPr>
            <w:fldChar w:fldCharType="begin"/>
          </w:r>
          <w:r w:rsidR="00AE12B0">
            <w:rPr>
              <w:noProof/>
              <w:webHidden/>
            </w:rPr>
            <w:instrText xml:space="preserve"> PAGEREF _Toc20771373 \h </w:instrText>
          </w:r>
          <w:r w:rsidR="00AE12B0">
            <w:rPr>
              <w:noProof/>
              <w:webHidden/>
            </w:rPr>
          </w:r>
          <w:r w:rsidR="00AE12B0">
            <w:rPr>
              <w:noProof/>
              <w:webHidden/>
            </w:rPr>
            <w:fldChar w:fldCharType="separate"/>
          </w:r>
          <w:r w:rsidR="00237DEA">
            <w:rPr>
              <w:noProof/>
              <w:webHidden/>
            </w:rPr>
            <w:t>2</w:t>
          </w:r>
          <w:r w:rsidR="00AE12B0">
            <w:rPr>
              <w:noProof/>
              <w:webHidden/>
            </w:rPr>
            <w:fldChar w:fldCharType="end"/>
          </w:r>
          <w:r w:rsidR="00000000">
            <w:rPr>
              <w:noProof/>
            </w:rPr>
            <w:fldChar w:fldCharType="end"/>
          </w:r>
        </w:p>
        <w:p w14:paraId="5E8E1993" w14:textId="2DC9ED9E" w:rsidR="00AE12B0" w:rsidRDefault="00000000">
          <w:pPr>
            <w:pStyle w:val="TOC1"/>
            <w:tabs>
              <w:tab w:val="right" w:leader="dot" w:pos="9016"/>
            </w:tabs>
            <w:rPr>
              <w:rFonts w:eastAsiaTheme="minorEastAsia"/>
              <w:noProof/>
              <w:lang w:eastAsia="en-GB"/>
            </w:rPr>
          </w:pPr>
          <w:r>
            <w:rPr>
              <w:noProof/>
            </w:rPr>
            <w:fldChar w:fldCharType="begin"/>
          </w:r>
          <w:r>
            <w:rPr>
              <w:noProof/>
            </w:rPr>
            <w:instrText>HYPERLINK \l "_Toc20771374"</w:instrText>
          </w:r>
          <w:ins w:id="7" w:author="Andrew Instone-Cowie" w:date="2024-06-19T11:17:00Z" w16du:dateUtc="2024-06-19T10:17:00Z">
            <w:r w:rsidR="00411563">
              <w:rPr>
                <w:noProof/>
              </w:rPr>
            </w:r>
          </w:ins>
          <w:r>
            <w:rPr>
              <w:noProof/>
            </w:rPr>
            <w:fldChar w:fldCharType="separate"/>
          </w:r>
          <w:r w:rsidR="00AE12B0" w:rsidRPr="00652C81">
            <w:rPr>
              <w:rStyle w:val="Hyperlink"/>
              <w:noProof/>
            </w:rPr>
            <w:t>Document History</w:t>
          </w:r>
          <w:r w:rsidR="00AE12B0">
            <w:rPr>
              <w:noProof/>
              <w:webHidden/>
            </w:rPr>
            <w:tab/>
          </w:r>
          <w:r w:rsidR="00AE12B0">
            <w:rPr>
              <w:noProof/>
              <w:webHidden/>
            </w:rPr>
            <w:fldChar w:fldCharType="begin"/>
          </w:r>
          <w:r w:rsidR="00AE12B0">
            <w:rPr>
              <w:noProof/>
              <w:webHidden/>
            </w:rPr>
            <w:instrText xml:space="preserve"> PAGEREF _Toc20771374 \h </w:instrText>
          </w:r>
          <w:r w:rsidR="00AE12B0">
            <w:rPr>
              <w:noProof/>
              <w:webHidden/>
            </w:rPr>
          </w:r>
          <w:r w:rsidR="00AE12B0">
            <w:rPr>
              <w:noProof/>
              <w:webHidden/>
            </w:rPr>
            <w:fldChar w:fldCharType="separate"/>
          </w:r>
          <w:r w:rsidR="00237DEA">
            <w:rPr>
              <w:noProof/>
              <w:webHidden/>
            </w:rPr>
            <w:t>3</w:t>
          </w:r>
          <w:r w:rsidR="00AE12B0">
            <w:rPr>
              <w:noProof/>
              <w:webHidden/>
            </w:rPr>
            <w:fldChar w:fldCharType="end"/>
          </w:r>
          <w:r>
            <w:rPr>
              <w:noProof/>
            </w:rPr>
            <w:fldChar w:fldCharType="end"/>
          </w:r>
        </w:p>
        <w:p w14:paraId="0C77F712" w14:textId="3C22EA44" w:rsidR="00AE12B0" w:rsidRDefault="00000000">
          <w:pPr>
            <w:pStyle w:val="TOC1"/>
            <w:tabs>
              <w:tab w:val="right" w:leader="dot" w:pos="9016"/>
            </w:tabs>
            <w:rPr>
              <w:rFonts w:eastAsiaTheme="minorEastAsia"/>
              <w:noProof/>
              <w:lang w:eastAsia="en-GB"/>
            </w:rPr>
          </w:pPr>
          <w:r>
            <w:rPr>
              <w:noProof/>
            </w:rPr>
            <w:fldChar w:fldCharType="begin"/>
          </w:r>
          <w:r>
            <w:rPr>
              <w:noProof/>
            </w:rPr>
            <w:instrText>HYPERLINK \l "_Toc20771375"</w:instrText>
          </w:r>
          <w:ins w:id="8" w:author="Andrew Instone-Cowie" w:date="2024-06-19T11:17:00Z" w16du:dateUtc="2024-06-19T10:17:00Z">
            <w:r w:rsidR="00411563">
              <w:rPr>
                <w:noProof/>
              </w:rPr>
            </w:r>
          </w:ins>
          <w:r>
            <w:rPr>
              <w:noProof/>
            </w:rPr>
            <w:fldChar w:fldCharType="separate"/>
          </w:r>
          <w:r w:rsidR="00AE12B0" w:rsidRPr="00652C81">
            <w:rPr>
              <w:rStyle w:val="Hyperlink"/>
              <w:noProof/>
            </w:rPr>
            <w:t>Licence</w:t>
          </w:r>
          <w:r w:rsidR="00AE12B0">
            <w:rPr>
              <w:noProof/>
              <w:webHidden/>
            </w:rPr>
            <w:tab/>
          </w:r>
          <w:r w:rsidR="00AE12B0">
            <w:rPr>
              <w:noProof/>
              <w:webHidden/>
            </w:rPr>
            <w:fldChar w:fldCharType="begin"/>
          </w:r>
          <w:r w:rsidR="00AE12B0">
            <w:rPr>
              <w:noProof/>
              <w:webHidden/>
            </w:rPr>
            <w:instrText xml:space="preserve"> PAGEREF _Toc20771375 \h </w:instrText>
          </w:r>
          <w:r w:rsidR="00AE12B0">
            <w:rPr>
              <w:noProof/>
              <w:webHidden/>
            </w:rPr>
          </w:r>
          <w:r w:rsidR="00AE12B0">
            <w:rPr>
              <w:noProof/>
              <w:webHidden/>
            </w:rPr>
            <w:fldChar w:fldCharType="separate"/>
          </w:r>
          <w:r w:rsidR="00237DEA">
            <w:rPr>
              <w:noProof/>
              <w:webHidden/>
            </w:rPr>
            <w:t>3</w:t>
          </w:r>
          <w:r w:rsidR="00AE12B0">
            <w:rPr>
              <w:noProof/>
              <w:webHidden/>
            </w:rPr>
            <w:fldChar w:fldCharType="end"/>
          </w:r>
          <w:r>
            <w:rPr>
              <w:noProof/>
            </w:rPr>
            <w:fldChar w:fldCharType="end"/>
          </w:r>
        </w:p>
        <w:p w14:paraId="714E18C5" w14:textId="71EE84C0" w:rsidR="00AE12B0" w:rsidRDefault="00000000">
          <w:pPr>
            <w:pStyle w:val="TOC1"/>
            <w:tabs>
              <w:tab w:val="right" w:leader="dot" w:pos="9016"/>
            </w:tabs>
            <w:rPr>
              <w:rFonts w:eastAsiaTheme="minorEastAsia"/>
              <w:noProof/>
              <w:lang w:eastAsia="en-GB"/>
            </w:rPr>
          </w:pPr>
          <w:r>
            <w:rPr>
              <w:noProof/>
            </w:rPr>
            <w:fldChar w:fldCharType="begin"/>
          </w:r>
          <w:r>
            <w:rPr>
              <w:noProof/>
            </w:rPr>
            <w:instrText>HYPERLINK \l "_Toc20771376"</w:instrText>
          </w:r>
          <w:ins w:id="9" w:author="Andrew Instone-Cowie" w:date="2024-06-19T11:17:00Z" w16du:dateUtc="2024-06-19T10:17:00Z">
            <w:r w:rsidR="00411563">
              <w:rPr>
                <w:noProof/>
              </w:rPr>
            </w:r>
          </w:ins>
          <w:r>
            <w:rPr>
              <w:noProof/>
            </w:rPr>
            <w:fldChar w:fldCharType="separate"/>
          </w:r>
          <w:r w:rsidR="00AE12B0" w:rsidRPr="00652C81">
            <w:rPr>
              <w:rStyle w:val="Hyperlink"/>
              <w:noProof/>
            </w:rPr>
            <w:t>Documentation Map</w:t>
          </w:r>
          <w:r w:rsidR="00AE12B0">
            <w:rPr>
              <w:noProof/>
              <w:webHidden/>
            </w:rPr>
            <w:tab/>
          </w:r>
          <w:r w:rsidR="00AE12B0">
            <w:rPr>
              <w:noProof/>
              <w:webHidden/>
            </w:rPr>
            <w:fldChar w:fldCharType="begin"/>
          </w:r>
          <w:r w:rsidR="00AE12B0">
            <w:rPr>
              <w:noProof/>
              <w:webHidden/>
            </w:rPr>
            <w:instrText xml:space="preserve"> PAGEREF _Toc20771376 \h </w:instrText>
          </w:r>
          <w:r w:rsidR="00AE12B0">
            <w:rPr>
              <w:noProof/>
              <w:webHidden/>
            </w:rPr>
          </w:r>
          <w:r w:rsidR="00AE12B0">
            <w:rPr>
              <w:noProof/>
              <w:webHidden/>
            </w:rPr>
            <w:fldChar w:fldCharType="separate"/>
          </w:r>
          <w:r w:rsidR="00237DEA">
            <w:rPr>
              <w:noProof/>
              <w:webHidden/>
            </w:rPr>
            <w:t>4</w:t>
          </w:r>
          <w:r w:rsidR="00AE12B0">
            <w:rPr>
              <w:noProof/>
              <w:webHidden/>
            </w:rPr>
            <w:fldChar w:fldCharType="end"/>
          </w:r>
          <w:r>
            <w:rPr>
              <w:noProof/>
            </w:rPr>
            <w:fldChar w:fldCharType="end"/>
          </w:r>
        </w:p>
        <w:p w14:paraId="5C193659" w14:textId="351ECE56" w:rsidR="00AE12B0" w:rsidRDefault="00000000">
          <w:pPr>
            <w:pStyle w:val="TOC1"/>
            <w:tabs>
              <w:tab w:val="right" w:leader="dot" w:pos="9016"/>
            </w:tabs>
            <w:rPr>
              <w:rFonts w:eastAsiaTheme="minorEastAsia"/>
              <w:noProof/>
              <w:lang w:eastAsia="en-GB"/>
            </w:rPr>
          </w:pPr>
          <w:r>
            <w:rPr>
              <w:noProof/>
            </w:rPr>
            <w:fldChar w:fldCharType="begin"/>
          </w:r>
          <w:r>
            <w:rPr>
              <w:noProof/>
            </w:rPr>
            <w:instrText>HYPERLINK \l "_Toc20771377"</w:instrText>
          </w:r>
          <w:ins w:id="10" w:author="Andrew Instone-Cowie" w:date="2024-06-19T11:17:00Z" w16du:dateUtc="2024-06-19T10:17:00Z">
            <w:r w:rsidR="00411563">
              <w:rPr>
                <w:noProof/>
              </w:rPr>
            </w:r>
          </w:ins>
          <w:r>
            <w:rPr>
              <w:noProof/>
            </w:rPr>
            <w:fldChar w:fldCharType="separate"/>
          </w:r>
          <w:r w:rsidR="00AE12B0" w:rsidRPr="00652C81">
            <w:rPr>
              <w:rStyle w:val="Hyperlink"/>
              <w:noProof/>
            </w:rPr>
            <w:t>About This Guide</w:t>
          </w:r>
          <w:r w:rsidR="00AE12B0">
            <w:rPr>
              <w:noProof/>
              <w:webHidden/>
            </w:rPr>
            <w:tab/>
          </w:r>
          <w:r w:rsidR="00AE12B0">
            <w:rPr>
              <w:noProof/>
              <w:webHidden/>
            </w:rPr>
            <w:fldChar w:fldCharType="begin"/>
          </w:r>
          <w:r w:rsidR="00AE12B0">
            <w:rPr>
              <w:noProof/>
              <w:webHidden/>
            </w:rPr>
            <w:instrText xml:space="preserve"> PAGEREF _Toc20771377 \h </w:instrText>
          </w:r>
          <w:r w:rsidR="00AE12B0">
            <w:rPr>
              <w:noProof/>
              <w:webHidden/>
            </w:rPr>
          </w:r>
          <w:r w:rsidR="00AE12B0">
            <w:rPr>
              <w:noProof/>
              <w:webHidden/>
            </w:rPr>
            <w:fldChar w:fldCharType="separate"/>
          </w:r>
          <w:r w:rsidR="00237DEA">
            <w:rPr>
              <w:noProof/>
              <w:webHidden/>
            </w:rPr>
            <w:t>5</w:t>
          </w:r>
          <w:r w:rsidR="00AE12B0">
            <w:rPr>
              <w:noProof/>
              <w:webHidden/>
            </w:rPr>
            <w:fldChar w:fldCharType="end"/>
          </w:r>
          <w:r>
            <w:rPr>
              <w:noProof/>
            </w:rPr>
            <w:fldChar w:fldCharType="end"/>
          </w:r>
        </w:p>
        <w:p w14:paraId="4E46ED0A" w14:textId="68BAD573" w:rsidR="00AE12B0" w:rsidRDefault="00000000">
          <w:pPr>
            <w:pStyle w:val="TOC2"/>
            <w:tabs>
              <w:tab w:val="right" w:leader="dot" w:pos="9016"/>
            </w:tabs>
            <w:rPr>
              <w:rFonts w:eastAsiaTheme="minorEastAsia"/>
              <w:noProof/>
              <w:lang w:eastAsia="en-GB"/>
            </w:rPr>
          </w:pPr>
          <w:r>
            <w:rPr>
              <w:noProof/>
            </w:rPr>
            <w:fldChar w:fldCharType="begin"/>
          </w:r>
          <w:r>
            <w:rPr>
              <w:noProof/>
            </w:rPr>
            <w:instrText>HYPERLINK \l "_Toc20771378"</w:instrText>
          </w:r>
          <w:ins w:id="11" w:author="Andrew Instone-Cowie" w:date="2024-06-19T11:17:00Z" w16du:dateUtc="2024-06-19T10:17:00Z">
            <w:r w:rsidR="00411563">
              <w:rPr>
                <w:noProof/>
              </w:rPr>
            </w:r>
          </w:ins>
          <w:r>
            <w:rPr>
              <w:noProof/>
            </w:rPr>
            <w:fldChar w:fldCharType="separate"/>
          </w:r>
          <w:r w:rsidR="00AE12B0" w:rsidRPr="00652C81">
            <w:rPr>
              <w:rStyle w:val="Hyperlink"/>
              <w:noProof/>
            </w:rPr>
            <w:t>First Steps</w:t>
          </w:r>
          <w:r w:rsidR="00AE12B0">
            <w:rPr>
              <w:noProof/>
              <w:webHidden/>
            </w:rPr>
            <w:tab/>
          </w:r>
          <w:r w:rsidR="00AE12B0">
            <w:rPr>
              <w:noProof/>
              <w:webHidden/>
            </w:rPr>
            <w:fldChar w:fldCharType="begin"/>
          </w:r>
          <w:r w:rsidR="00AE12B0">
            <w:rPr>
              <w:noProof/>
              <w:webHidden/>
            </w:rPr>
            <w:instrText xml:space="preserve"> PAGEREF _Toc20771378 \h </w:instrText>
          </w:r>
          <w:r w:rsidR="00AE12B0">
            <w:rPr>
              <w:noProof/>
              <w:webHidden/>
            </w:rPr>
          </w:r>
          <w:r w:rsidR="00AE12B0">
            <w:rPr>
              <w:noProof/>
              <w:webHidden/>
            </w:rPr>
            <w:fldChar w:fldCharType="separate"/>
          </w:r>
          <w:r w:rsidR="00237DEA">
            <w:rPr>
              <w:noProof/>
              <w:webHidden/>
            </w:rPr>
            <w:t>5</w:t>
          </w:r>
          <w:r w:rsidR="00AE12B0">
            <w:rPr>
              <w:noProof/>
              <w:webHidden/>
            </w:rPr>
            <w:fldChar w:fldCharType="end"/>
          </w:r>
          <w:r>
            <w:rPr>
              <w:noProof/>
            </w:rPr>
            <w:fldChar w:fldCharType="end"/>
          </w:r>
        </w:p>
        <w:p w14:paraId="12008A61" w14:textId="02644E97" w:rsidR="00AE12B0" w:rsidRDefault="00000000">
          <w:pPr>
            <w:pStyle w:val="TOC2"/>
            <w:tabs>
              <w:tab w:val="right" w:leader="dot" w:pos="9016"/>
            </w:tabs>
            <w:rPr>
              <w:rFonts w:eastAsiaTheme="minorEastAsia"/>
              <w:noProof/>
              <w:lang w:eastAsia="en-GB"/>
            </w:rPr>
          </w:pPr>
          <w:r>
            <w:rPr>
              <w:noProof/>
            </w:rPr>
            <w:fldChar w:fldCharType="begin"/>
          </w:r>
          <w:r>
            <w:rPr>
              <w:noProof/>
            </w:rPr>
            <w:instrText>HYPERLINK \l "_Toc20771379"</w:instrText>
          </w:r>
          <w:ins w:id="12" w:author="Andrew Instone-Cowie" w:date="2024-06-19T11:17:00Z" w16du:dateUtc="2024-06-19T10:17:00Z">
            <w:r w:rsidR="00411563">
              <w:rPr>
                <w:noProof/>
              </w:rPr>
            </w:r>
          </w:ins>
          <w:r>
            <w:rPr>
              <w:noProof/>
            </w:rPr>
            <w:fldChar w:fldCharType="separate"/>
          </w:r>
          <w:r w:rsidR="00AE12B0" w:rsidRPr="00652C81">
            <w:rPr>
              <w:rStyle w:val="Hyperlink"/>
              <w:noProof/>
            </w:rPr>
            <w:t>Next Steps</w:t>
          </w:r>
          <w:r w:rsidR="00AE12B0">
            <w:rPr>
              <w:noProof/>
              <w:webHidden/>
            </w:rPr>
            <w:tab/>
          </w:r>
          <w:r w:rsidR="00AE12B0">
            <w:rPr>
              <w:noProof/>
              <w:webHidden/>
            </w:rPr>
            <w:fldChar w:fldCharType="begin"/>
          </w:r>
          <w:r w:rsidR="00AE12B0">
            <w:rPr>
              <w:noProof/>
              <w:webHidden/>
            </w:rPr>
            <w:instrText xml:space="preserve"> PAGEREF _Toc20771379 \h </w:instrText>
          </w:r>
          <w:r w:rsidR="00AE12B0">
            <w:rPr>
              <w:noProof/>
              <w:webHidden/>
            </w:rPr>
          </w:r>
          <w:r w:rsidR="00AE12B0">
            <w:rPr>
              <w:noProof/>
              <w:webHidden/>
            </w:rPr>
            <w:fldChar w:fldCharType="separate"/>
          </w:r>
          <w:r w:rsidR="00237DEA">
            <w:rPr>
              <w:noProof/>
              <w:webHidden/>
            </w:rPr>
            <w:t>5</w:t>
          </w:r>
          <w:r w:rsidR="00AE12B0">
            <w:rPr>
              <w:noProof/>
              <w:webHidden/>
            </w:rPr>
            <w:fldChar w:fldCharType="end"/>
          </w:r>
          <w:r>
            <w:rPr>
              <w:noProof/>
            </w:rPr>
            <w:fldChar w:fldCharType="end"/>
          </w:r>
        </w:p>
        <w:p w14:paraId="39C95460" w14:textId="557F1366" w:rsidR="00AE12B0" w:rsidRDefault="00000000">
          <w:pPr>
            <w:pStyle w:val="TOC1"/>
            <w:tabs>
              <w:tab w:val="right" w:leader="dot" w:pos="9016"/>
            </w:tabs>
            <w:rPr>
              <w:rFonts w:eastAsiaTheme="minorEastAsia"/>
              <w:noProof/>
              <w:lang w:eastAsia="en-GB"/>
            </w:rPr>
          </w:pPr>
          <w:r>
            <w:rPr>
              <w:noProof/>
            </w:rPr>
            <w:fldChar w:fldCharType="begin"/>
          </w:r>
          <w:r>
            <w:rPr>
              <w:noProof/>
            </w:rPr>
            <w:instrText>HYPERLINK \l "_Toc20771380"</w:instrText>
          </w:r>
          <w:ins w:id="13" w:author="Andrew Instone-Cowie" w:date="2024-06-19T11:17:00Z" w16du:dateUtc="2024-06-19T10:17:00Z">
            <w:r w:rsidR="00411563">
              <w:rPr>
                <w:noProof/>
              </w:rPr>
            </w:r>
          </w:ins>
          <w:r>
            <w:rPr>
              <w:noProof/>
            </w:rPr>
            <w:fldChar w:fldCharType="separate"/>
          </w:r>
          <w:r w:rsidR="00AE12B0" w:rsidRPr="00652C81">
            <w:rPr>
              <w:rStyle w:val="Hyperlink"/>
              <w:noProof/>
            </w:rPr>
            <w:t>Beltower Copyrights &amp; Licensing</w:t>
          </w:r>
          <w:r w:rsidR="00AE12B0">
            <w:rPr>
              <w:noProof/>
              <w:webHidden/>
            </w:rPr>
            <w:tab/>
          </w:r>
          <w:r w:rsidR="00AE12B0">
            <w:rPr>
              <w:noProof/>
              <w:webHidden/>
            </w:rPr>
            <w:fldChar w:fldCharType="begin"/>
          </w:r>
          <w:r w:rsidR="00AE12B0">
            <w:rPr>
              <w:noProof/>
              <w:webHidden/>
            </w:rPr>
            <w:instrText xml:space="preserve"> PAGEREF _Toc20771380 \h </w:instrText>
          </w:r>
          <w:r w:rsidR="00AE12B0">
            <w:rPr>
              <w:noProof/>
              <w:webHidden/>
            </w:rPr>
          </w:r>
          <w:r w:rsidR="00AE12B0">
            <w:rPr>
              <w:noProof/>
              <w:webHidden/>
            </w:rPr>
            <w:fldChar w:fldCharType="separate"/>
          </w:r>
          <w:r w:rsidR="00237DEA">
            <w:rPr>
              <w:noProof/>
              <w:webHidden/>
            </w:rPr>
            <w:t>6</w:t>
          </w:r>
          <w:r w:rsidR="00AE12B0">
            <w:rPr>
              <w:noProof/>
              <w:webHidden/>
            </w:rPr>
            <w:fldChar w:fldCharType="end"/>
          </w:r>
          <w:r>
            <w:rPr>
              <w:noProof/>
            </w:rPr>
            <w:fldChar w:fldCharType="end"/>
          </w:r>
        </w:p>
        <w:p w14:paraId="7BB6B5FF" w14:textId="3FF88B19" w:rsidR="00AE12B0" w:rsidRDefault="00000000">
          <w:pPr>
            <w:pStyle w:val="TOC1"/>
            <w:tabs>
              <w:tab w:val="right" w:leader="dot" w:pos="9016"/>
            </w:tabs>
            <w:rPr>
              <w:rFonts w:eastAsiaTheme="minorEastAsia"/>
              <w:noProof/>
              <w:lang w:eastAsia="en-GB"/>
            </w:rPr>
          </w:pPr>
          <w:r>
            <w:rPr>
              <w:noProof/>
            </w:rPr>
            <w:fldChar w:fldCharType="begin"/>
          </w:r>
          <w:r>
            <w:rPr>
              <w:noProof/>
            </w:rPr>
            <w:instrText>HYPERLINK \l "_Toc20771381"</w:instrText>
          </w:r>
          <w:ins w:id="14" w:author="Andrew Instone-Cowie" w:date="2024-06-19T11:17:00Z" w16du:dateUtc="2024-06-19T10:17:00Z">
            <w:r w:rsidR="00411563">
              <w:rPr>
                <w:noProof/>
              </w:rPr>
            </w:r>
          </w:ins>
          <w:r>
            <w:rPr>
              <w:noProof/>
            </w:rPr>
            <w:fldChar w:fldCharType="separate"/>
          </w:r>
          <w:r w:rsidR="00AE12B0" w:rsidRPr="00652C81">
            <w:rPr>
              <w:rStyle w:val="Hyperlink"/>
              <w:noProof/>
            </w:rPr>
            <w:t>Sensors Configuration</w:t>
          </w:r>
          <w:r w:rsidR="00AE12B0">
            <w:rPr>
              <w:noProof/>
              <w:webHidden/>
            </w:rPr>
            <w:tab/>
          </w:r>
          <w:r w:rsidR="00AE12B0">
            <w:rPr>
              <w:noProof/>
              <w:webHidden/>
            </w:rPr>
            <w:fldChar w:fldCharType="begin"/>
          </w:r>
          <w:r w:rsidR="00AE12B0">
            <w:rPr>
              <w:noProof/>
              <w:webHidden/>
            </w:rPr>
            <w:instrText xml:space="preserve"> PAGEREF _Toc20771381 \h </w:instrText>
          </w:r>
          <w:r w:rsidR="00AE12B0">
            <w:rPr>
              <w:noProof/>
              <w:webHidden/>
            </w:rPr>
          </w:r>
          <w:r w:rsidR="00AE12B0">
            <w:rPr>
              <w:noProof/>
              <w:webHidden/>
            </w:rPr>
            <w:fldChar w:fldCharType="separate"/>
          </w:r>
          <w:r w:rsidR="00237DEA">
            <w:rPr>
              <w:noProof/>
              <w:webHidden/>
            </w:rPr>
            <w:t>6</w:t>
          </w:r>
          <w:r w:rsidR="00AE12B0">
            <w:rPr>
              <w:noProof/>
              <w:webHidden/>
            </w:rPr>
            <w:fldChar w:fldCharType="end"/>
          </w:r>
          <w:r>
            <w:rPr>
              <w:noProof/>
            </w:rPr>
            <w:fldChar w:fldCharType="end"/>
          </w:r>
        </w:p>
        <w:p w14:paraId="2B70F0A6" w14:textId="52AB8001" w:rsidR="00AE12B0" w:rsidRDefault="00000000">
          <w:pPr>
            <w:pStyle w:val="TOC1"/>
            <w:tabs>
              <w:tab w:val="right" w:leader="dot" w:pos="9016"/>
            </w:tabs>
            <w:rPr>
              <w:rFonts w:eastAsiaTheme="minorEastAsia"/>
              <w:noProof/>
              <w:lang w:eastAsia="en-GB"/>
            </w:rPr>
          </w:pPr>
          <w:r>
            <w:rPr>
              <w:noProof/>
            </w:rPr>
            <w:fldChar w:fldCharType="begin"/>
          </w:r>
          <w:r>
            <w:rPr>
              <w:noProof/>
            </w:rPr>
            <w:instrText>HYPERLINK \l "_Toc20771382"</w:instrText>
          </w:r>
          <w:ins w:id="15" w:author="Andrew Instone-Cowie" w:date="2024-06-19T11:17:00Z" w16du:dateUtc="2024-06-19T10:17:00Z">
            <w:r w:rsidR="00411563">
              <w:rPr>
                <w:noProof/>
              </w:rPr>
            </w:r>
          </w:ins>
          <w:r>
            <w:rPr>
              <w:noProof/>
            </w:rPr>
            <w:fldChar w:fldCharType="separate"/>
          </w:r>
          <w:r w:rsidR="00AE12B0" w:rsidRPr="00652C81">
            <w:rPr>
              <w:rStyle w:val="Hyperlink"/>
              <w:noProof/>
            </w:rPr>
            <w:t>Delay Timer Calibration</w:t>
          </w:r>
          <w:r w:rsidR="00AE12B0">
            <w:rPr>
              <w:noProof/>
              <w:webHidden/>
            </w:rPr>
            <w:tab/>
          </w:r>
          <w:r w:rsidR="00AE12B0">
            <w:rPr>
              <w:noProof/>
              <w:webHidden/>
            </w:rPr>
            <w:fldChar w:fldCharType="begin"/>
          </w:r>
          <w:r w:rsidR="00AE12B0">
            <w:rPr>
              <w:noProof/>
              <w:webHidden/>
            </w:rPr>
            <w:instrText xml:space="preserve"> PAGEREF _Toc20771382 \h </w:instrText>
          </w:r>
          <w:r w:rsidR="00AE12B0">
            <w:rPr>
              <w:noProof/>
              <w:webHidden/>
            </w:rPr>
          </w:r>
          <w:r w:rsidR="00AE12B0">
            <w:rPr>
              <w:noProof/>
              <w:webHidden/>
            </w:rPr>
            <w:fldChar w:fldCharType="separate"/>
          </w:r>
          <w:r w:rsidR="00237DEA">
            <w:rPr>
              <w:noProof/>
              <w:webHidden/>
            </w:rPr>
            <w:t>12</w:t>
          </w:r>
          <w:r w:rsidR="00AE12B0">
            <w:rPr>
              <w:noProof/>
              <w:webHidden/>
            </w:rPr>
            <w:fldChar w:fldCharType="end"/>
          </w:r>
          <w:r>
            <w:rPr>
              <w:noProof/>
            </w:rPr>
            <w:fldChar w:fldCharType="end"/>
          </w:r>
        </w:p>
        <w:p w14:paraId="26CCD145" w14:textId="628AC159" w:rsidR="00AE12B0" w:rsidRDefault="00000000">
          <w:pPr>
            <w:pStyle w:val="TOC1"/>
            <w:tabs>
              <w:tab w:val="right" w:leader="dot" w:pos="9016"/>
            </w:tabs>
            <w:rPr>
              <w:rFonts w:eastAsiaTheme="minorEastAsia"/>
              <w:noProof/>
              <w:lang w:eastAsia="en-GB"/>
            </w:rPr>
          </w:pPr>
          <w:r>
            <w:rPr>
              <w:noProof/>
            </w:rPr>
            <w:fldChar w:fldCharType="begin"/>
          </w:r>
          <w:r>
            <w:rPr>
              <w:noProof/>
            </w:rPr>
            <w:instrText>HYPERLINK \l "_Toc20771383"</w:instrText>
          </w:r>
          <w:ins w:id="16" w:author="Andrew Instone-Cowie" w:date="2024-06-19T11:17:00Z" w16du:dateUtc="2024-06-19T10:17:00Z">
            <w:r w:rsidR="00411563">
              <w:rPr>
                <w:noProof/>
              </w:rPr>
            </w:r>
          </w:ins>
          <w:r>
            <w:rPr>
              <w:noProof/>
            </w:rPr>
            <w:fldChar w:fldCharType="separate"/>
          </w:r>
          <w:r w:rsidR="00AE12B0" w:rsidRPr="00652C81">
            <w:rPr>
              <w:rStyle w:val="Hyperlink"/>
              <w:noProof/>
            </w:rPr>
            <w:t>Using Multiple PCs</w:t>
          </w:r>
          <w:r w:rsidR="00AE12B0">
            <w:rPr>
              <w:noProof/>
              <w:webHidden/>
            </w:rPr>
            <w:tab/>
          </w:r>
          <w:r w:rsidR="00AE12B0">
            <w:rPr>
              <w:noProof/>
              <w:webHidden/>
            </w:rPr>
            <w:fldChar w:fldCharType="begin"/>
          </w:r>
          <w:r w:rsidR="00AE12B0">
            <w:rPr>
              <w:noProof/>
              <w:webHidden/>
            </w:rPr>
            <w:instrText xml:space="preserve"> PAGEREF _Toc20771383 \h </w:instrText>
          </w:r>
          <w:r w:rsidR="00AE12B0">
            <w:rPr>
              <w:noProof/>
              <w:webHidden/>
            </w:rPr>
          </w:r>
          <w:r w:rsidR="00AE12B0">
            <w:rPr>
              <w:noProof/>
              <w:webHidden/>
            </w:rPr>
            <w:fldChar w:fldCharType="separate"/>
          </w:r>
          <w:r w:rsidR="00237DEA">
            <w:rPr>
              <w:noProof/>
              <w:webHidden/>
            </w:rPr>
            <w:t>13</w:t>
          </w:r>
          <w:r w:rsidR="00AE12B0">
            <w:rPr>
              <w:noProof/>
              <w:webHidden/>
            </w:rPr>
            <w:fldChar w:fldCharType="end"/>
          </w:r>
          <w:r>
            <w:rPr>
              <w:noProof/>
            </w:rPr>
            <w:fldChar w:fldCharType="end"/>
          </w:r>
        </w:p>
        <w:p w14:paraId="1A850A0D" w14:textId="24EEC51E" w:rsidR="00AE12B0" w:rsidRDefault="00000000">
          <w:pPr>
            <w:pStyle w:val="TOC2"/>
            <w:tabs>
              <w:tab w:val="right" w:leader="dot" w:pos="9016"/>
            </w:tabs>
            <w:rPr>
              <w:rFonts w:eastAsiaTheme="minorEastAsia"/>
              <w:noProof/>
              <w:lang w:eastAsia="en-GB"/>
            </w:rPr>
          </w:pPr>
          <w:r>
            <w:rPr>
              <w:noProof/>
            </w:rPr>
            <w:fldChar w:fldCharType="begin"/>
          </w:r>
          <w:r>
            <w:rPr>
              <w:noProof/>
            </w:rPr>
            <w:instrText>HYPERLINK \l "_Toc20771384"</w:instrText>
          </w:r>
          <w:ins w:id="17" w:author="Andrew Instone-Cowie" w:date="2024-06-19T11:17:00Z" w16du:dateUtc="2024-06-19T10:17:00Z">
            <w:r w:rsidR="00411563">
              <w:rPr>
                <w:noProof/>
              </w:rPr>
            </w:r>
          </w:ins>
          <w:r>
            <w:rPr>
              <w:noProof/>
            </w:rPr>
            <w:fldChar w:fldCharType="separate"/>
          </w:r>
          <w:r w:rsidR="00AE12B0" w:rsidRPr="00652C81">
            <w:rPr>
              <w:rStyle w:val="Hyperlink"/>
              <w:noProof/>
            </w:rPr>
            <w:t>Second PC Module &amp; Basic Serial Splitter Module</w:t>
          </w:r>
          <w:r w:rsidR="00AE12B0">
            <w:rPr>
              <w:noProof/>
              <w:webHidden/>
            </w:rPr>
            <w:tab/>
          </w:r>
          <w:r w:rsidR="00AE12B0">
            <w:rPr>
              <w:noProof/>
              <w:webHidden/>
            </w:rPr>
            <w:fldChar w:fldCharType="begin"/>
          </w:r>
          <w:r w:rsidR="00AE12B0">
            <w:rPr>
              <w:noProof/>
              <w:webHidden/>
            </w:rPr>
            <w:instrText xml:space="preserve"> PAGEREF _Toc20771384 \h </w:instrText>
          </w:r>
          <w:r w:rsidR="00AE12B0">
            <w:rPr>
              <w:noProof/>
              <w:webHidden/>
            </w:rPr>
          </w:r>
          <w:r w:rsidR="00AE12B0">
            <w:rPr>
              <w:noProof/>
              <w:webHidden/>
            </w:rPr>
            <w:fldChar w:fldCharType="separate"/>
          </w:r>
          <w:r w:rsidR="00237DEA">
            <w:rPr>
              <w:noProof/>
              <w:webHidden/>
            </w:rPr>
            <w:t>13</w:t>
          </w:r>
          <w:r w:rsidR="00AE12B0">
            <w:rPr>
              <w:noProof/>
              <w:webHidden/>
            </w:rPr>
            <w:fldChar w:fldCharType="end"/>
          </w:r>
          <w:r>
            <w:rPr>
              <w:noProof/>
            </w:rPr>
            <w:fldChar w:fldCharType="end"/>
          </w:r>
        </w:p>
        <w:p w14:paraId="7CDF6139" w14:textId="3FDB37FE" w:rsidR="00AE12B0" w:rsidRDefault="00000000">
          <w:pPr>
            <w:pStyle w:val="TOC2"/>
            <w:tabs>
              <w:tab w:val="right" w:leader="dot" w:pos="9016"/>
            </w:tabs>
            <w:rPr>
              <w:rFonts w:eastAsiaTheme="minorEastAsia"/>
              <w:noProof/>
              <w:lang w:eastAsia="en-GB"/>
            </w:rPr>
          </w:pPr>
          <w:r>
            <w:rPr>
              <w:noProof/>
            </w:rPr>
            <w:fldChar w:fldCharType="begin"/>
          </w:r>
          <w:r>
            <w:rPr>
              <w:noProof/>
            </w:rPr>
            <w:instrText>HYPERLINK \l "_Toc20771385"</w:instrText>
          </w:r>
          <w:ins w:id="18" w:author="Andrew Instone-Cowie" w:date="2024-06-19T11:17:00Z" w16du:dateUtc="2024-06-19T10:17:00Z">
            <w:r w:rsidR="00411563">
              <w:rPr>
                <w:noProof/>
              </w:rPr>
            </w:r>
          </w:ins>
          <w:r>
            <w:rPr>
              <w:noProof/>
            </w:rPr>
            <w:fldChar w:fldCharType="separate"/>
          </w:r>
          <w:r w:rsidR="00AE12B0" w:rsidRPr="00652C81">
            <w:rPr>
              <w:rStyle w:val="Hyperlink"/>
              <w:noProof/>
            </w:rPr>
            <w:t>Configuring the Interface</w:t>
          </w:r>
          <w:r w:rsidR="00AE12B0">
            <w:rPr>
              <w:noProof/>
              <w:webHidden/>
            </w:rPr>
            <w:tab/>
          </w:r>
          <w:r w:rsidR="00AE12B0">
            <w:rPr>
              <w:noProof/>
              <w:webHidden/>
            </w:rPr>
            <w:fldChar w:fldCharType="begin"/>
          </w:r>
          <w:r w:rsidR="00AE12B0">
            <w:rPr>
              <w:noProof/>
              <w:webHidden/>
            </w:rPr>
            <w:instrText xml:space="preserve"> PAGEREF _Toc20771385 \h </w:instrText>
          </w:r>
          <w:r w:rsidR="00AE12B0">
            <w:rPr>
              <w:noProof/>
              <w:webHidden/>
            </w:rPr>
          </w:r>
          <w:r w:rsidR="00AE12B0">
            <w:rPr>
              <w:noProof/>
              <w:webHidden/>
            </w:rPr>
            <w:fldChar w:fldCharType="separate"/>
          </w:r>
          <w:r w:rsidR="00237DEA">
            <w:rPr>
              <w:noProof/>
              <w:webHidden/>
            </w:rPr>
            <w:t>13</w:t>
          </w:r>
          <w:r w:rsidR="00AE12B0">
            <w:rPr>
              <w:noProof/>
              <w:webHidden/>
            </w:rPr>
            <w:fldChar w:fldCharType="end"/>
          </w:r>
          <w:r>
            <w:rPr>
              <w:noProof/>
            </w:rPr>
            <w:fldChar w:fldCharType="end"/>
          </w:r>
        </w:p>
        <w:p w14:paraId="2CCB6D0D" w14:textId="59700342"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19" w:name="_Toc20771373"/>
      <w:r>
        <w:t>I</w:t>
      </w:r>
      <w:r w:rsidR="00E35852">
        <w:t>ndex</w:t>
      </w:r>
      <w:r w:rsidR="003A3D10">
        <w:t xml:space="preserve"> of Figures</w:t>
      </w:r>
      <w:bookmarkEnd w:id="19"/>
    </w:p>
    <w:p w14:paraId="43C0597F" w14:textId="7EEC225E" w:rsidR="00AE12B0" w:rsidRDefault="003A3D10" w:rsidP="005D081B">
      <w:pPr>
        <w:pStyle w:val="TableofFigures"/>
        <w:tabs>
          <w:tab w:val="right" w:leader="dot" w:pos="9016"/>
        </w:tabs>
        <w:spacing w:after="100"/>
        <w:rPr>
          <w:rFonts w:eastAsiaTheme="minorEastAsia"/>
          <w:noProof/>
          <w:lang w:eastAsia="en-GB"/>
        </w:rPr>
      </w:pPr>
      <w:r>
        <w:rPr>
          <w:i/>
        </w:rPr>
        <w:fldChar w:fldCharType="begin"/>
      </w:r>
      <w:r>
        <w:rPr>
          <w:i/>
        </w:rPr>
        <w:instrText xml:space="preserve"> TOC \h \z \c "Figure" </w:instrText>
      </w:r>
      <w:r>
        <w:rPr>
          <w:i/>
        </w:rPr>
        <w:fldChar w:fldCharType="separate"/>
      </w:r>
      <w:r w:rsidR="00000000">
        <w:rPr>
          <w:noProof/>
        </w:rPr>
        <w:fldChar w:fldCharType="begin"/>
      </w:r>
      <w:r w:rsidR="00000000">
        <w:rPr>
          <w:noProof/>
        </w:rPr>
        <w:instrText>HYPERLINK \l "_Toc20771386"</w:instrText>
      </w:r>
      <w:ins w:id="20" w:author="Andrew Instone-Cowie" w:date="2024-06-19T11:17:00Z" w16du:dateUtc="2024-06-19T10:17:00Z">
        <w:r w:rsidR="00411563">
          <w:rPr>
            <w:noProof/>
          </w:rPr>
        </w:r>
      </w:ins>
      <w:r w:rsidR="00000000">
        <w:rPr>
          <w:noProof/>
        </w:rPr>
        <w:fldChar w:fldCharType="separate"/>
      </w:r>
      <w:r w:rsidR="00AE12B0" w:rsidRPr="00E15340">
        <w:rPr>
          <w:rStyle w:val="Hyperlink"/>
          <w:noProof/>
        </w:rPr>
        <w:t>Figure 1 – Documentation Map</w:t>
      </w:r>
      <w:r w:rsidR="00AE12B0">
        <w:rPr>
          <w:noProof/>
          <w:webHidden/>
        </w:rPr>
        <w:tab/>
      </w:r>
      <w:r w:rsidR="00AE12B0">
        <w:rPr>
          <w:noProof/>
          <w:webHidden/>
        </w:rPr>
        <w:fldChar w:fldCharType="begin"/>
      </w:r>
      <w:r w:rsidR="00AE12B0">
        <w:rPr>
          <w:noProof/>
          <w:webHidden/>
        </w:rPr>
        <w:instrText xml:space="preserve"> PAGEREF _Toc20771386 \h </w:instrText>
      </w:r>
      <w:r w:rsidR="00AE12B0">
        <w:rPr>
          <w:noProof/>
          <w:webHidden/>
        </w:rPr>
      </w:r>
      <w:r w:rsidR="00AE12B0">
        <w:rPr>
          <w:noProof/>
          <w:webHidden/>
        </w:rPr>
        <w:fldChar w:fldCharType="separate"/>
      </w:r>
      <w:r w:rsidR="00237DEA">
        <w:rPr>
          <w:noProof/>
          <w:webHidden/>
        </w:rPr>
        <w:t>4</w:t>
      </w:r>
      <w:r w:rsidR="00AE12B0">
        <w:rPr>
          <w:noProof/>
          <w:webHidden/>
        </w:rPr>
        <w:fldChar w:fldCharType="end"/>
      </w:r>
      <w:r w:rsidR="00000000">
        <w:rPr>
          <w:noProof/>
        </w:rPr>
        <w:fldChar w:fldCharType="end"/>
      </w:r>
    </w:p>
    <w:p w14:paraId="45364177" w14:textId="543478C0" w:rsidR="00AE12B0" w:rsidRDefault="00000000" w:rsidP="005D081B">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"_Toc20771387"</w:instrText>
      </w:r>
      <w:ins w:id="21" w:author="Andrew Instone-Cowie" w:date="2024-06-19T11:17:00Z" w16du:dateUtc="2024-06-19T10:17:00Z">
        <w:r w:rsidR="00411563">
          <w:rPr>
            <w:noProof/>
          </w:rPr>
        </w:r>
      </w:ins>
      <w:r>
        <w:rPr>
          <w:noProof/>
        </w:rPr>
        <w:fldChar w:fldCharType="separate"/>
      </w:r>
      <w:r w:rsidR="00AE12B0" w:rsidRPr="00E15340">
        <w:rPr>
          <w:rStyle w:val="Hyperlink"/>
          <w:noProof/>
        </w:rPr>
        <w:t>Figure 2 – Beltower – Mode Selection</w:t>
      </w:r>
      <w:r w:rsidR="00AE12B0">
        <w:rPr>
          <w:noProof/>
          <w:webHidden/>
        </w:rPr>
        <w:tab/>
      </w:r>
      <w:r w:rsidR="00AE12B0">
        <w:rPr>
          <w:noProof/>
          <w:webHidden/>
        </w:rPr>
        <w:fldChar w:fldCharType="begin"/>
      </w:r>
      <w:r w:rsidR="00AE12B0">
        <w:rPr>
          <w:noProof/>
          <w:webHidden/>
        </w:rPr>
        <w:instrText xml:space="preserve"> PAGEREF _Toc20771387 \h </w:instrText>
      </w:r>
      <w:r w:rsidR="00AE12B0">
        <w:rPr>
          <w:noProof/>
          <w:webHidden/>
        </w:rPr>
      </w:r>
      <w:r w:rsidR="00AE12B0">
        <w:rPr>
          <w:noProof/>
          <w:webHidden/>
        </w:rPr>
        <w:fldChar w:fldCharType="separate"/>
      </w:r>
      <w:r w:rsidR="00237DEA">
        <w:rPr>
          <w:noProof/>
          <w:webHidden/>
        </w:rPr>
        <w:t>6</w:t>
      </w:r>
      <w:r w:rsidR="00AE12B0">
        <w:rPr>
          <w:noProof/>
          <w:webHidden/>
        </w:rPr>
        <w:fldChar w:fldCharType="end"/>
      </w:r>
      <w:r>
        <w:rPr>
          <w:noProof/>
        </w:rPr>
        <w:fldChar w:fldCharType="end"/>
      </w:r>
    </w:p>
    <w:p w14:paraId="4D7A5463" w14:textId="0B32F02D" w:rsidR="00AE12B0" w:rsidRDefault="00000000" w:rsidP="005D081B">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"_Toc20771388"</w:instrText>
      </w:r>
      <w:ins w:id="22" w:author="Andrew Instone-Cowie" w:date="2024-06-19T11:17:00Z" w16du:dateUtc="2024-06-19T10:17:00Z">
        <w:r w:rsidR="00411563">
          <w:rPr>
            <w:noProof/>
          </w:rPr>
        </w:r>
      </w:ins>
      <w:r>
        <w:rPr>
          <w:noProof/>
        </w:rPr>
        <w:fldChar w:fldCharType="separate"/>
      </w:r>
      <w:r w:rsidR="00AE12B0" w:rsidRPr="00E15340">
        <w:rPr>
          <w:rStyle w:val="Hyperlink"/>
          <w:noProof/>
        </w:rPr>
        <w:t>Figure 3 – Beltower – Settings Menu</w:t>
      </w:r>
      <w:r w:rsidR="00AE12B0">
        <w:rPr>
          <w:noProof/>
          <w:webHidden/>
        </w:rPr>
        <w:tab/>
      </w:r>
      <w:r w:rsidR="00AE12B0">
        <w:rPr>
          <w:noProof/>
          <w:webHidden/>
        </w:rPr>
        <w:fldChar w:fldCharType="begin"/>
      </w:r>
      <w:r w:rsidR="00AE12B0">
        <w:rPr>
          <w:noProof/>
          <w:webHidden/>
        </w:rPr>
        <w:instrText xml:space="preserve"> PAGEREF _Toc20771388 \h </w:instrText>
      </w:r>
      <w:r w:rsidR="00AE12B0">
        <w:rPr>
          <w:noProof/>
          <w:webHidden/>
        </w:rPr>
      </w:r>
      <w:r w:rsidR="00AE12B0">
        <w:rPr>
          <w:noProof/>
          <w:webHidden/>
        </w:rPr>
        <w:fldChar w:fldCharType="separate"/>
      </w:r>
      <w:r w:rsidR="00237DEA">
        <w:rPr>
          <w:noProof/>
          <w:webHidden/>
        </w:rPr>
        <w:t>7</w:t>
      </w:r>
      <w:r w:rsidR="00AE12B0">
        <w:rPr>
          <w:noProof/>
          <w:webHidden/>
        </w:rPr>
        <w:fldChar w:fldCharType="end"/>
      </w:r>
      <w:r>
        <w:rPr>
          <w:noProof/>
        </w:rPr>
        <w:fldChar w:fldCharType="end"/>
      </w:r>
    </w:p>
    <w:p w14:paraId="690431DB" w14:textId="47EC4773" w:rsidR="00AE12B0" w:rsidRDefault="00000000" w:rsidP="005D081B">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"_Toc20771389"</w:instrText>
      </w:r>
      <w:ins w:id="23" w:author="Andrew Instone-Cowie" w:date="2024-06-19T11:17:00Z" w16du:dateUtc="2024-06-19T10:17:00Z">
        <w:r w:rsidR="00411563">
          <w:rPr>
            <w:noProof/>
          </w:rPr>
        </w:r>
      </w:ins>
      <w:r>
        <w:rPr>
          <w:noProof/>
        </w:rPr>
        <w:fldChar w:fldCharType="separate"/>
      </w:r>
      <w:r w:rsidR="00AE12B0" w:rsidRPr="00E15340">
        <w:rPr>
          <w:rStyle w:val="Hyperlink"/>
          <w:noProof/>
        </w:rPr>
        <w:t>Figure 4 – Beltower – Serial Input Mode</w:t>
      </w:r>
      <w:r w:rsidR="00AE12B0">
        <w:rPr>
          <w:noProof/>
          <w:webHidden/>
        </w:rPr>
        <w:tab/>
      </w:r>
      <w:r w:rsidR="00AE12B0">
        <w:rPr>
          <w:noProof/>
          <w:webHidden/>
        </w:rPr>
        <w:fldChar w:fldCharType="begin"/>
      </w:r>
      <w:r w:rsidR="00AE12B0">
        <w:rPr>
          <w:noProof/>
          <w:webHidden/>
        </w:rPr>
        <w:instrText xml:space="preserve"> PAGEREF _Toc20771389 \h </w:instrText>
      </w:r>
      <w:r w:rsidR="00AE12B0">
        <w:rPr>
          <w:noProof/>
          <w:webHidden/>
        </w:rPr>
      </w:r>
      <w:r w:rsidR="00AE12B0">
        <w:rPr>
          <w:noProof/>
          <w:webHidden/>
        </w:rPr>
        <w:fldChar w:fldCharType="separate"/>
      </w:r>
      <w:r w:rsidR="00237DEA">
        <w:rPr>
          <w:noProof/>
          <w:webHidden/>
        </w:rPr>
        <w:t>7</w:t>
      </w:r>
      <w:r w:rsidR="00AE12B0">
        <w:rPr>
          <w:noProof/>
          <w:webHidden/>
        </w:rPr>
        <w:fldChar w:fldCharType="end"/>
      </w:r>
      <w:r>
        <w:rPr>
          <w:noProof/>
        </w:rPr>
        <w:fldChar w:fldCharType="end"/>
      </w:r>
    </w:p>
    <w:p w14:paraId="60F97ADE" w14:textId="4C52F3C3" w:rsidR="00AE12B0" w:rsidRDefault="00000000" w:rsidP="005D081B">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"_Toc20771390"</w:instrText>
      </w:r>
      <w:ins w:id="24" w:author="Andrew Instone-Cowie" w:date="2024-06-19T11:17:00Z" w16du:dateUtc="2024-06-19T10:17:00Z">
        <w:r w:rsidR="00411563">
          <w:rPr>
            <w:noProof/>
          </w:rPr>
        </w:r>
      </w:ins>
      <w:r>
        <w:rPr>
          <w:noProof/>
        </w:rPr>
        <w:fldChar w:fldCharType="separate"/>
      </w:r>
      <w:r w:rsidR="00AE12B0" w:rsidRPr="00E15340">
        <w:rPr>
          <w:rStyle w:val="Hyperlink"/>
          <w:noProof/>
        </w:rPr>
        <w:t>Figure 5 – Beltower – Sensor Settings</w:t>
      </w:r>
      <w:r w:rsidR="00AE12B0">
        <w:rPr>
          <w:noProof/>
          <w:webHidden/>
        </w:rPr>
        <w:tab/>
      </w:r>
      <w:r w:rsidR="00AE12B0">
        <w:rPr>
          <w:noProof/>
          <w:webHidden/>
        </w:rPr>
        <w:fldChar w:fldCharType="begin"/>
      </w:r>
      <w:r w:rsidR="00AE12B0">
        <w:rPr>
          <w:noProof/>
          <w:webHidden/>
        </w:rPr>
        <w:instrText xml:space="preserve"> PAGEREF _Toc20771390 \h </w:instrText>
      </w:r>
      <w:r w:rsidR="00AE12B0">
        <w:rPr>
          <w:noProof/>
          <w:webHidden/>
        </w:rPr>
      </w:r>
      <w:r w:rsidR="00AE12B0">
        <w:rPr>
          <w:noProof/>
          <w:webHidden/>
        </w:rPr>
        <w:fldChar w:fldCharType="separate"/>
      </w:r>
      <w:r w:rsidR="00237DEA">
        <w:rPr>
          <w:noProof/>
          <w:webHidden/>
        </w:rPr>
        <w:t>8</w:t>
      </w:r>
      <w:r w:rsidR="00AE12B0">
        <w:rPr>
          <w:noProof/>
          <w:webHidden/>
        </w:rPr>
        <w:fldChar w:fldCharType="end"/>
      </w:r>
      <w:r>
        <w:rPr>
          <w:noProof/>
        </w:rPr>
        <w:fldChar w:fldCharType="end"/>
      </w:r>
    </w:p>
    <w:p w14:paraId="5DEB8E75" w14:textId="30A5EE3F" w:rsidR="00AE12B0" w:rsidRDefault="00000000" w:rsidP="005D081B">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"_Toc20771391"</w:instrText>
      </w:r>
      <w:ins w:id="25" w:author="Andrew Instone-Cowie" w:date="2024-06-19T11:17:00Z" w16du:dateUtc="2024-06-19T10:17:00Z">
        <w:r w:rsidR="00411563">
          <w:rPr>
            <w:noProof/>
          </w:rPr>
        </w:r>
      </w:ins>
      <w:r>
        <w:rPr>
          <w:noProof/>
        </w:rPr>
        <w:fldChar w:fldCharType="separate"/>
      </w:r>
      <w:r w:rsidR="00AE12B0" w:rsidRPr="00E15340">
        <w:rPr>
          <w:rStyle w:val="Hyperlink"/>
          <w:noProof/>
        </w:rPr>
        <w:t>Figure 6 – Beltower – Editing Delays</w:t>
      </w:r>
      <w:r w:rsidR="00AE12B0">
        <w:rPr>
          <w:noProof/>
          <w:webHidden/>
        </w:rPr>
        <w:tab/>
      </w:r>
      <w:r w:rsidR="00AE12B0">
        <w:rPr>
          <w:noProof/>
          <w:webHidden/>
        </w:rPr>
        <w:fldChar w:fldCharType="begin"/>
      </w:r>
      <w:r w:rsidR="00AE12B0">
        <w:rPr>
          <w:noProof/>
          <w:webHidden/>
        </w:rPr>
        <w:instrText xml:space="preserve"> PAGEREF _Toc20771391 \h </w:instrText>
      </w:r>
      <w:r w:rsidR="00AE12B0">
        <w:rPr>
          <w:noProof/>
          <w:webHidden/>
        </w:rPr>
      </w:r>
      <w:r w:rsidR="00AE12B0">
        <w:rPr>
          <w:noProof/>
          <w:webHidden/>
        </w:rPr>
        <w:fldChar w:fldCharType="separate"/>
      </w:r>
      <w:r w:rsidR="00237DEA">
        <w:rPr>
          <w:noProof/>
          <w:webHidden/>
        </w:rPr>
        <w:t>8</w:t>
      </w:r>
      <w:r w:rsidR="00AE12B0">
        <w:rPr>
          <w:noProof/>
          <w:webHidden/>
        </w:rPr>
        <w:fldChar w:fldCharType="end"/>
      </w:r>
      <w:r>
        <w:rPr>
          <w:noProof/>
        </w:rPr>
        <w:fldChar w:fldCharType="end"/>
      </w:r>
    </w:p>
    <w:p w14:paraId="30C5095A" w14:textId="02531E40" w:rsidR="00AE12B0" w:rsidRDefault="00000000" w:rsidP="005D081B">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"_Toc20771392"</w:instrText>
      </w:r>
      <w:ins w:id="26" w:author="Andrew Instone-Cowie" w:date="2024-06-19T11:17:00Z" w16du:dateUtc="2024-06-19T10:17:00Z">
        <w:r w:rsidR="00411563">
          <w:rPr>
            <w:noProof/>
          </w:rPr>
        </w:r>
      </w:ins>
      <w:r>
        <w:rPr>
          <w:noProof/>
        </w:rPr>
        <w:fldChar w:fldCharType="separate"/>
      </w:r>
      <w:r w:rsidR="00AE12B0" w:rsidRPr="00E15340">
        <w:rPr>
          <w:rStyle w:val="Hyperlink"/>
          <w:noProof/>
        </w:rPr>
        <w:t>Figure 7 – Beltower – Sensor Delays</w:t>
      </w:r>
      <w:r w:rsidR="00AE12B0">
        <w:rPr>
          <w:noProof/>
          <w:webHidden/>
        </w:rPr>
        <w:tab/>
      </w:r>
      <w:r w:rsidR="00AE12B0">
        <w:rPr>
          <w:noProof/>
          <w:webHidden/>
        </w:rPr>
        <w:fldChar w:fldCharType="begin"/>
      </w:r>
      <w:r w:rsidR="00AE12B0">
        <w:rPr>
          <w:noProof/>
          <w:webHidden/>
        </w:rPr>
        <w:instrText xml:space="preserve"> PAGEREF _Toc20771392 \h </w:instrText>
      </w:r>
      <w:r w:rsidR="00AE12B0">
        <w:rPr>
          <w:noProof/>
          <w:webHidden/>
        </w:rPr>
      </w:r>
      <w:r w:rsidR="00AE12B0">
        <w:rPr>
          <w:noProof/>
          <w:webHidden/>
        </w:rPr>
        <w:fldChar w:fldCharType="separate"/>
      </w:r>
      <w:r w:rsidR="00237DEA">
        <w:rPr>
          <w:noProof/>
          <w:webHidden/>
        </w:rPr>
        <w:t>9</w:t>
      </w:r>
      <w:r w:rsidR="00AE12B0">
        <w:rPr>
          <w:noProof/>
          <w:webHidden/>
        </w:rPr>
        <w:fldChar w:fldCharType="end"/>
      </w:r>
      <w:r>
        <w:rPr>
          <w:noProof/>
        </w:rPr>
        <w:fldChar w:fldCharType="end"/>
      </w:r>
    </w:p>
    <w:p w14:paraId="12049C49" w14:textId="55C848AC" w:rsidR="00AE12B0" w:rsidRDefault="00000000" w:rsidP="005D081B">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"_Toc20771393"</w:instrText>
      </w:r>
      <w:ins w:id="27" w:author="Andrew Instone-Cowie" w:date="2024-06-19T11:17:00Z" w16du:dateUtc="2024-06-19T10:17:00Z">
        <w:r w:rsidR="00411563">
          <w:rPr>
            <w:noProof/>
          </w:rPr>
        </w:r>
      </w:ins>
      <w:r>
        <w:rPr>
          <w:noProof/>
        </w:rPr>
        <w:fldChar w:fldCharType="separate"/>
      </w:r>
      <w:r w:rsidR="00AE12B0" w:rsidRPr="00E15340">
        <w:rPr>
          <w:rStyle w:val="Hyperlink"/>
          <w:noProof/>
        </w:rPr>
        <w:t>Figure 8 – Beltower – Basic Mode</w:t>
      </w:r>
      <w:r w:rsidR="00AE12B0">
        <w:rPr>
          <w:noProof/>
          <w:webHidden/>
        </w:rPr>
        <w:tab/>
      </w:r>
      <w:r w:rsidR="00AE12B0">
        <w:rPr>
          <w:noProof/>
          <w:webHidden/>
        </w:rPr>
        <w:fldChar w:fldCharType="begin"/>
      </w:r>
      <w:r w:rsidR="00AE12B0">
        <w:rPr>
          <w:noProof/>
          <w:webHidden/>
        </w:rPr>
        <w:instrText xml:space="preserve"> PAGEREF _Toc20771393 \h </w:instrText>
      </w:r>
      <w:r w:rsidR="00AE12B0">
        <w:rPr>
          <w:noProof/>
          <w:webHidden/>
        </w:rPr>
      </w:r>
      <w:r w:rsidR="00AE12B0">
        <w:rPr>
          <w:noProof/>
          <w:webHidden/>
        </w:rPr>
        <w:fldChar w:fldCharType="separate"/>
      </w:r>
      <w:r w:rsidR="00237DEA">
        <w:rPr>
          <w:noProof/>
          <w:webHidden/>
        </w:rPr>
        <w:t>10</w:t>
      </w:r>
      <w:r w:rsidR="00AE12B0">
        <w:rPr>
          <w:noProof/>
          <w:webHidden/>
        </w:rPr>
        <w:fldChar w:fldCharType="end"/>
      </w:r>
      <w:r>
        <w:rPr>
          <w:noProof/>
        </w:rPr>
        <w:fldChar w:fldCharType="end"/>
      </w:r>
    </w:p>
    <w:p w14:paraId="55EC6726" w14:textId="244F7E0F" w:rsidR="00AE12B0" w:rsidRDefault="00000000" w:rsidP="005D081B">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"_Toc20771394"</w:instrText>
      </w:r>
      <w:ins w:id="28" w:author="Andrew Instone-Cowie" w:date="2024-06-19T11:17:00Z" w16du:dateUtc="2024-06-19T10:17:00Z">
        <w:r w:rsidR="00411563">
          <w:rPr>
            <w:noProof/>
          </w:rPr>
        </w:r>
      </w:ins>
      <w:r>
        <w:rPr>
          <w:noProof/>
        </w:rPr>
        <w:fldChar w:fldCharType="separate"/>
      </w:r>
      <w:r w:rsidR="00AE12B0" w:rsidRPr="00E15340">
        <w:rPr>
          <w:rStyle w:val="Hyperlink"/>
          <w:noProof/>
        </w:rPr>
        <w:t>Figure 9 – Beltower – Basic Mode Options</w:t>
      </w:r>
      <w:r w:rsidR="00AE12B0">
        <w:rPr>
          <w:noProof/>
          <w:webHidden/>
        </w:rPr>
        <w:tab/>
      </w:r>
      <w:r w:rsidR="00AE12B0">
        <w:rPr>
          <w:noProof/>
          <w:webHidden/>
        </w:rPr>
        <w:fldChar w:fldCharType="begin"/>
      </w:r>
      <w:r w:rsidR="00AE12B0">
        <w:rPr>
          <w:noProof/>
          <w:webHidden/>
        </w:rPr>
        <w:instrText xml:space="preserve"> PAGEREF _Toc20771394 \h </w:instrText>
      </w:r>
      <w:r w:rsidR="00AE12B0">
        <w:rPr>
          <w:noProof/>
          <w:webHidden/>
        </w:rPr>
      </w:r>
      <w:r w:rsidR="00AE12B0">
        <w:rPr>
          <w:noProof/>
          <w:webHidden/>
        </w:rPr>
        <w:fldChar w:fldCharType="separate"/>
      </w:r>
      <w:r w:rsidR="00237DEA">
        <w:rPr>
          <w:noProof/>
          <w:webHidden/>
        </w:rPr>
        <w:t>10</w:t>
      </w:r>
      <w:r w:rsidR="00AE12B0">
        <w:rPr>
          <w:noProof/>
          <w:webHidden/>
        </w:rPr>
        <w:fldChar w:fldCharType="end"/>
      </w:r>
      <w:r>
        <w:rPr>
          <w:noProof/>
        </w:rPr>
        <w:fldChar w:fldCharType="end"/>
      </w:r>
    </w:p>
    <w:p w14:paraId="693DF358" w14:textId="5D365F8B" w:rsidR="00AE12B0" w:rsidRDefault="00000000" w:rsidP="005D081B">
      <w:pPr>
        <w:pStyle w:val="TableofFigures"/>
        <w:tabs>
          <w:tab w:val="right" w:leader="dot" w:pos="9016"/>
        </w:tabs>
        <w:spacing w:after="100"/>
        <w:rPr>
          <w:rFonts w:eastAsiaTheme="minorEastAsia"/>
          <w:noProof/>
          <w:lang w:eastAsia="en-GB"/>
        </w:rPr>
      </w:pPr>
      <w:r>
        <w:rPr>
          <w:noProof/>
        </w:rPr>
        <w:fldChar w:fldCharType="begin"/>
      </w:r>
      <w:r>
        <w:rPr>
          <w:noProof/>
        </w:rPr>
        <w:instrText>HYPERLINK \l "_Toc20771395"</w:instrText>
      </w:r>
      <w:ins w:id="29" w:author="Andrew Instone-Cowie" w:date="2024-06-19T11:17:00Z" w16du:dateUtc="2024-06-19T10:17:00Z">
        <w:r w:rsidR="00411563">
          <w:rPr>
            <w:noProof/>
          </w:rPr>
        </w:r>
      </w:ins>
      <w:r>
        <w:rPr>
          <w:noProof/>
        </w:rPr>
        <w:fldChar w:fldCharType="separate"/>
      </w:r>
      <w:r w:rsidR="00AE12B0" w:rsidRPr="00E15340">
        <w:rPr>
          <w:rStyle w:val="Hyperlink"/>
          <w:noProof/>
        </w:rPr>
        <w:t>Figure 10 – Beltower – Advanced Mode Options</w:t>
      </w:r>
      <w:r w:rsidR="00AE12B0">
        <w:rPr>
          <w:noProof/>
          <w:webHidden/>
        </w:rPr>
        <w:tab/>
      </w:r>
      <w:r w:rsidR="00AE12B0">
        <w:rPr>
          <w:noProof/>
          <w:webHidden/>
        </w:rPr>
        <w:fldChar w:fldCharType="begin"/>
      </w:r>
      <w:r w:rsidR="00AE12B0">
        <w:rPr>
          <w:noProof/>
          <w:webHidden/>
        </w:rPr>
        <w:instrText xml:space="preserve"> PAGEREF _Toc20771395 \h </w:instrText>
      </w:r>
      <w:r w:rsidR="00AE12B0">
        <w:rPr>
          <w:noProof/>
          <w:webHidden/>
        </w:rPr>
      </w:r>
      <w:r w:rsidR="00AE12B0">
        <w:rPr>
          <w:noProof/>
          <w:webHidden/>
        </w:rPr>
        <w:fldChar w:fldCharType="separate"/>
      </w:r>
      <w:r w:rsidR="00237DEA">
        <w:rPr>
          <w:noProof/>
          <w:webHidden/>
        </w:rPr>
        <w:t>11</w:t>
      </w:r>
      <w:r w:rsidR="00AE12B0">
        <w:rPr>
          <w:noProof/>
          <w:webHidden/>
        </w:rPr>
        <w:fldChar w:fldCharType="end"/>
      </w:r>
      <w:r>
        <w:rPr>
          <w:noProof/>
        </w:rPr>
        <w:fldChar w:fldCharType="end"/>
      </w:r>
    </w:p>
    <w:p w14:paraId="08AD6F4F" w14:textId="2BFA7689" w:rsidR="00AE12B0" w:rsidRDefault="00000000">
      <w:pPr>
        <w:pStyle w:val="TableofFigures"/>
        <w:tabs>
          <w:tab w:val="right" w:leader="dot" w:pos="9016"/>
        </w:tabs>
        <w:rPr>
          <w:rFonts w:eastAsiaTheme="minorEastAsia"/>
          <w:noProof/>
          <w:lang w:eastAsia="en-GB"/>
        </w:rPr>
      </w:pPr>
      <w:r>
        <w:rPr>
          <w:noProof/>
        </w:rPr>
        <w:fldChar w:fldCharType="begin"/>
      </w:r>
      <w:r>
        <w:rPr>
          <w:noProof/>
        </w:rPr>
        <w:instrText>HYPERLINK \l "_Toc20771396"</w:instrText>
      </w:r>
      <w:ins w:id="30" w:author="Andrew Instone-Cowie" w:date="2024-06-19T11:17:00Z" w16du:dateUtc="2024-06-19T10:17:00Z">
        <w:r w:rsidR="00411563">
          <w:rPr>
            <w:noProof/>
          </w:rPr>
        </w:r>
      </w:ins>
      <w:r>
        <w:rPr>
          <w:noProof/>
        </w:rPr>
        <w:fldChar w:fldCharType="separate"/>
      </w:r>
      <w:r w:rsidR="00AE12B0" w:rsidRPr="00E15340">
        <w:rPr>
          <w:rStyle w:val="Hyperlink"/>
          <w:noProof/>
        </w:rPr>
        <w:t>Figure 11 – Beltower – Ring Options (Bell Sensors)</w:t>
      </w:r>
      <w:r w:rsidR="00AE12B0">
        <w:rPr>
          <w:noProof/>
          <w:webHidden/>
        </w:rPr>
        <w:tab/>
      </w:r>
      <w:r w:rsidR="00AE12B0">
        <w:rPr>
          <w:noProof/>
          <w:webHidden/>
        </w:rPr>
        <w:fldChar w:fldCharType="begin"/>
      </w:r>
      <w:r w:rsidR="00AE12B0">
        <w:rPr>
          <w:noProof/>
          <w:webHidden/>
        </w:rPr>
        <w:instrText xml:space="preserve"> PAGEREF _Toc20771396 \h </w:instrText>
      </w:r>
      <w:r w:rsidR="00AE12B0">
        <w:rPr>
          <w:noProof/>
          <w:webHidden/>
        </w:rPr>
      </w:r>
      <w:r w:rsidR="00AE12B0">
        <w:rPr>
          <w:noProof/>
          <w:webHidden/>
        </w:rPr>
        <w:fldChar w:fldCharType="separate"/>
      </w:r>
      <w:r w:rsidR="00237DEA">
        <w:rPr>
          <w:noProof/>
          <w:webHidden/>
        </w:rPr>
        <w:t>13</w:t>
      </w:r>
      <w:r w:rsidR="00AE12B0">
        <w:rPr>
          <w:noProof/>
          <w:webHidden/>
        </w:rPr>
        <w:fldChar w:fldCharType="end"/>
      </w:r>
      <w:r>
        <w:rPr>
          <w:noProof/>
        </w:rPr>
        <w:fldChar w:fldCharType="end"/>
      </w:r>
    </w:p>
    <w:p w14:paraId="2CCB6DA3" w14:textId="23E18738" w:rsidR="00295D27" w:rsidRDefault="003A3D10" w:rsidP="00295D27">
      <w:pPr>
        <w:pStyle w:val="Heading1"/>
        <w:spacing w:after="100"/>
      </w:pPr>
      <w:r>
        <w:fldChar w:fldCharType="end"/>
      </w:r>
      <w:r w:rsidR="00295D27">
        <w:t xml:space="preserve"> </w:t>
      </w:r>
    </w:p>
    <w:p w14:paraId="2CCB6DB8" w14:textId="63258AD6" w:rsidR="004D7582" w:rsidRPr="00787764" w:rsidRDefault="004D7582" w:rsidP="001E1F78">
      <w:pPr>
        <w:pStyle w:val="Heading1"/>
        <w:pageBreakBefore/>
        <w:spacing w:after="100"/>
      </w:pPr>
      <w:bookmarkStart w:id="31" w:name="_Toc20771374"/>
      <w:r>
        <w:lastRenderedPageBreak/>
        <w:t>Document History</w:t>
      </w:r>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6CE71049" w:rsidR="00283F90" w:rsidRPr="006B7665" w:rsidRDefault="000002DC"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8639B9" w:rsidRPr="006B7665" w14:paraId="2CCB6DC7" w14:textId="77777777" w:rsidTr="00483BB7">
        <w:tc>
          <w:tcPr>
            <w:tcW w:w="993" w:type="dxa"/>
          </w:tcPr>
          <w:p w14:paraId="2CCB6DC3" w14:textId="194DE394" w:rsidR="008639B9" w:rsidRPr="006B7665" w:rsidRDefault="008639B9" w:rsidP="008639B9">
            <w:pPr>
              <w:contextualSpacing/>
            </w:pPr>
            <w:r>
              <w:t>1.0</w:t>
            </w:r>
          </w:p>
        </w:tc>
        <w:tc>
          <w:tcPr>
            <w:tcW w:w="1842" w:type="dxa"/>
          </w:tcPr>
          <w:p w14:paraId="2CCB6DC4" w14:textId="7DC35BAA" w:rsidR="008639B9" w:rsidRPr="006B7665" w:rsidRDefault="008639B9" w:rsidP="008639B9">
            <w:pPr>
              <w:contextualSpacing/>
            </w:pPr>
            <w:r w:rsidRPr="00212D29">
              <w:t>A J Instone-Cowie</w:t>
            </w:r>
          </w:p>
        </w:tc>
        <w:tc>
          <w:tcPr>
            <w:tcW w:w="1278" w:type="dxa"/>
          </w:tcPr>
          <w:p w14:paraId="2CCB6DC5" w14:textId="70E0DE8D" w:rsidR="008639B9" w:rsidRPr="006B7665" w:rsidRDefault="008639B9" w:rsidP="008639B9">
            <w:pPr>
              <w:contextualSpacing/>
            </w:pPr>
            <w:r>
              <w:t>03/08</w:t>
            </w:r>
            <w:r w:rsidRPr="00212D29">
              <w:t>/201</w:t>
            </w:r>
            <w:r>
              <w:t>9</w:t>
            </w:r>
          </w:p>
        </w:tc>
        <w:tc>
          <w:tcPr>
            <w:tcW w:w="5021" w:type="dxa"/>
          </w:tcPr>
          <w:p w14:paraId="2CCB6DC6" w14:textId="3DFD525B" w:rsidR="008639B9" w:rsidRPr="006B7665" w:rsidRDefault="008639B9" w:rsidP="008639B9">
            <w:pPr>
              <w:contextualSpacing/>
            </w:pPr>
            <w:r w:rsidRPr="00212D29">
              <w:t xml:space="preserve">First </w:t>
            </w:r>
            <w:r>
              <w:t>Release</w:t>
            </w:r>
            <w:r w:rsidRPr="00212D29">
              <w:t>.</w:t>
            </w:r>
          </w:p>
        </w:tc>
      </w:tr>
      <w:tr w:rsidR="00B449FC" w:rsidRPr="006B7665" w14:paraId="2CCB6DCC" w14:textId="77777777" w:rsidTr="00483BB7">
        <w:tc>
          <w:tcPr>
            <w:tcW w:w="993" w:type="dxa"/>
          </w:tcPr>
          <w:p w14:paraId="2CCB6DC8" w14:textId="67A3C62A" w:rsidR="00B449FC" w:rsidRPr="006B7665" w:rsidRDefault="00B449FC" w:rsidP="00B449FC">
            <w:pPr>
              <w:contextualSpacing/>
            </w:pPr>
            <w:r>
              <w:t>1.1</w:t>
            </w:r>
          </w:p>
        </w:tc>
        <w:tc>
          <w:tcPr>
            <w:tcW w:w="1842" w:type="dxa"/>
          </w:tcPr>
          <w:p w14:paraId="2CCB6DC9" w14:textId="10F62FA6" w:rsidR="00B449FC" w:rsidRPr="006B7665" w:rsidRDefault="00B449FC" w:rsidP="00B449FC">
            <w:pPr>
              <w:contextualSpacing/>
            </w:pPr>
            <w:r w:rsidRPr="00212D29">
              <w:t>A J Instone-Cowie</w:t>
            </w:r>
          </w:p>
        </w:tc>
        <w:tc>
          <w:tcPr>
            <w:tcW w:w="1278" w:type="dxa"/>
          </w:tcPr>
          <w:p w14:paraId="2CCB6DCA" w14:textId="4F8EBD7C" w:rsidR="00B449FC" w:rsidRPr="006B7665" w:rsidRDefault="00B449FC" w:rsidP="00B449FC">
            <w:pPr>
              <w:contextualSpacing/>
            </w:pPr>
            <w:r>
              <w:t>01/10/2019</w:t>
            </w:r>
          </w:p>
        </w:tc>
        <w:tc>
          <w:tcPr>
            <w:tcW w:w="5021" w:type="dxa"/>
          </w:tcPr>
          <w:p w14:paraId="2CCB6DCB" w14:textId="32081125" w:rsidR="00B449FC" w:rsidRPr="006B7665" w:rsidRDefault="00B449FC" w:rsidP="00B449FC">
            <w:pPr>
              <w:contextualSpacing/>
            </w:pPr>
            <w:r>
              <w:t>Multi-PC Options.</w:t>
            </w:r>
          </w:p>
        </w:tc>
      </w:tr>
      <w:tr w:rsidR="005D081B" w:rsidRPr="006B7665" w14:paraId="681BE17E" w14:textId="77777777" w:rsidTr="00483BB7">
        <w:tc>
          <w:tcPr>
            <w:tcW w:w="993" w:type="dxa"/>
          </w:tcPr>
          <w:p w14:paraId="10C2BCD9" w14:textId="60FE9D9E" w:rsidR="005D081B" w:rsidRDefault="005D081B" w:rsidP="005D081B">
            <w:pPr>
              <w:contextualSpacing/>
            </w:pPr>
            <w:r>
              <w:t>1.</w:t>
            </w:r>
            <w:ins w:id="32" w:author="Andrew Instone-Cowie" w:date="2024-06-18T14:44:00Z" w16du:dateUtc="2024-06-18T13:44:00Z">
              <w:r w:rsidR="00CB0700">
                <w:t>2</w:t>
              </w:r>
            </w:ins>
            <w:del w:id="33" w:author="Andrew Instone-Cowie" w:date="2024-06-18T14:44:00Z" w16du:dateUtc="2024-06-18T13:44:00Z">
              <w:r w:rsidDel="00CB0700">
                <w:delText>1</w:delText>
              </w:r>
            </w:del>
          </w:p>
        </w:tc>
        <w:tc>
          <w:tcPr>
            <w:tcW w:w="1842" w:type="dxa"/>
          </w:tcPr>
          <w:p w14:paraId="19D39339" w14:textId="6706EC4B" w:rsidR="005D081B" w:rsidRPr="00212D29" w:rsidRDefault="005D081B" w:rsidP="005D081B">
            <w:pPr>
              <w:contextualSpacing/>
            </w:pPr>
            <w:r w:rsidRPr="00212D29">
              <w:t>A J Instone-Cowie</w:t>
            </w:r>
          </w:p>
        </w:tc>
        <w:tc>
          <w:tcPr>
            <w:tcW w:w="1278" w:type="dxa"/>
          </w:tcPr>
          <w:p w14:paraId="64C3A2A2" w14:textId="26DB060C" w:rsidR="005D081B" w:rsidRDefault="005D081B" w:rsidP="005D081B">
            <w:pPr>
              <w:contextualSpacing/>
            </w:pPr>
            <w:r>
              <w:t>18/08/2020</w:t>
            </w:r>
          </w:p>
        </w:tc>
        <w:tc>
          <w:tcPr>
            <w:tcW w:w="5021" w:type="dxa"/>
          </w:tcPr>
          <w:p w14:paraId="40431225" w14:textId="13B26F1D" w:rsidR="005D081B" w:rsidRDefault="005D081B" w:rsidP="005D081B">
            <w:pPr>
              <w:contextualSpacing/>
            </w:pPr>
            <w:r>
              <w:t>Minor update.</w:t>
            </w:r>
          </w:p>
        </w:tc>
      </w:tr>
      <w:tr w:rsidR="00CB0700" w:rsidRPr="006B7665" w14:paraId="0F7E9581" w14:textId="77777777" w:rsidTr="00483BB7">
        <w:trPr>
          <w:ins w:id="34" w:author="Andrew Instone-Cowie" w:date="2024-06-18T14:44:00Z"/>
        </w:trPr>
        <w:tc>
          <w:tcPr>
            <w:tcW w:w="993" w:type="dxa"/>
          </w:tcPr>
          <w:p w14:paraId="080A0547" w14:textId="22FB0DA9" w:rsidR="00CB0700" w:rsidRDefault="00CB0700" w:rsidP="005D081B">
            <w:pPr>
              <w:contextualSpacing/>
              <w:rPr>
                <w:ins w:id="35" w:author="Andrew Instone-Cowie" w:date="2024-06-18T14:44:00Z" w16du:dateUtc="2024-06-18T13:44:00Z"/>
              </w:rPr>
            </w:pPr>
            <w:ins w:id="36" w:author="Andrew Instone-Cowie" w:date="2024-06-18T14:44:00Z" w16du:dateUtc="2024-06-18T13:44:00Z">
              <w:r>
                <w:t>1.3</w:t>
              </w:r>
            </w:ins>
          </w:p>
        </w:tc>
        <w:tc>
          <w:tcPr>
            <w:tcW w:w="1842" w:type="dxa"/>
          </w:tcPr>
          <w:p w14:paraId="03793742" w14:textId="3B0CD22B" w:rsidR="00CB0700" w:rsidRPr="00212D29" w:rsidRDefault="00CB0700" w:rsidP="005D081B">
            <w:pPr>
              <w:contextualSpacing/>
              <w:rPr>
                <w:ins w:id="37" w:author="Andrew Instone-Cowie" w:date="2024-06-18T14:44:00Z" w16du:dateUtc="2024-06-18T13:44:00Z"/>
              </w:rPr>
            </w:pPr>
            <w:ins w:id="38" w:author="Andrew Instone-Cowie" w:date="2024-06-18T14:44:00Z" w16du:dateUtc="2024-06-18T13:44:00Z">
              <w:r>
                <w:t>A J Instone-Cowie</w:t>
              </w:r>
            </w:ins>
          </w:p>
        </w:tc>
        <w:tc>
          <w:tcPr>
            <w:tcW w:w="1278" w:type="dxa"/>
          </w:tcPr>
          <w:p w14:paraId="5C4996DF" w14:textId="3BF2530E" w:rsidR="00CB0700" w:rsidRDefault="00CB0700" w:rsidP="005D081B">
            <w:pPr>
              <w:contextualSpacing/>
              <w:rPr>
                <w:ins w:id="39" w:author="Andrew Instone-Cowie" w:date="2024-06-18T14:44:00Z" w16du:dateUtc="2024-06-18T13:44:00Z"/>
              </w:rPr>
            </w:pPr>
            <w:ins w:id="40" w:author="Andrew Instone-Cowie" w:date="2024-06-18T14:44:00Z" w16du:dateUtc="2024-06-18T13:44:00Z">
              <w:r>
                <w:t>1</w:t>
              </w:r>
            </w:ins>
            <w:ins w:id="41" w:author="Andrew Instone-Cowie" w:date="2024-06-19T11:14:00Z" w16du:dateUtc="2024-06-19T10:14:00Z">
              <w:r w:rsidR="00411563">
                <w:t>9</w:t>
              </w:r>
            </w:ins>
            <w:ins w:id="42" w:author="Andrew Instone-Cowie" w:date="2024-06-18T14:44:00Z" w16du:dateUtc="2024-06-18T13:44:00Z">
              <w:r>
                <w:t>/06/20</w:t>
              </w:r>
            </w:ins>
            <w:ins w:id="43" w:author="Andrew Instone-Cowie" w:date="2024-06-18T14:45:00Z" w16du:dateUtc="2024-06-18T13:45:00Z">
              <w:r>
                <w:t>24</w:t>
              </w:r>
            </w:ins>
          </w:p>
        </w:tc>
        <w:tc>
          <w:tcPr>
            <w:tcW w:w="5021" w:type="dxa"/>
          </w:tcPr>
          <w:p w14:paraId="0E2DD630" w14:textId="24E64C6B" w:rsidR="00CB0700" w:rsidRDefault="00726277" w:rsidP="005D081B">
            <w:pPr>
              <w:contextualSpacing/>
              <w:rPr>
                <w:ins w:id="44" w:author="Andrew Instone-Cowie" w:date="2024-06-18T14:44:00Z" w16du:dateUtc="2024-06-18T13:44:00Z"/>
              </w:rPr>
            </w:pPr>
            <w:ins w:id="45" w:author="Andrew Instone-Cowie" w:date="2024-06-18T14:56:00Z" w16du:dateUtc="2024-06-18T13:56:00Z">
              <w:r>
                <w:t xml:space="preserve">Update for </w:t>
              </w:r>
              <w:proofErr w:type="spellStart"/>
              <w:r>
                <w:t>Beltower</w:t>
              </w:r>
              <w:proofErr w:type="spellEnd"/>
              <w:r>
                <w:t xml:space="preserve"> 12.82. </w:t>
              </w:r>
            </w:ins>
            <w:ins w:id="46" w:author="Andrew Instone-Cowie" w:date="2024-06-18T14:59:00Z" w16du:dateUtc="2024-06-18T13:59:00Z">
              <w:r w:rsidR="00FE1647">
                <w:br/>
              </w:r>
            </w:ins>
            <w:ins w:id="47" w:author="Andrew Instone-Cowie" w:date="2024-06-18T14:45:00Z" w16du:dateUtc="2024-06-18T13:45:00Z">
              <w:r w:rsidR="00CB0700">
                <w:t>Update external links.</w:t>
              </w:r>
            </w:ins>
          </w:p>
        </w:tc>
      </w:tr>
    </w:tbl>
    <w:p w14:paraId="2CCB6DDF" w14:textId="77777777" w:rsidR="004D7582" w:rsidRPr="006B7665" w:rsidRDefault="004D7582" w:rsidP="00483BB7"/>
    <w:p w14:paraId="2CCB6DE0" w14:textId="4447BFBB" w:rsidR="002663FF" w:rsidRDefault="002663FF" w:rsidP="00756131">
      <w:pPr>
        <w:rPr>
          <w:i/>
        </w:rPr>
      </w:pPr>
      <w:r w:rsidRPr="006B7665">
        <w:rPr>
          <w:i/>
        </w:rPr>
        <w:t>Copyright ©201</w:t>
      </w:r>
      <w:r w:rsidR="00283F90">
        <w:rPr>
          <w:i/>
        </w:rPr>
        <w:t>8</w:t>
      </w:r>
      <w:r w:rsidR="008639B9">
        <w:rPr>
          <w:i/>
        </w:rPr>
        <w:t>-</w:t>
      </w:r>
      <w:r w:rsidR="005D081B">
        <w:rPr>
          <w:i/>
        </w:rPr>
        <w:t>2</w:t>
      </w:r>
      <w:ins w:id="48" w:author="Andrew Instone-Cowie" w:date="2024-06-18T14:45:00Z" w16du:dateUtc="2024-06-18T13:45:00Z">
        <w:r w:rsidR="00CB0700">
          <w:rPr>
            <w:i/>
          </w:rPr>
          <w:t>4</w:t>
        </w:r>
      </w:ins>
      <w:del w:id="49" w:author="Andrew Instone-Cowie" w:date="2024-06-18T14:45:00Z" w16du:dateUtc="2024-06-18T13:45:00Z">
        <w:r w:rsidR="005D081B" w:rsidDel="00CB0700">
          <w:rPr>
            <w:i/>
          </w:rPr>
          <w:delText>0</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Keith Edkins</w:t>
      </w:r>
    </w:p>
    <w:p w14:paraId="2CCB6DE2" w14:textId="4FC508DB" w:rsidR="00C31976" w:rsidRDefault="00C31976" w:rsidP="00756131">
      <w:pPr>
        <w:rPr>
          <w:i/>
        </w:rPr>
      </w:pPr>
      <w:r w:rsidRPr="00C31976">
        <w:rPr>
          <w:i/>
        </w:rPr>
        <w:t>[CC BY-SA 2.0 (</w:t>
      </w:r>
      <w:r>
        <w:fldChar w:fldCharType="begin"/>
      </w:r>
      <w:ins w:id="50" w:author="Andrew Instone-Cowie" w:date="2024-06-18T14:45:00Z" w16du:dateUtc="2024-06-18T13:45:00Z">
        <w:r w:rsidR="00CB0700">
          <w:instrText>HYPERLINK "https://creativecommons.org/licenses/by-sa/2.0"</w:instrText>
        </w:r>
      </w:ins>
      <w:del w:id="51" w:author="Andrew Instone-Cowie" w:date="2024-06-18T14:45:00Z" w16du:dateUtc="2024-06-18T13:45:00Z">
        <w:r w:rsidDel="00CB0700">
          <w:delInstrText>HYPERLINK "http://creativecommons.org/licenses/by-sa/2.0"</w:delInstrText>
        </w:r>
      </w:del>
      <w:ins w:id="52" w:author="Andrew Instone-Cowie" w:date="2024-06-19T11:17:00Z" w16du:dateUtc="2024-06-19T10:17:00Z"/>
      <w:r>
        <w:fldChar w:fldCharType="separate"/>
      </w:r>
      <w:del w:id="53" w:author="Andrew Instone-Cowie" w:date="2024-06-18T14:45:00Z" w16du:dateUtc="2024-06-18T13:45:00Z">
        <w:r w:rsidRPr="00FD4225" w:rsidDel="00CB0700">
          <w:rPr>
            <w:rStyle w:val="Hyperlink"/>
            <w:i/>
          </w:rPr>
          <w:delText>http://creativecommons.org/licenses/by-sa/2.0</w:delText>
        </w:r>
      </w:del>
      <w:ins w:id="54" w:author="Andrew Instone-Cowie" w:date="2024-06-18T14:45:00Z" w16du:dateUtc="2024-06-18T13:45:00Z">
        <w:r w:rsidR="00CB0700">
          <w:rPr>
            <w:rStyle w:val="Hyperlink"/>
            <w:i/>
          </w:rPr>
          <w:t>https://creativecommons.org/licenses/by-sa/2.0</w:t>
        </w:r>
      </w:ins>
      <w:r>
        <w:rPr>
          <w:rStyle w:val="Hyperlink"/>
          <w:i/>
        </w:rPr>
        <w:fldChar w:fldCharType="end"/>
      </w:r>
      <w:r>
        <w:rPr>
          <w:i/>
        </w:rPr>
        <w:t>)</w:t>
      </w:r>
      <w:r w:rsidRPr="00C31976">
        <w:rPr>
          <w:i/>
        </w:rPr>
        <w:t>], via Wikimedia Commons</w:t>
      </w:r>
    </w:p>
    <w:p w14:paraId="2CCB6DE4" w14:textId="77777777" w:rsidR="00C146CF" w:rsidRDefault="00C146CF" w:rsidP="00C146CF">
      <w:pPr>
        <w:pStyle w:val="Heading1"/>
      </w:pPr>
      <w:bookmarkStart w:id="55" w:name="_Toc20771375"/>
      <w:r>
        <w:t>Licence</w:t>
      </w:r>
      <w:bookmarkEnd w:id="55"/>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Attribution-ShareAlike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Pr="006B7665" w:rsidRDefault="00C146CF" w:rsidP="00C146CF">
      <w:pPr>
        <w:rPr>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CC4A22B" w14:textId="77777777" w:rsidR="00283F90" w:rsidRDefault="00283F90" w:rsidP="00283F90">
      <w:pPr>
        <w:pStyle w:val="Heading1"/>
      </w:pPr>
      <w:bookmarkStart w:id="60" w:name="_Toc524279440"/>
      <w:bookmarkStart w:id="61" w:name="_Toc20771376"/>
      <w:r>
        <w:lastRenderedPageBreak/>
        <w:t>Documentation Map</w:t>
      </w:r>
      <w:bookmarkEnd w:id="60"/>
      <w:bookmarkEnd w:id="61"/>
    </w:p>
    <w:p w14:paraId="2E8E3340" w14:textId="77777777" w:rsidR="00283F90" w:rsidRPr="00212D29" w:rsidRDefault="00283F90" w:rsidP="00283F90">
      <w:pPr>
        <w:keepNext/>
      </w:pPr>
    </w:p>
    <w:p w14:paraId="2050D9BF" w14:textId="552835EF" w:rsidR="00283F90" w:rsidRDefault="00B449FC" w:rsidP="00283F90">
      <w:pPr>
        <w:keepNext/>
        <w:jc w:val="center"/>
      </w:pPr>
      <w:r>
        <w:rPr>
          <w:noProof/>
        </w:rPr>
        <w:drawing>
          <wp:inline distT="0" distB="0" distL="0" distR="0" wp14:anchorId="1BE34CB0" wp14:editId="362AB22D">
            <wp:extent cx="4752000" cy="5832000"/>
            <wp:effectExtent l="19050" t="19050" r="10795" b="1651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2 DocMap 4 Config Beltower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11ABC964" w:rsidR="00283F90" w:rsidRDefault="00283F90" w:rsidP="00283F90">
      <w:pPr>
        <w:pStyle w:val="Caption"/>
        <w:jc w:val="center"/>
      </w:pPr>
      <w:bookmarkStart w:id="62" w:name="_Toc20771386"/>
      <w:r>
        <w:t xml:space="preserve">Figure </w:t>
      </w:r>
      <w:r>
        <w:rPr>
          <w:noProof/>
        </w:rPr>
        <w:fldChar w:fldCharType="begin"/>
      </w:r>
      <w:r>
        <w:rPr>
          <w:noProof/>
        </w:rPr>
        <w:instrText xml:space="preserve"> SEQ Figure \* ARABIC </w:instrText>
      </w:r>
      <w:r>
        <w:rPr>
          <w:noProof/>
        </w:rPr>
        <w:fldChar w:fldCharType="separate"/>
      </w:r>
      <w:r w:rsidR="00237DEA">
        <w:rPr>
          <w:noProof/>
        </w:rPr>
        <w:t>1</w:t>
      </w:r>
      <w:r>
        <w:rPr>
          <w:noProof/>
        </w:rPr>
        <w:fldChar w:fldCharType="end"/>
      </w:r>
      <w:r>
        <w:t xml:space="preserve"> – Documentation Map</w:t>
      </w:r>
      <w:bookmarkEnd w:id="62"/>
    </w:p>
    <w:p w14:paraId="2CCB6DEA" w14:textId="2F23A682" w:rsidR="004C27F1" w:rsidRDefault="00283F90" w:rsidP="00283F90">
      <w:pPr>
        <w:pStyle w:val="Heading1"/>
        <w:pageBreakBefore/>
      </w:pPr>
      <w:bookmarkStart w:id="63" w:name="_Toc20771377"/>
      <w:r>
        <w:lastRenderedPageBreak/>
        <w:t>About This Guide</w:t>
      </w:r>
      <w:bookmarkEnd w:id="63"/>
    </w:p>
    <w:p w14:paraId="6C574A21" w14:textId="77777777" w:rsidR="00295D27" w:rsidRPr="003405C9" w:rsidRDefault="00295D27" w:rsidP="00295D27">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Beltower</w:t>
      </w:r>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6BC3B744" w14:textId="1505D6B2" w:rsidR="00295D27" w:rsidRDefault="00295D27" w:rsidP="00295D27">
      <w:r w:rsidRPr="003405C9">
        <w:t>This</w:t>
      </w:r>
      <w:r>
        <w:t xml:space="preserve"> brief </w:t>
      </w:r>
      <w:r w:rsidRPr="001564E9">
        <w:rPr>
          <w:b/>
          <w:i/>
        </w:rPr>
        <w:t xml:space="preserve">Configuring </w:t>
      </w:r>
      <w:r>
        <w:rPr>
          <w:b/>
          <w:i/>
        </w:rPr>
        <w:t>Beltower</w:t>
      </w:r>
      <w:r w:rsidRPr="001564E9">
        <w:rPr>
          <w:b/>
          <w:i/>
        </w:rPr>
        <w:t xml:space="preserve"> Guide</w:t>
      </w:r>
      <w:r w:rsidRPr="003405C9">
        <w:t xml:space="preserve"> shows you how to configure the </w:t>
      </w:r>
      <w:r>
        <w:t>Beltower</w:t>
      </w:r>
      <w:r w:rsidRPr="003405C9">
        <w:t xml:space="preserve"> Simulator Software Package to work with the Type 2 Liverpool Ringing Simulator.</w:t>
      </w:r>
    </w:p>
    <w:p w14:paraId="4E5A9F77" w14:textId="28F1939A" w:rsidR="00295D27" w:rsidRDefault="00295D27" w:rsidP="00295D27">
      <w:r w:rsidRPr="00C0188B">
        <w:t xml:space="preserve">Other </w:t>
      </w:r>
      <w:r>
        <w:t>project g</w:t>
      </w:r>
      <w:r w:rsidRPr="00C0188B">
        <w:t xml:space="preserve">uides are available for the </w:t>
      </w:r>
      <w:r>
        <w:t>Abel</w:t>
      </w:r>
      <w:r w:rsidRPr="00C0188B">
        <w:t xml:space="preserve"> and Virtual Belfry packages.</w:t>
      </w:r>
    </w:p>
    <w:p w14:paraId="05A48A80" w14:textId="77777777" w:rsidR="00295D27" w:rsidRPr="001564E9" w:rsidRDefault="00295D27" w:rsidP="00295D27">
      <w:pPr>
        <w:pStyle w:val="Heading2"/>
      </w:pPr>
      <w:bookmarkStart w:id="76" w:name="_Toc20771378"/>
      <w:r w:rsidRPr="001564E9">
        <w:t>First Steps</w:t>
      </w:r>
      <w:bookmarkEnd w:id="76"/>
    </w:p>
    <w:p w14:paraId="1462040E" w14:textId="31B5D2FA" w:rsidR="00295D27" w:rsidRPr="001564E9" w:rsidRDefault="00295D27" w:rsidP="00295D27">
      <w:r w:rsidRPr="001564E9">
        <w:t xml:space="preserve">This guide begins from the point that you have completed building and installing your Type 2 Liverpool Simulator hardware, and are now ready to configure </w:t>
      </w:r>
      <w:r>
        <w:t>Beltower</w:t>
      </w:r>
      <w:r w:rsidRPr="001564E9">
        <w:t xml:space="preserve"> to work with the simulator.</w:t>
      </w:r>
    </w:p>
    <w:p w14:paraId="0F423F5E" w14:textId="357B340F" w:rsidR="00295D27" w:rsidRDefault="00295D27" w:rsidP="00295D27">
      <w:r w:rsidRPr="001564E9">
        <w:t xml:space="preserve">For guidance on building and installing the Type 2 Liverpool Simulator, please refer to the </w:t>
      </w:r>
      <w:r w:rsidRPr="001564E9">
        <w:rPr>
          <w:b/>
          <w:i/>
        </w:rPr>
        <w:t>Build &amp; Installation Guide</w:t>
      </w:r>
      <w:r w:rsidRPr="001564E9">
        <w:t xml:space="preserve">. For detailed technical information, see also the </w:t>
      </w:r>
      <w:r w:rsidRPr="001564E9">
        <w:rPr>
          <w:b/>
          <w:i/>
        </w:rPr>
        <w:t>Technical Reference Guide</w:t>
      </w:r>
      <w:r w:rsidRPr="001564E9">
        <w:t>.</w:t>
      </w:r>
    </w:p>
    <w:p w14:paraId="33A4C6E5" w14:textId="77777777" w:rsidR="00B449FC" w:rsidRPr="001564E9" w:rsidRDefault="00B449FC" w:rsidP="00B449FC">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7B85A80D" w14:textId="77777777" w:rsidR="00295D27" w:rsidRDefault="00295D27" w:rsidP="00295D27">
      <w:pPr>
        <w:pStyle w:val="Heading2"/>
      </w:pPr>
      <w:bookmarkStart w:id="77" w:name="_Toc20771379"/>
      <w:r>
        <w:t>Next Steps</w:t>
      </w:r>
      <w:bookmarkEnd w:id="77"/>
    </w:p>
    <w:p w14:paraId="518CEFAF" w14:textId="6EE82699" w:rsidR="00295D27" w:rsidRDefault="00295D27" w:rsidP="00295D27">
      <w:r w:rsidRPr="00C0188B">
        <w:t xml:space="preserve">This is not a detailed guide to using </w:t>
      </w:r>
      <w:r>
        <w:t>Beltower</w:t>
      </w:r>
      <w:r w:rsidRPr="00C0188B">
        <w:t xml:space="preserve">. Please refer to the </w:t>
      </w:r>
      <w:r>
        <w:t>Beltower</w:t>
      </w:r>
      <w:r w:rsidRPr="00C0188B">
        <w:t xml:space="preserve"> documentation and help for more information on the usage and configuration of the application.</w:t>
      </w:r>
    </w:p>
    <w:p w14:paraId="26D3FB3F" w14:textId="77777777" w:rsidR="00295D27" w:rsidRPr="001564E9" w:rsidRDefault="00295D27" w:rsidP="00295D27">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2CCB6FDD" w14:textId="6E3B966C" w:rsidR="005C1C23" w:rsidRPr="00825FC5" w:rsidRDefault="005C1C23" w:rsidP="005C1C23">
      <w:pPr>
        <w:pStyle w:val="Caption"/>
        <w:ind w:left="357"/>
        <w:jc w:val="center"/>
      </w:pPr>
      <w:bookmarkStart w:id="82" w:name="_Toc415420535"/>
    </w:p>
    <w:p w14:paraId="38DF5EFE" w14:textId="00ED5137" w:rsidR="00BE1FA6" w:rsidRDefault="00283F90" w:rsidP="00F9068C">
      <w:pPr>
        <w:pStyle w:val="Heading1"/>
        <w:pageBreakBefore/>
      </w:pPr>
      <w:bookmarkStart w:id="83" w:name="_Toc20771380"/>
      <w:bookmarkStart w:id="84" w:name="_Toc415420537"/>
      <w:bookmarkEnd w:id="82"/>
      <w:r>
        <w:lastRenderedPageBreak/>
        <w:t xml:space="preserve">Beltower </w:t>
      </w:r>
      <w:bookmarkStart w:id="85" w:name="_Hlk524355137"/>
      <w:r w:rsidR="00BE1FA6">
        <w:t>Copyrights</w:t>
      </w:r>
      <w:r w:rsidR="00AE12B0">
        <w:t xml:space="preserve"> </w:t>
      </w:r>
      <w:r w:rsidR="00BE1FA6">
        <w:t>&amp; Licensing</w:t>
      </w:r>
      <w:bookmarkEnd w:id="83"/>
    </w:p>
    <w:p w14:paraId="6C4C0B04" w14:textId="2204C689" w:rsidR="00BE1FA6" w:rsidRDefault="00BE1FA6" w:rsidP="00BE1FA6">
      <w:r>
        <w:t>Beltower is a copyright software product ©D</w:t>
      </w:r>
      <w:r w:rsidR="00B56174">
        <w:t>. J.</w:t>
      </w:r>
      <w:r>
        <w:t xml:space="preserve"> Ballard, made available under the </w:t>
      </w:r>
      <w:r w:rsidR="00B56174">
        <w:t xml:space="preserve">Beltower </w:t>
      </w:r>
      <w:r>
        <w:t>Licence</w:t>
      </w:r>
      <w:r w:rsidR="00B56174">
        <w:t xml:space="preserve"> Agreement included with the software</w:t>
      </w:r>
      <w:r>
        <w:t>.</w:t>
      </w:r>
    </w:p>
    <w:p w14:paraId="3C4F8300" w14:textId="23530BD6" w:rsidR="00BE1FA6" w:rsidRPr="001564E9" w:rsidRDefault="00BE1FA6" w:rsidP="00BE1FA6">
      <w:r>
        <w:t xml:space="preserve">Please ensure your copy of </w:t>
      </w:r>
      <w:r w:rsidR="00B56174">
        <w:t xml:space="preserve">Beltower </w:t>
      </w:r>
      <w:r>
        <w:t>is properly licensed.</w:t>
      </w:r>
    </w:p>
    <w:bookmarkEnd w:id="85"/>
    <w:p w14:paraId="7D6C9C48" w14:textId="7B4CECAD" w:rsidR="00BE1FA6" w:rsidRPr="001564E9" w:rsidRDefault="00BE1FA6" w:rsidP="00BE1FA6">
      <w:r>
        <w:t xml:space="preserve">Beltower can be ordered from </w:t>
      </w:r>
      <w:r>
        <w:fldChar w:fldCharType="begin"/>
      </w:r>
      <w:ins w:id="86" w:author="Andrew Instone-Cowie" w:date="2024-06-18T14:47:00Z" w16du:dateUtc="2024-06-18T13:47:00Z">
        <w:r w:rsidR="00CB0700">
          <w:instrText>HYPERLINK "https://www.beltower.co.uk/"</w:instrText>
        </w:r>
      </w:ins>
      <w:del w:id="87" w:author="Andrew Instone-Cowie" w:date="2024-06-18T14:47:00Z" w16du:dateUtc="2024-06-18T13:47:00Z">
        <w:r w:rsidDel="00CB0700">
          <w:delInstrText>HYPERLINK "http://www.beltower.co.uk/"</w:delInstrText>
        </w:r>
      </w:del>
      <w:ins w:id="88" w:author="Andrew Instone-Cowie" w:date="2024-06-19T11:17:00Z" w16du:dateUtc="2024-06-19T10:17:00Z"/>
      <w:r>
        <w:fldChar w:fldCharType="separate"/>
      </w:r>
      <w:del w:id="89" w:author="Andrew Instone-Cowie" w:date="2024-06-18T14:47:00Z" w16du:dateUtc="2024-06-18T13:47:00Z">
        <w:r w:rsidRPr="00490F76" w:rsidDel="00CB0700">
          <w:rPr>
            <w:rStyle w:val="Hyperlink"/>
          </w:rPr>
          <w:delText>http://www.beltower.co.uk/</w:delText>
        </w:r>
      </w:del>
      <w:ins w:id="90" w:author="Andrew Instone-Cowie" w:date="2024-06-18T14:47:00Z" w16du:dateUtc="2024-06-18T13:47:00Z">
        <w:r w:rsidR="00CB0700">
          <w:rPr>
            <w:rStyle w:val="Hyperlink"/>
          </w:rPr>
          <w:t>https://www.beltower.co.uk/</w:t>
        </w:r>
      </w:ins>
      <w:r>
        <w:rPr>
          <w:rStyle w:val="Hyperlink"/>
        </w:rPr>
        <w:fldChar w:fldCharType="end"/>
      </w:r>
      <w:r>
        <w:t>.</w:t>
      </w:r>
    </w:p>
    <w:p w14:paraId="2CCB7001" w14:textId="0AF486BC" w:rsidR="001D20BB" w:rsidRDefault="001D20BB" w:rsidP="00F9068C">
      <w:pPr>
        <w:pStyle w:val="Heading1"/>
      </w:pPr>
      <w:bookmarkStart w:id="91" w:name="_Toc20771381"/>
      <w:r>
        <w:t>Sensors Configuration</w:t>
      </w:r>
      <w:bookmarkEnd w:id="84"/>
      <w:bookmarkEnd w:id="91"/>
    </w:p>
    <w:p w14:paraId="2CCB7002" w14:textId="0266F8C3" w:rsidR="00C70790" w:rsidRPr="003D20CC" w:rsidRDefault="00C70790" w:rsidP="00C70790">
      <w:r w:rsidRPr="003D20CC">
        <w:t>Configuration of the Beltower Simulator Software Package to use the Simulator Interface should also only need to be done once. All settings are saved in the Beltower configuration file.</w:t>
      </w:r>
      <w:r w:rsidR="00602948">
        <w:t xml:space="preserve"> This example is based on </w:t>
      </w:r>
      <w:proofErr w:type="spellStart"/>
      <w:r w:rsidR="00602948">
        <w:t>Beltower</w:t>
      </w:r>
      <w:proofErr w:type="spellEnd"/>
      <w:r w:rsidR="00602948">
        <w:t xml:space="preserve"> 20</w:t>
      </w:r>
      <w:ins w:id="92" w:author="Andrew Instone-Cowie" w:date="2024-06-18T14:48:00Z" w16du:dateUtc="2024-06-18T13:48:00Z">
        <w:r w:rsidR="00CB0700">
          <w:t>22</w:t>
        </w:r>
      </w:ins>
      <w:del w:id="93" w:author="Andrew Instone-Cowie" w:date="2024-06-18T14:48:00Z" w16du:dateUtc="2024-06-18T13:48:00Z">
        <w:r w:rsidR="00602948" w:rsidDel="00CB0700">
          <w:delText>1</w:delText>
        </w:r>
        <w:r w:rsidR="00F9068C" w:rsidDel="00CB0700">
          <w:delText>7</w:delText>
        </w:r>
      </w:del>
      <w:r w:rsidR="00602948">
        <w:t xml:space="preserve"> (12.</w:t>
      </w:r>
      <w:ins w:id="94" w:author="Andrew Instone-Cowie" w:date="2024-06-18T14:48:00Z" w16du:dateUtc="2024-06-18T13:48:00Z">
        <w:r w:rsidR="00CB0700">
          <w:t>82</w:t>
        </w:r>
      </w:ins>
      <w:del w:id="95" w:author="Andrew Instone-Cowie" w:date="2024-06-18T14:48:00Z" w16du:dateUtc="2024-06-18T13:48:00Z">
        <w:r w:rsidR="00F9068C" w:rsidDel="00CB0700">
          <w:delText>35</w:delText>
        </w:r>
      </w:del>
      <w:r w:rsidR="00602948">
        <w:t>)</w:t>
      </w:r>
      <w:ins w:id="96" w:author="Andrew Instone-Cowie" w:date="2024-06-18T14:48:00Z" w16du:dateUtc="2024-06-18T13:48:00Z">
        <w:r w:rsidR="00CB0700">
          <w:t>, screens and options may differ slightly in other versions</w:t>
        </w:r>
      </w:ins>
      <w:r w:rsidR="00602948">
        <w:t>.</w:t>
      </w:r>
    </w:p>
    <w:p w14:paraId="2CCB7003" w14:textId="3821C659" w:rsidR="00C70790" w:rsidRPr="003D20CC" w:rsidRDefault="00C70790" w:rsidP="00C70790">
      <w:r w:rsidRPr="003D20CC">
        <w:t>To configure Beltower to use the Simulator Interface, carry out the following steps. This manual described the minimum necessary to configure Beltower to use the Simulator Interface, for full details on the overall configuration</w:t>
      </w:r>
      <w:r w:rsidR="000764FA">
        <w:t xml:space="preserve"> and features</w:t>
      </w:r>
      <w:r w:rsidRPr="003D20CC">
        <w:t xml:space="preserve"> of Beltower please refer to the product documentation.</w:t>
      </w:r>
    </w:p>
    <w:p w14:paraId="2CCB7005" w14:textId="3BD26E11" w:rsidR="00C70790" w:rsidRDefault="00C70790" w:rsidP="00B46C6B">
      <w:pPr>
        <w:pStyle w:val="ListParagraph"/>
        <w:keepNext/>
        <w:numPr>
          <w:ilvl w:val="0"/>
          <w:numId w:val="42"/>
        </w:numPr>
        <w:ind w:left="714" w:hanging="357"/>
      </w:pPr>
      <w:r w:rsidRPr="003D20CC">
        <w:t xml:space="preserve">Start Beltower on the Simulator PC, </w:t>
      </w:r>
      <w:ins w:id="97" w:author="Andrew Instone-Cowie" w:date="2024-06-19T11:15:00Z" w16du:dateUtc="2024-06-19T10:15:00Z">
        <w:r w:rsidR="00411563">
          <w:t xml:space="preserve">and if prompted </w:t>
        </w:r>
      </w:ins>
      <w:r w:rsidR="009B2FC9">
        <w:t xml:space="preserve">select </w:t>
      </w:r>
      <w:r w:rsidR="009B2FC9" w:rsidRPr="00411563">
        <w:rPr>
          <w:i/>
          <w:iCs/>
          <w:rPrChange w:id="98" w:author="Andrew Instone-Cowie" w:date="2024-06-19T11:15:00Z" w16du:dateUtc="2024-06-19T10:15:00Z">
            <w:rPr/>
          </w:rPrChange>
        </w:rPr>
        <w:t>Advanced Mode</w:t>
      </w:r>
      <w:r w:rsidRPr="003D20CC">
        <w:t>.</w:t>
      </w:r>
    </w:p>
    <w:p w14:paraId="78D90481" w14:textId="1B2D7F58" w:rsidR="00B46C6B" w:rsidRDefault="00167214" w:rsidP="00B46C6B">
      <w:pPr>
        <w:keepNext/>
        <w:ind w:left="360"/>
        <w:jc w:val="center"/>
      </w:pPr>
      <w:r>
        <w:rPr>
          <w:noProof/>
        </w:rPr>
        <w:drawing>
          <wp:inline distT="0" distB="0" distL="0" distR="0" wp14:anchorId="3B7B2205" wp14:editId="0246B686">
            <wp:extent cx="2520000" cy="207360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T 1.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073600"/>
                    </a:xfrm>
                    <a:prstGeom prst="rect">
                      <a:avLst/>
                    </a:prstGeom>
                  </pic:spPr>
                </pic:pic>
              </a:graphicData>
            </a:graphic>
          </wp:inline>
        </w:drawing>
      </w:r>
    </w:p>
    <w:p w14:paraId="129D3676" w14:textId="7017A1FB" w:rsidR="00B46C6B" w:rsidRDefault="00B46C6B" w:rsidP="00B46C6B">
      <w:pPr>
        <w:pStyle w:val="Caption"/>
        <w:jc w:val="center"/>
        <w:rPr>
          <w:noProof/>
        </w:rPr>
      </w:pPr>
      <w:bookmarkStart w:id="99" w:name="_Toc20771387"/>
      <w:r>
        <w:t xml:space="preserve">Figure </w:t>
      </w:r>
      <w:r w:rsidR="00C37EB1">
        <w:rPr>
          <w:noProof/>
        </w:rPr>
        <w:fldChar w:fldCharType="begin"/>
      </w:r>
      <w:r w:rsidR="00C37EB1">
        <w:rPr>
          <w:noProof/>
        </w:rPr>
        <w:instrText xml:space="preserve"> SEQ Figure \* ARABIC </w:instrText>
      </w:r>
      <w:r w:rsidR="00C37EB1">
        <w:rPr>
          <w:noProof/>
        </w:rPr>
        <w:fldChar w:fldCharType="separate"/>
      </w:r>
      <w:r w:rsidR="00237DEA">
        <w:rPr>
          <w:noProof/>
        </w:rPr>
        <w:t>2</w:t>
      </w:r>
      <w:r w:rsidR="00C37EB1">
        <w:rPr>
          <w:noProof/>
        </w:rPr>
        <w:fldChar w:fldCharType="end"/>
      </w:r>
      <w:r>
        <w:rPr>
          <w:noProof/>
        </w:rPr>
        <w:t xml:space="preserve"> </w:t>
      </w:r>
      <w:r w:rsidRPr="00EA4814">
        <w:rPr>
          <w:noProof/>
        </w:rPr>
        <w:t xml:space="preserve">– Beltower – </w:t>
      </w:r>
      <w:r>
        <w:rPr>
          <w:noProof/>
        </w:rPr>
        <w:t>Mode Selection</w:t>
      </w:r>
      <w:bookmarkEnd w:id="99"/>
    </w:p>
    <w:p w14:paraId="4F7787BD" w14:textId="57B97987" w:rsidR="00B46C6B" w:rsidRDefault="00B46C6B" w:rsidP="00B46C6B">
      <w:pPr>
        <w:pStyle w:val="ListParagraph"/>
        <w:keepNext/>
        <w:numPr>
          <w:ilvl w:val="0"/>
          <w:numId w:val="42"/>
        </w:numPr>
        <w:ind w:left="714" w:hanging="357"/>
      </w:pPr>
      <w:r>
        <w:lastRenderedPageBreak/>
        <w:t>F</w:t>
      </w:r>
      <w:r w:rsidRPr="003D20CC">
        <w:t xml:space="preserve">rom the </w:t>
      </w:r>
      <w:r w:rsidRPr="003D20CC">
        <w:rPr>
          <w:i/>
        </w:rPr>
        <w:t>Settings…</w:t>
      </w:r>
      <w:r w:rsidRPr="003D20CC">
        <w:t xml:space="preserve"> menu select </w:t>
      </w:r>
      <w:r w:rsidRPr="003D20CC">
        <w:rPr>
          <w:i/>
        </w:rPr>
        <w:t>Sensors</w:t>
      </w:r>
      <w:r w:rsidR="007F3902">
        <w:rPr>
          <w:i/>
        </w:rPr>
        <w:t xml:space="preserve"> </w:t>
      </w:r>
      <w:r w:rsidR="007F3902" w:rsidRPr="007F3902">
        <w:t>(or press F12)</w:t>
      </w:r>
      <w:r w:rsidRPr="003D20CC">
        <w:t>.</w:t>
      </w:r>
    </w:p>
    <w:p w14:paraId="379F3B19" w14:textId="00B45365" w:rsidR="00B46C6B" w:rsidRDefault="00167214" w:rsidP="00B46C6B">
      <w:pPr>
        <w:keepNext/>
        <w:ind w:left="360"/>
        <w:jc w:val="center"/>
      </w:pPr>
      <w:r>
        <w:rPr>
          <w:noProof/>
        </w:rPr>
        <w:drawing>
          <wp:inline distT="0" distB="0" distL="0" distR="0" wp14:anchorId="20EFF633" wp14:editId="04DB0AB9">
            <wp:extent cx="3240000" cy="1958400"/>
            <wp:effectExtent l="19050" t="19050" r="1778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 2.png"/>
                    <pic:cNvPicPr/>
                  </pic:nvPicPr>
                  <pic:blipFill>
                    <a:blip r:embed="rId12">
                      <a:extLst>
                        <a:ext uri="{28A0092B-C50C-407E-A947-70E740481C1C}">
                          <a14:useLocalDpi xmlns:a14="http://schemas.microsoft.com/office/drawing/2010/main" val="0"/>
                        </a:ext>
                      </a:extLst>
                    </a:blip>
                    <a:stretch>
                      <a:fillRect/>
                    </a:stretch>
                  </pic:blipFill>
                  <pic:spPr>
                    <a:xfrm>
                      <a:off x="0" y="0"/>
                      <a:ext cx="3240000" cy="1958400"/>
                    </a:xfrm>
                    <a:prstGeom prst="rect">
                      <a:avLst/>
                    </a:prstGeom>
                    <a:ln w="3175">
                      <a:solidFill>
                        <a:schemeClr val="tx1"/>
                      </a:solidFill>
                    </a:ln>
                  </pic:spPr>
                </pic:pic>
              </a:graphicData>
            </a:graphic>
          </wp:inline>
        </w:drawing>
      </w:r>
    </w:p>
    <w:p w14:paraId="72AAF4F6" w14:textId="000DAD80" w:rsidR="00B46C6B" w:rsidRPr="003D20CC" w:rsidRDefault="00B46C6B" w:rsidP="00B46C6B">
      <w:pPr>
        <w:pStyle w:val="Caption"/>
        <w:jc w:val="center"/>
      </w:pPr>
      <w:bookmarkStart w:id="100" w:name="_Toc20771388"/>
      <w:r>
        <w:t xml:space="preserve">Figure </w:t>
      </w:r>
      <w:r>
        <w:fldChar w:fldCharType="begin"/>
      </w:r>
      <w:r>
        <w:instrText xml:space="preserve"> SEQ Figure \* ARABIC </w:instrText>
      </w:r>
      <w:r>
        <w:fldChar w:fldCharType="separate"/>
      </w:r>
      <w:r w:rsidR="00237DEA">
        <w:rPr>
          <w:noProof/>
        </w:rPr>
        <w:t>3</w:t>
      </w:r>
      <w:r>
        <w:rPr>
          <w:noProof/>
        </w:rPr>
        <w:fldChar w:fldCharType="end"/>
      </w:r>
      <w:r>
        <w:rPr>
          <w:noProof/>
        </w:rPr>
        <w:t xml:space="preserve"> </w:t>
      </w:r>
      <w:r w:rsidRPr="00EA4814">
        <w:rPr>
          <w:noProof/>
        </w:rPr>
        <w:t xml:space="preserve">– Beltower – </w:t>
      </w:r>
      <w:r>
        <w:rPr>
          <w:noProof/>
        </w:rPr>
        <w:t>Settings Menu</w:t>
      </w:r>
      <w:bookmarkEnd w:id="100"/>
    </w:p>
    <w:p w14:paraId="2CCB7006" w14:textId="0BEAA386" w:rsidR="00C70790" w:rsidRPr="003D20CC" w:rsidRDefault="00C70790" w:rsidP="00B46C6B">
      <w:pPr>
        <w:pStyle w:val="ListParagraph"/>
        <w:keepNext/>
        <w:numPr>
          <w:ilvl w:val="0"/>
          <w:numId w:val="42"/>
        </w:numPr>
        <w:ind w:left="714" w:hanging="357"/>
      </w:pPr>
      <w:r w:rsidRPr="003D20CC">
        <w:t xml:space="preserve">In the </w:t>
      </w:r>
      <w:r w:rsidR="008B04C6" w:rsidRPr="003D20CC">
        <w:rPr>
          <w:i/>
        </w:rPr>
        <w:t xml:space="preserve">Input Mode </w:t>
      </w:r>
      <w:r w:rsidR="008B04C6" w:rsidRPr="003D20CC">
        <w:t>dropdown, select</w:t>
      </w:r>
      <w:r w:rsidR="008B04C6" w:rsidRPr="003D20CC">
        <w:rPr>
          <w:i/>
        </w:rPr>
        <w:t xml:space="preserve"> Serial interface</w:t>
      </w:r>
      <w:r w:rsidR="008B04C6" w:rsidRPr="003D20CC">
        <w:t xml:space="preserve">, </w:t>
      </w:r>
      <w:r w:rsidR="00B46C6B">
        <w:t xml:space="preserve">and in the </w:t>
      </w:r>
      <w:proofErr w:type="gramStart"/>
      <w:r w:rsidR="00B46C6B" w:rsidRPr="007F3902">
        <w:rPr>
          <w:i/>
        </w:rPr>
        <w:t>Input</w:t>
      </w:r>
      <w:proofErr w:type="gramEnd"/>
      <w:r w:rsidR="00B46C6B">
        <w:t xml:space="preserve"> dropdown select the </w:t>
      </w:r>
      <w:r w:rsidR="008B04C6" w:rsidRPr="003D20CC">
        <w:t>correct serial interface COM port number</w:t>
      </w:r>
      <w:r w:rsidR="00B46C6B">
        <w:t xml:space="preserve"> for the Simulator Interface</w:t>
      </w:r>
      <w:r w:rsidRPr="003D20CC">
        <w:t>.</w:t>
      </w:r>
      <w:r w:rsidR="008B04C6" w:rsidRPr="003D20CC">
        <w:t xml:space="preserve"> Note that Beltower requires the serial COM port number to be between 1 and </w:t>
      </w:r>
      <w:r w:rsidR="00F726A1">
        <w:t>32</w:t>
      </w:r>
      <w:r w:rsidR="006F668A">
        <w:t xml:space="preserve"> (</w:t>
      </w:r>
      <w:r w:rsidR="00F726A1">
        <w:t xml:space="preserve">for </w:t>
      </w:r>
      <w:r w:rsidR="00F9068C">
        <w:t xml:space="preserve">versions prior to </w:t>
      </w:r>
      <w:r w:rsidR="006F668A">
        <w:t xml:space="preserve">Beltower 2016 </w:t>
      </w:r>
      <w:r w:rsidR="00F726A1">
        <w:t xml:space="preserve">the upper </w:t>
      </w:r>
      <w:r w:rsidR="00F9068C">
        <w:t>limit</w:t>
      </w:r>
      <w:r w:rsidR="00F726A1">
        <w:t xml:space="preserve"> was</w:t>
      </w:r>
      <w:r w:rsidR="00F9068C">
        <w:t xml:space="preserve"> </w:t>
      </w:r>
      <w:r w:rsidR="00F726A1">
        <w:t>8)</w:t>
      </w:r>
      <w:r w:rsidR="008B04C6" w:rsidRPr="003D20CC">
        <w:t xml:space="preserve">. </w:t>
      </w:r>
      <w:r w:rsidR="00B46C6B" w:rsidRPr="003D20CC">
        <w:t xml:space="preserve">Refer to the </w:t>
      </w:r>
      <w:r w:rsidR="00B46C6B" w:rsidRPr="00DB47B0">
        <w:rPr>
          <w:b/>
          <w:i/>
        </w:rPr>
        <w:t>Technical Reference Guide</w:t>
      </w:r>
      <w:r w:rsidR="00B46C6B">
        <w:t xml:space="preserve"> </w:t>
      </w:r>
      <w:r w:rsidR="00B46C6B" w:rsidRPr="003D20CC">
        <w:t>for instructions on reconfiguring port numbers.</w:t>
      </w:r>
    </w:p>
    <w:p w14:paraId="2CCB7007" w14:textId="768F30FF" w:rsidR="00C70790" w:rsidRDefault="00E562D2" w:rsidP="00E2167D">
      <w:pPr>
        <w:ind w:left="357"/>
        <w:jc w:val="center"/>
      </w:pPr>
      <w:r>
        <w:rPr>
          <w:noProof/>
        </w:rPr>
        <w:drawing>
          <wp:inline distT="0" distB="0" distL="0" distR="0" wp14:anchorId="6E579D78" wp14:editId="16C8A1B0">
            <wp:extent cx="3960000" cy="36324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T 3.png"/>
                    <pic:cNvPicPr/>
                  </pic:nvPicPr>
                  <pic:blipFill>
                    <a:blip r:embed="rId13">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2CCB7008" w14:textId="40A203EB" w:rsidR="00C70790" w:rsidRDefault="00C70790" w:rsidP="00C70790">
      <w:pPr>
        <w:pStyle w:val="Caption"/>
        <w:ind w:left="714"/>
        <w:jc w:val="center"/>
      </w:pPr>
      <w:bookmarkStart w:id="101" w:name="_Toc20771389"/>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37DEA">
        <w:rPr>
          <w:noProof/>
        </w:rPr>
        <w:t>4</w:t>
      </w:r>
      <w:r w:rsidR="00CD4720">
        <w:rPr>
          <w:noProof/>
        </w:rPr>
        <w:fldChar w:fldCharType="end"/>
      </w:r>
      <w:r>
        <w:t xml:space="preserve"> – </w:t>
      </w:r>
      <w:r w:rsidR="008B04C6">
        <w:t>Beltower</w:t>
      </w:r>
      <w:r>
        <w:t xml:space="preserve"> –</w:t>
      </w:r>
      <w:r w:rsidR="00B46C6B">
        <w:t xml:space="preserve"> Serial</w:t>
      </w:r>
      <w:r>
        <w:t xml:space="preserve"> </w:t>
      </w:r>
      <w:r w:rsidR="008B04C6">
        <w:t>Input Mode</w:t>
      </w:r>
      <w:bookmarkEnd w:id="101"/>
    </w:p>
    <w:p w14:paraId="43E91CCC" w14:textId="51CBE0FA" w:rsidR="00B46C6B" w:rsidRPr="003D20CC" w:rsidRDefault="00B46C6B" w:rsidP="00B46C6B">
      <w:pPr>
        <w:pStyle w:val="ListParagraph"/>
        <w:keepNext/>
        <w:numPr>
          <w:ilvl w:val="0"/>
          <w:numId w:val="33"/>
        </w:numPr>
        <w:spacing w:after="120"/>
        <w:ind w:left="714" w:hanging="357"/>
        <w:contextualSpacing w:val="0"/>
      </w:pPr>
      <w:r>
        <w:lastRenderedPageBreak/>
        <w:t xml:space="preserve">Ensure that the </w:t>
      </w:r>
      <w:r w:rsidRPr="00B46C6B">
        <w:rPr>
          <w:i/>
        </w:rPr>
        <w:t>Apply delays in Beltower</w:t>
      </w:r>
      <w:r w:rsidRPr="003D20CC">
        <w:t xml:space="preserve"> </w:t>
      </w:r>
      <w:r>
        <w:t xml:space="preserve">radio button is selected, and that both the </w:t>
      </w:r>
      <w:r w:rsidRPr="00B46C6B">
        <w:rPr>
          <w:i/>
        </w:rPr>
        <w:t>Bagley</w:t>
      </w:r>
      <w:r>
        <w:t xml:space="preserve"> and </w:t>
      </w:r>
      <w:r w:rsidRPr="00B46C6B">
        <w:rPr>
          <w:i/>
        </w:rPr>
        <w:t>Master</w:t>
      </w:r>
      <w:r>
        <w:t xml:space="preserve"> check boxes are </w:t>
      </w:r>
      <w:r w:rsidR="007F3902">
        <w:t>not t</w:t>
      </w:r>
      <w:r>
        <w:t>icked.</w:t>
      </w:r>
    </w:p>
    <w:p w14:paraId="61029CF8" w14:textId="7D86FEE8" w:rsidR="00B46C6B" w:rsidRDefault="00E562D2" w:rsidP="00B46C6B">
      <w:pPr>
        <w:pStyle w:val="ListParagraph"/>
        <w:keepNext/>
        <w:spacing w:after="120"/>
        <w:ind w:left="714"/>
        <w:contextualSpacing w:val="0"/>
        <w:jc w:val="center"/>
      </w:pPr>
      <w:r>
        <w:rPr>
          <w:noProof/>
        </w:rPr>
        <w:drawing>
          <wp:inline distT="0" distB="0" distL="0" distR="0" wp14:anchorId="3EEE14C0" wp14:editId="0076037D">
            <wp:extent cx="3960000" cy="36324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T 4.png"/>
                    <pic:cNvPicPr/>
                  </pic:nvPicPr>
                  <pic:blipFill>
                    <a:blip r:embed="rId14">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3C4CAE49" w14:textId="6A6E98F0" w:rsidR="00B46C6B" w:rsidRDefault="00B46C6B" w:rsidP="00B46C6B">
      <w:pPr>
        <w:pStyle w:val="Caption"/>
        <w:ind w:left="714"/>
        <w:jc w:val="center"/>
      </w:pPr>
      <w:bookmarkStart w:id="102" w:name="_Toc20771390"/>
      <w:r>
        <w:t xml:space="preserve">Figure </w:t>
      </w:r>
      <w:r>
        <w:rPr>
          <w:noProof/>
        </w:rPr>
        <w:fldChar w:fldCharType="begin"/>
      </w:r>
      <w:r>
        <w:rPr>
          <w:noProof/>
        </w:rPr>
        <w:instrText xml:space="preserve"> SEQ Figure \* ARABIC </w:instrText>
      </w:r>
      <w:r>
        <w:rPr>
          <w:noProof/>
        </w:rPr>
        <w:fldChar w:fldCharType="separate"/>
      </w:r>
      <w:r w:rsidR="00237DEA">
        <w:rPr>
          <w:noProof/>
        </w:rPr>
        <w:t>5</w:t>
      </w:r>
      <w:r>
        <w:rPr>
          <w:noProof/>
        </w:rPr>
        <w:fldChar w:fldCharType="end"/>
      </w:r>
      <w:r>
        <w:t xml:space="preserve"> – Beltower – Sensor Settings</w:t>
      </w:r>
      <w:bookmarkEnd w:id="102"/>
    </w:p>
    <w:p w14:paraId="7F5A1CA3" w14:textId="6AC9B5F9" w:rsidR="00B54EE4" w:rsidRDefault="00B54EE4" w:rsidP="00B54EE4">
      <w:pPr>
        <w:pStyle w:val="ListParagraph"/>
        <w:keepNext/>
        <w:numPr>
          <w:ilvl w:val="0"/>
          <w:numId w:val="33"/>
        </w:numPr>
        <w:spacing w:after="120"/>
        <w:ind w:left="714" w:hanging="357"/>
        <w:contextualSpacing w:val="0"/>
      </w:pPr>
      <w:r w:rsidRPr="003D20CC">
        <w:t xml:space="preserve">Double-click each </w:t>
      </w:r>
      <w:r>
        <w:t xml:space="preserve">delay </w:t>
      </w:r>
      <w:r w:rsidRPr="003D20CC">
        <w:t xml:space="preserve">timer value to </w:t>
      </w:r>
      <w:r>
        <w:t>show the up and down buttons</w:t>
      </w:r>
      <w:r w:rsidRPr="003D20CC">
        <w:t>.</w:t>
      </w:r>
      <w:r>
        <w:t xml:space="preserve"> </w:t>
      </w:r>
    </w:p>
    <w:p w14:paraId="3F0992F9" w14:textId="3E16E382" w:rsidR="00B54EE4" w:rsidRDefault="00E562D2" w:rsidP="00B54EE4">
      <w:pPr>
        <w:pStyle w:val="ListParagraph"/>
        <w:keepNext/>
        <w:spacing w:after="120"/>
        <w:contextualSpacing w:val="0"/>
        <w:jc w:val="center"/>
      </w:pPr>
      <w:r>
        <w:rPr>
          <w:noProof/>
        </w:rPr>
        <w:drawing>
          <wp:inline distT="0" distB="0" distL="0" distR="0" wp14:anchorId="0F22C2ED" wp14:editId="2838BFF8">
            <wp:extent cx="3960000" cy="1101600"/>
            <wp:effectExtent l="19050" t="19050" r="2159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T9.png"/>
                    <pic:cNvPicPr/>
                  </pic:nvPicPr>
                  <pic:blipFill>
                    <a:blip r:embed="rId15">
                      <a:extLst>
                        <a:ext uri="{28A0092B-C50C-407E-A947-70E740481C1C}">
                          <a14:useLocalDpi xmlns:a14="http://schemas.microsoft.com/office/drawing/2010/main" val="0"/>
                        </a:ext>
                      </a:extLst>
                    </a:blip>
                    <a:stretch>
                      <a:fillRect/>
                    </a:stretch>
                  </pic:blipFill>
                  <pic:spPr>
                    <a:xfrm>
                      <a:off x="0" y="0"/>
                      <a:ext cx="3960000" cy="1101600"/>
                    </a:xfrm>
                    <a:prstGeom prst="rect">
                      <a:avLst/>
                    </a:prstGeom>
                    <a:ln w="3175">
                      <a:solidFill>
                        <a:schemeClr val="tx1"/>
                      </a:solidFill>
                    </a:ln>
                  </pic:spPr>
                </pic:pic>
              </a:graphicData>
            </a:graphic>
          </wp:inline>
        </w:drawing>
      </w:r>
    </w:p>
    <w:p w14:paraId="6D583ABD" w14:textId="22E293C4" w:rsidR="00B54EE4" w:rsidRDefault="00B54EE4" w:rsidP="00B54EE4">
      <w:pPr>
        <w:pStyle w:val="Caption"/>
        <w:ind w:left="714"/>
        <w:jc w:val="center"/>
      </w:pPr>
      <w:bookmarkStart w:id="103" w:name="_Toc20771391"/>
      <w:r>
        <w:t xml:space="preserve">Figure </w:t>
      </w:r>
      <w:r>
        <w:rPr>
          <w:noProof/>
        </w:rPr>
        <w:fldChar w:fldCharType="begin"/>
      </w:r>
      <w:r>
        <w:rPr>
          <w:noProof/>
        </w:rPr>
        <w:instrText xml:space="preserve"> SEQ Figure \* ARABIC </w:instrText>
      </w:r>
      <w:r>
        <w:rPr>
          <w:noProof/>
        </w:rPr>
        <w:fldChar w:fldCharType="separate"/>
      </w:r>
      <w:r w:rsidR="00237DEA">
        <w:rPr>
          <w:noProof/>
        </w:rPr>
        <w:t>6</w:t>
      </w:r>
      <w:r>
        <w:rPr>
          <w:noProof/>
        </w:rPr>
        <w:fldChar w:fldCharType="end"/>
      </w:r>
      <w:r>
        <w:t xml:space="preserve"> – Beltower – Editing Delays</w:t>
      </w:r>
      <w:bookmarkEnd w:id="103"/>
    </w:p>
    <w:p w14:paraId="2CCB7009" w14:textId="19CE2232" w:rsidR="008B04C6" w:rsidRPr="003D20CC" w:rsidRDefault="008B04C6" w:rsidP="00D85EDF">
      <w:pPr>
        <w:pStyle w:val="ListParagraph"/>
        <w:keepNext/>
        <w:numPr>
          <w:ilvl w:val="0"/>
          <w:numId w:val="33"/>
        </w:numPr>
        <w:spacing w:after="120"/>
        <w:ind w:left="714" w:hanging="357"/>
        <w:contextualSpacing w:val="0"/>
      </w:pPr>
      <w:r w:rsidRPr="003D20CC">
        <w:lastRenderedPageBreak/>
        <w:t>Set the delay for each bell to an appropriate value, so that the simulated bell sounds as closely as possible to the same time as the real bell (this is best done with the real bell un-silenced. Note that in Beltower the delay values are specified in 1/1000ths of a second (milliseconds)</w:t>
      </w:r>
      <w:r w:rsidR="00C96CD6" w:rsidRPr="003D20CC">
        <w:t xml:space="preserve">, in increments of 10ms. </w:t>
      </w:r>
      <w:r w:rsidR="00B46C6B">
        <w:t>Refer to the notes on Delay Time Calibration later in this guide.</w:t>
      </w:r>
    </w:p>
    <w:p w14:paraId="2CCB700A" w14:textId="576A2167" w:rsidR="00C70790" w:rsidRDefault="00E562D2" w:rsidP="00C70790">
      <w:pPr>
        <w:pStyle w:val="ListParagraph"/>
        <w:keepNext/>
        <w:spacing w:after="120"/>
        <w:ind w:left="714"/>
        <w:contextualSpacing w:val="0"/>
        <w:jc w:val="center"/>
      </w:pPr>
      <w:r>
        <w:rPr>
          <w:noProof/>
        </w:rPr>
        <w:drawing>
          <wp:inline distT="0" distB="0" distL="0" distR="0" wp14:anchorId="1D90522C" wp14:editId="0687FC41">
            <wp:extent cx="3960000" cy="36324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T 5.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2CCB700B" w14:textId="758005FF" w:rsidR="00C70790" w:rsidRDefault="00C70790" w:rsidP="00C70790">
      <w:pPr>
        <w:pStyle w:val="Caption"/>
        <w:ind w:left="714"/>
        <w:jc w:val="center"/>
      </w:pPr>
      <w:bookmarkStart w:id="104" w:name="_Toc20771392"/>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37DEA">
        <w:rPr>
          <w:noProof/>
        </w:rPr>
        <w:t>7</w:t>
      </w:r>
      <w:r w:rsidR="00CD4720">
        <w:rPr>
          <w:noProof/>
        </w:rPr>
        <w:fldChar w:fldCharType="end"/>
      </w:r>
      <w:r>
        <w:t xml:space="preserve"> – </w:t>
      </w:r>
      <w:r w:rsidR="008B04C6">
        <w:t>Beltower</w:t>
      </w:r>
      <w:r>
        <w:t xml:space="preserve"> – </w:t>
      </w:r>
      <w:r w:rsidR="008B04C6">
        <w:t>Sensor Delays</w:t>
      </w:r>
      <w:bookmarkEnd w:id="104"/>
    </w:p>
    <w:p w14:paraId="2CCB7011" w14:textId="20F98BCA" w:rsidR="003D4E09" w:rsidRPr="00B54EE4" w:rsidRDefault="00C70790" w:rsidP="00B54EE4">
      <w:pPr>
        <w:pStyle w:val="ListParagraph"/>
        <w:keepNext/>
        <w:numPr>
          <w:ilvl w:val="0"/>
          <w:numId w:val="33"/>
        </w:numPr>
        <w:spacing w:afterLines="200" w:after="480"/>
      </w:pPr>
      <w:r w:rsidRPr="00B54EE4">
        <w:t xml:space="preserve">Click </w:t>
      </w:r>
      <w:r w:rsidRPr="00B54EE4">
        <w:rPr>
          <w:i/>
        </w:rPr>
        <w:t>OK</w:t>
      </w:r>
      <w:r w:rsidRPr="00B54EE4">
        <w:t xml:space="preserve"> in the </w:t>
      </w:r>
      <w:r w:rsidR="003D4E09" w:rsidRPr="00B54EE4">
        <w:rPr>
          <w:i/>
        </w:rPr>
        <w:t>Sensor Settings</w:t>
      </w:r>
      <w:r w:rsidR="003D4E09" w:rsidRPr="00B54EE4">
        <w:t xml:space="preserve"> window to close the window. </w:t>
      </w:r>
    </w:p>
    <w:p w14:paraId="2CCB7012" w14:textId="77777777" w:rsidR="00C70790" w:rsidRPr="003D20CC" w:rsidRDefault="00C70790" w:rsidP="00B13DDB">
      <w:pPr>
        <w:pStyle w:val="ListParagraph"/>
        <w:numPr>
          <w:ilvl w:val="0"/>
          <w:numId w:val="33"/>
        </w:numPr>
        <w:spacing w:afterLines="200" w:after="480"/>
        <w:ind w:left="714" w:hanging="357"/>
      </w:pPr>
      <w:r w:rsidRPr="003D20CC">
        <w:t xml:space="preserve">Save the new options by selecting </w:t>
      </w:r>
      <w:r w:rsidRPr="003D20CC">
        <w:rPr>
          <w:i/>
        </w:rPr>
        <w:t xml:space="preserve">Save </w:t>
      </w:r>
      <w:r w:rsidR="003D4E09" w:rsidRPr="003D20CC">
        <w:rPr>
          <w:i/>
        </w:rPr>
        <w:t>Selections</w:t>
      </w:r>
      <w:r w:rsidRPr="003D20CC">
        <w:t xml:space="preserve"> from the </w:t>
      </w:r>
      <w:r w:rsidR="003D4E09" w:rsidRPr="003D20CC">
        <w:rPr>
          <w:i/>
        </w:rPr>
        <w:t>File</w:t>
      </w:r>
      <w:r w:rsidRPr="003D20CC">
        <w:t xml:space="preserve"> menu. If the options have changed, </w:t>
      </w:r>
      <w:r w:rsidR="003D4E09" w:rsidRPr="003D20CC">
        <w:t>Beltower</w:t>
      </w:r>
      <w:r w:rsidRPr="003D20CC">
        <w:t xml:space="preserve"> will </w:t>
      </w:r>
      <w:r w:rsidR="003D4E09" w:rsidRPr="003D20CC">
        <w:t xml:space="preserve">also </w:t>
      </w:r>
      <w:r w:rsidRPr="003D20CC">
        <w:t>prompt for this when the program is closed.</w:t>
      </w:r>
    </w:p>
    <w:p w14:paraId="2CCB7013" w14:textId="77777777" w:rsidR="003D4E09" w:rsidRPr="003D20CC" w:rsidRDefault="003D4E09" w:rsidP="00B13DDB">
      <w:pPr>
        <w:pStyle w:val="ListParagraph"/>
        <w:numPr>
          <w:ilvl w:val="0"/>
          <w:numId w:val="33"/>
        </w:numPr>
        <w:spacing w:afterLines="200" w:after="480"/>
        <w:ind w:left="714" w:hanging="357"/>
      </w:pPr>
      <w:r w:rsidRPr="003D20CC">
        <w:t xml:space="preserve">Activating the sensor configuration is done in </w:t>
      </w:r>
      <w:r w:rsidR="003D20CC">
        <w:t xml:space="preserve">one of </w:t>
      </w:r>
      <w:r w:rsidRPr="003D20CC">
        <w:t xml:space="preserve">two different ways, depending on whether Beltower is being used in </w:t>
      </w:r>
      <w:r w:rsidRPr="003D20CC">
        <w:rPr>
          <w:i/>
        </w:rPr>
        <w:t>Basic</w:t>
      </w:r>
      <w:r w:rsidRPr="003D20CC">
        <w:t xml:space="preserve"> or </w:t>
      </w:r>
      <w:r w:rsidRPr="003D20CC">
        <w:rPr>
          <w:i/>
        </w:rPr>
        <w:t>Advanced</w:t>
      </w:r>
      <w:r w:rsidRPr="003D20CC">
        <w:t xml:space="preserve"> mode.</w:t>
      </w:r>
    </w:p>
    <w:p w14:paraId="2CCB7014" w14:textId="02E6F402" w:rsidR="003D4E09" w:rsidRDefault="003D4E09" w:rsidP="007F3902">
      <w:pPr>
        <w:pStyle w:val="ListParagraph"/>
        <w:keepNext/>
        <w:numPr>
          <w:ilvl w:val="0"/>
          <w:numId w:val="33"/>
        </w:numPr>
        <w:spacing w:after="120"/>
        <w:ind w:left="714" w:hanging="357"/>
        <w:contextualSpacing w:val="0"/>
      </w:pPr>
      <w:r w:rsidRPr="003D20CC">
        <w:lastRenderedPageBreak/>
        <w:t xml:space="preserve">In </w:t>
      </w:r>
      <w:r w:rsidRPr="003D20CC">
        <w:rPr>
          <w:i/>
        </w:rPr>
        <w:t>Basic</w:t>
      </w:r>
      <w:r w:rsidRPr="003D20CC">
        <w:t xml:space="preserve"> mode</w:t>
      </w:r>
      <w:r w:rsidR="00C96CD6" w:rsidRPr="003D20CC">
        <w:t xml:space="preserve">, select </w:t>
      </w:r>
      <w:r w:rsidR="00B54EE4">
        <w:t xml:space="preserve">one of the </w:t>
      </w:r>
      <w:r w:rsidR="00C96CD6" w:rsidRPr="003D20CC">
        <w:rPr>
          <w:i/>
        </w:rPr>
        <w:t>Tower Bell Sensor(s)</w:t>
      </w:r>
      <w:r w:rsidR="00C96CD6" w:rsidRPr="003D20CC">
        <w:t xml:space="preserve"> </w:t>
      </w:r>
      <w:r w:rsidR="00B54EE4">
        <w:t xml:space="preserve">options </w:t>
      </w:r>
      <w:r w:rsidR="00C96CD6" w:rsidRPr="003D20CC">
        <w:t>from the dropdown shown when the application starts.</w:t>
      </w:r>
    </w:p>
    <w:p w14:paraId="2CCB7015" w14:textId="1E30B599" w:rsidR="00C96CD6" w:rsidRDefault="00E562D2" w:rsidP="00C96CD6">
      <w:pPr>
        <w:pStyle w:val="ListParagraph"/>
        <w:keepNext/>
        <w:spacing w:after="120"/>
        <w:ind w:left="714"/>
        <w:contextualSpacing w:val="0"/>
        <w:jc w:val="center"/>
      </w:pPr>
      <w:r>
        <w:rPr>
          <w:noProof/>
        </w:rPr>
        <w:drawing>
          <wp:inline distT="0" distB="0" distL="0" distR="0" wp14:anchorId="4DB35DC9" wp14:editId="73CB71E9">
            <wp:extent cx="2520000" cy="244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T 6.png"/>
                    <pic:cNvPicPr/>
                  </pic:nvPicPr>
                  <pic:blipFill>
                    <a:blip r:embed="rId17">
                      <a:extLst>
                        <a:ext uri="{28A0092B-C50C-407E-A947-70E740481C1C}">
                          <a14:useLocalDpi xmlns:a14="http://schemas.microsoft.com/office/drawing/2010/main" val="0"/>
                        </a:ext>
                      </a:extLst>
                    </a:blip>
                    <a:stretch>
                      <a:fillRect/>
                    </a:stretch>
                  </pic:blipFill>
                  <pic:spPr>
                    <a:xfrm>
                      <a:off x="0" y="0"/>
                      <a:ext cx="2520000" cy="2440800"/>
                    </a:xfrm>
                    <a:prstGeom prst="rect">
                      <a:avLst/>
                    </a:prstGeom>
                  </pic:spPr>
                </pic:pic>
              </a:graphicData>
            </a:graphic>
          </wp:inline>
        </w:drawing>
      </w:r>
    </w:p>
    <w:p w14:paraId="2CCB7016" w14:textId="4EDAFC6A" w:rsidR="00C96CD6" w:rsidRDefault="00C96CD6" w:rsidP="00C96CD6">
      <w:pPr>
        <w:pStyle w:val="Caption"/>
        <w:ind w:left="714"/>
        <w:jc w:val="center"/>
        <w:rPr>
          <w:color w:val="00B050"/>
        </w:rPr>
      </w:pPr>
      <w:bookmarkStart w:id="105" w:name="_Toc20771393"/>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37DEA">
        <w:rPr>
          <w:noProof/>
        </w:rPr>
        <w:t>8</w:t>
      </w:r>
      <w:r w:rsidR="00CD4720">
        <w:rPr>
          <w:noProof/>
        </w:rPr>
        <w:fldChar w:fldCharType="end"/>
      </w:r>
      <w:r>
        <w:t xml:space="preserve"> – Beltower – Basic Mode</w:t>
      </w:r>
      <w:bookmarkEnd w:id="105"/>
    </w:p>
    <w:p w14:paraId="2CCB7017" w14:textId="6586EE68" w:rsidR="00C96CD6" w:rsidRPr="003D20CC" w:rsidRDefault="00C96CD6" w:rsidP="00D85EDF">
      <w:pPr>
        <w:pStyle w:val="ListParagraph"/>
        <w:keepNext/>
        <w:numPr>
          <w:ilvl w:val="0"/>
          <w:numId w:val="33"/>
        </w:numPr>
        <w:spacing w:after="120"/>
        <w:ind w:left="714" w:hanging="357"/>
        <w:contextualSpacing w:val="0"/>
      </w:pPr>
      <w:r w:rsidRPr="003D20CC">
        <w:t xml:space="preserve">When Beltower is running in </w:t>
      </w:r>
      <w:r w:rsidRPr="003D20CC">
        <w:rPr>
          <w:i/>
        </w:rPr>
        <w:t>Basic</w:t>
      </w:r>
      <w:r w:rsidRPr="003D20CC">
        <w:t xml:space="preserve"> mode, the sensor configuration can be activated by selecting </w:t>
      </w:r>
      <w:r w:rsidRPr="003D20CC">
        <w:rPr>
          <w:i/>
        </w:rPr>
        <w:t>Ring Options…</w:t>
      </w:r>
      <w:r w:rsidRPr="003D20CC">
        <w:t xml:space="preserve"> from the </w:t>
      </w:r>
      <w:r w:rsidRPr="003D20CC">
        <w:rPr>
          <w:i/>
        </w:rPr>
        <w:t>Options</w:t>
      </w:r>
      <w:r w:rsidRPr="003D20CC">
        <w:t xml:space="preserve"> menu</w:t>
      </w:r>
      <w:r w:rsidR="007F3902">
        <w:t xml:space="preserve"> (or press F8)</w:t>
      </w:r>
      <w:r w:rsidRPr="003D20CC">
        <w:t xml:space="preserve">, then selecting </w:t>
      </w:r>
      <w:r w:rsidRPr="003D20CC">
        <w:rPr>
          <w:i/>
        </w:rPr>
        <w:t>Tower Bell Sensor(s)</w:t>
      </w:r>
      <w:r w:rsidRPr="003D20CC">
        <w:t xml:space="preserve"> from the </w:t>
      </w:r>
      <w:r w:rsidRPr="003D20CC">
        <w:rPr>
          <w:i/>
        </w:rPr>
        <w:t xml:space="preserve">Timing </w:t>
      </w:r>
      <w:r w:rsidR="00B54EE4" w:rsidRPr="003D20CC">
        <w:rPr>
          <w:i/>
        </w:rPr>
        <w:t>Options</w:t>
      </w:r>
      <w:r w:rsidR="00B54EE4" w:rsidRPr="003D20CC">
        <w:t xml:space="preserve"> dropdown and</w:t>
      </w:r>
      <w:r w:rsidRPr="003D20CC">
        <w:t xml:space="preserve"> clicking the </w:t>
      </w:r>
      <w:r w:rsidRPr="003D20CC">
        <w:rPr>
          <w:i/>
        </w:rPr>
        <w:t xml:space="preserve">Initialize </w:t>
      </w:r>
      <w:r w:rsidRPr="003D20CC">
        <w:t>button.</w:t>
      </w:r>
    </w:p>
    <w:p w14:paraId="2CCB7018" w14:textId="4CEF38E4" w:rsidR="00C96CD6" w:rsidRDefault="00E562D2" w:rsidP="00C96CD6">
      <w:pPr>
        <w:pStyle w:val="ListParagraph"/>
        <w:keepNext/>
        <w:spacing w:after="120"/>
        <w:ind w:left="714"/>
        <w:contextualSpacing w:val="0"/>
        <w:jc w:val="center"/>
      </w:pPr>
      <w:r>
        <w:rPr>
          <w:noProof/>
        </w:rPr>
        <w:drawing>
          <wp:inline distT="0" distB="0" distL="0" distR="0" wp14:anchorId="10665747" wp14:editId="3B4608E6">
            <wp:extent cx="4680000" cy="1918800"/>
            <wp:effectExtent l="0" t="0" r="635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T 7.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1918800"/>
                    </a:xfrm>
                    <a:prstGeom prst="rect">
                      <a:avLst/>
                    </a:prstGeom>
                  </pic:spPr>
                </pic:pic>
              </a:graphicData>
            </a:graphic>
          </wp:inline>
        </w:drawing>
      </w:r>
    </w:p>
    <w:p w14:paraId="2CCB7019" w14:textId="6AD3A0D0" w:rsidR="00C96CD6" w:rsidRPr="00C96CD6" w:rsidRDefault="00C96CD6" w:rsidP="00C96CD6">
      <w:pPr>
        <w:pStyle w:val="Caption"/>
        <w:ind w:left="714"/>
        <w:jc w:val="center"/>
        <w:rPr>
          <w:color w:val="00B050"/>
        </w:rPr>
      </w:pPr>
      <w:bookmarkStart w:id="106" w:name="_Toc20771394"/>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37DEA">
        <w:rPr>
          <w:noProof/>
        </w:rPr>
        <w:t>9</w:t>
      </w:r>
      <w:r w:rsidR="00CD4720">
        <w:rPr>
          <w:noProof/>
        </w:rPr>
        <w:fldChar w:fldCharType="end"/>
      </w:r>
      <w:r>
        <w:t xml:space="preserve"> – Beltower – Basic Mode Options</w:t>
      </w:r>
      <w:bookmarkEnd w:id="106"/>
    </w:p>
    <w:p w14:paraId="2CCB701A" w14:textId="67D8F18F" w:rsidR="00C96CD6" w:rsidRPr="003D20CC" w:rsidRDefault="00C96CD6" w:rsidP="00D85EDF">
      <w:pPr>
        <w:pStyle w:val="ListParagraph"/>
        <w:keepNext/>
        <w:numPr>
          <w:ilvl w:val="0"/>
          <w:numId w:val="33"/>
        </w:numPr>
        <w:spacing w:after="120"/>
        <w:ind w:left="714" w:hanging="357"/>
        <w:contextualSpacing w:val="0"/>
      </w:pPr>
      <w:r w:rsidRPr="003D20CC">
        <w:lastRenderedPageBreak/>
        <w:t xml:space="preserve">When Beltower is running in </w:t>
      </w:r>
      <w:r w:rsidRPr="003D20CC">
        <w:rPr>
          <w:i/>
        </w:rPr>
        <w:t>Advanced</w:t>
      </w:r>
      <w:r w:rsidRPr="003D20CC">
        <w:t xml:space="preserve"> mode, the sensor configuration can be activated by selecting </w:t>
      </w:r>
      <w:r w:rsidRPr="003D20CC">
        <w:rPr>
          <w:i/>
        </w:rPr>
        <w:t>Ring Options…</w:t>
      </w:r>
      <w:r w:rsidRPr="003D20CC">
        <w:t xml:space="preserve"> from the </w:t>
      </w:r>
      <w:r w:rsidRPr="003D20CC">
        <w:rPr>
          <w:i/>
        </w:rPr>
        <w:t>Options</w:t>
      </w:r>
      <w:r w:rsidRPr="003D20CC">
        <w:t xml:space="preserve"> menu</w:t>
      </w:r>
      <w:r w:rsidR="007F3902">
        <w:t xml:space="preserve"> (or press F8)</w:t>
      </w:r>
      <w:r w:rsidRPr="003D20CC">
        <w:t xml:space="preserve">, then checking the </w:t>
      </w:r>
      <w:r w:rsidRPr="003D20CC">
        <w:rPr>
          <w:i/>
        </w:rPr>
        <w:t>External Sensors</w:t>
      </w:r>
      <w:r w:rsidRPr="003D20CC">
        <w:t xml:space="preserve"> </w:t>
      </w:r>
      <w:r w:rsidR="00064FD2" w:rsidRPr="003D20CC">
        <w:t>radio button</w:t>
      </w:r>
      <w:r w:rsidRPr="003D20CC">
        <w:t xml:space="preserve">, and clicking the </w:t>
      </w:r>
      <w:r w:rsidR="00E562D2" w:rsidRPr="003D20CC">
        <w:rPr>
          <w:i/>
        </w:rPr>
        <w:t xml:space="preserve">Initialize </w:t>
      </w:r>
      <w:r w:rsidR="00E562D2" w:rsidRPr="003D20CC">
        <w:t>button</w:t>
      </w:r>
      <w:r w:rsidRPr="003D20CC">
        <w:t>.</w:t>
      </w:r>
    </w:p>
    <w:p w14:paraId="2CCB701B" w14:textId="7AAF63C2" w:rsidR="00C96CD6" w:rsidRDefault="00E562D2" w:rsidP="00C96CD6">
      <w:pPr>
        <w:pStyle w:val="ListParagraph"/>
        <w:keepNext/>
        <w:spacing w:after="120"/>
        <w:ind w:left="714"/>
        <w:contextualSpacing w:val="0"/>
        <w:jc w:val="center"/>
      </w:pPr>
      <w:r>
        <w:rPr>
          <w:noProof/>
        </w:rPr>
        <w:drawing>
          <wp:inline distT="0" distB="0" distL="0" distR="0" wp14:anchorId="3592F320" wp14:editId="5FD8E2BF">
            <wp:extent cx="4680000" cy="33084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T 8.png"/>
                    <pic:cNvPicPr/>
                  </pic:nvPicPr>
                  <pic:blipFill>
                    <a:blip r:embed="rId19">
                      <a:extLst>
                        <a:ext uri="{28A0092B-C50C-407E-A947-70E740481C1C}">
                          <a14:useLocalDpi xmlns:a14="http://schemas.microsoft.com/office/drawing/2010/main" val="0"/>
                        </a:ext>
                      </a:extLst>
                    </a:blip>
                    <a:stretch>
                      <a:fillRect/>
                    </a:stretch>
                  </pic:blipFill>
                  <pic:spPr>
                    <a:xfrm>
                      <a:off x="0" y="0"/>
                      <a:ext cx="4680000" cy="3308400"/>
                    </a:xfrm>
                    <a:prstGeom prst="rect">
                      <a:avLst/>
                    </a:prstGeom>
                  </pic:spPr>
                </pic:pic>
              </a:graphicData>
            </a:graphic>
          </wp:inline>
        </w:drawing>
      </w:r>
    </w:p>
    <w:p w14:paraId="2CCB701C" w14:textId="770D88A4" w:rsidR="00C96CD6" w:rsidRPr="00C96CD6" w:rsidRDefault="00C96CD6" w:rsidP="00C96CD6">
      <w:pPr>
        <w:pStyle w:val="Caption"/>
        <w:ind w:left="714"/>
        <w:jc w:val="center"/>
        <w:rPr>
          <w:color w:val="00B050"/>
        </w:rPr>
      </w:pPr>
      <w:bookmarkStart w:id="107" w:name="_Toc20771395"/>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237DEA">
        <w:rPr>
          <w:noProof/>
        </w:rPr>
        <w:t>10</w:t>
      </w:r>
      <w:r w:rsidR="00CD4720">
        <w:rPr>
          <w:noProof/>
        </w:rPr>
        <w:fldChar w:fldCharType="end"/>
      </w:r>
      <w:r>
        <w:t xml:space="preserve"> – Beltower – Advanced Mode Options</w:t>
      </w:r>
      <w:bookmarkEnd w:id="107"/>
    </w:p>
    <w:p w14:paraId="2CCB701D" w14:textId="77777777" w:rsidR="00C70790" w:rsidRPr="003D20CC" w:rsidRDefault="00064FD2" w:rsidP="00D85EDF">
      <w:pPr>
        <w:pStyle w:val="ListParagraph"/>
        <w:numPr>
          <w:ilvl w:val="0"/>
          <w:numId w:val="33"/>
        </w:numPr>
      </w:pPr>
      <w:r w:rsidRPr="003D20CC">
        <w:t xml:space="preserve">Beltower should now be configured to use the Simulator Interface. </w:t>
      </w:r>
      <w:r w:rsidR="00C70790" w:rsidRPr="003D20CC">
        <w:t>Test each bell in turn and check that the simulated bells are correctly mapped to the real bells.</w:t>
      </w:r>
    </w:p>
    <w:p w14:paraId="2CCB705B" w14:textId="77777777" w:rsidR="001D20BB" w:rsidRDefault="001D20BB" w:rsidP="00B54EE4">
      <w:pPr>
        <w:pStyle w:val="Heading1"/>
        <w:pageBreakBefore/>
      </w:pPr>
      <w:bookmarkStart w:id="108" w:name="_Toc415420539"/>
      <w:bookmarkStart w:id="109" w:name="_Toc20771382"/>
      <w:r>
        <w:lastRenderedPageBreak/>
        <w:t>Delay Timer Calibration</w:t>
      </w:r>
      <w:bookmarkEnd w:id="108"/>
      <w:bookmarkEnd w:id="109"/>
    </w:p>
    <w:p w14:paraId="57CDEEED" w14:textId="7618B2B2" w:rsidR="00F9068C" w:rsidRPr="007D2792" w:rsidRDefault="00F9068C" w:rsidP="00F9068C">
      <w:r w:rsidRPr="007D2792">
        <w:t>For accurate simulation of the real bells, the si</w:t>
      </w:r>
      <w:r>
        <w:t xml:space="preserve">mulator </w:t>
      </w:r>
      <w:r w:rsidRPr="007D2792">
        <w:t xml:space="preserve">requires that the delay timer for each bell is set so that the </w:t>
      </w:r>
      <w:r>
        <w:t xml:space="preserve">delay applied after </w:t>
      </w:r>
      <w:r w:rsidRPr="007D2792">
        <w:t xml:space="preserve">Simulator Interface sends the strike signal to the Simulator </w:t>
      </w:r>
      <w:r>
        <w:t>(</w:t>
      </w:r>
      <w:r w:rsidRPr="007D2792">
        <w:t xml:space="preserve">at exactly the point at which the real bell </w:t>
      </w:r>
      <w:r>
        <w:t xml:space="preserve">passes through bottom dead centre of its swing) results in the simulator sounding at the same time that the open bell  </w:t>
      </w:r>
      <w:r w:rsidRPr="007D2792">
        <w:t xml:space="preserve">would have struck. This delay time is specific to each bell, but for most bells is </w:t>
      </w:r>
      <w:r>
        <w:t xml:space="preserve">somewhere </w:t>
      </w:r>
      <w:r w:rsidRPr="007D2792">
        <w:t>a</w:t>
      </w:r>
      <w:r>
        <w:t xml:space="preserve">round </w:t>
      </w:r>
      <w:r w:rsidRPr="007D2792">
        <w:t>0.5s</w:t>
      </w:r>
      <w:r>
        <w:t xml:space="preserve"> (or 500 milliseconds)</w:t>
      </w:r>
      <w:r w:rsidRPr="007D2792">
        <w:t>.</w:t>
      </w:r>
    </w:p>
    <w:p w14:paraId="1253DF7B" w14:textId="77777777" w:rsidR="00F9068C" w:rsidRDefault="00F9068C" w:rsidP="00F9068C">
      <w:r>
        <w:t>The simplest method of setting the timer values is to ring each bell open alongside the simulator.</w:t>
      </w:r>
    </w:p>
    <w:p w14:paraId="36B11BF2" w14:textId="501437FE" w:rsidR="00F9068C" w:rsidRDefault="00F9068C" w:rsidP="00F9068C">
      <w:pPr>
        <w:pStyle w:val="ListParagraph"/>
        <w:keepNext/>
        <w:numPr>
          <w:ilvl w:val="0"/>
          <w:numId w:val="41"/>
        </w:numPr>
      </w:pPr>
      <w:r>
        <w:t xml:space="preserve">Start the </w:t>
      </w:r>
      <w:r w:rsidR="00B54EE4">
        <w:t xml:space="preserve">Beltower </w:t>
      </w:r>
      <w:r>
        <w:t>on the Simulator PC.</w:t>
      </w:r>
    </w:p>
    <w:p w14:paraId="4389D779" w14:textId="77777777" w:rsidR="00F9068C" w:rsidRDefault="00F9068C" w:rsidP="00F9068C">
      <w:pPr>
        <w:pStyle w:val="ListParagraph"/>
        <w:numPr>
          <w:ilvl w:val="0"/>
          <w:numId w:val="41"/>
        </w:numPr>
      </w:pPr>
      <w:r>
        <w:t>Ring each bell in turn, open, and compare the sound of the bell and the simulated sound from the simulator.</w:t>
      </w:r>
    </w:p>
    <w:p w14:paraId="1A1C1E84" w14:textId="77777777" w:rsidR="00F9068C" w:rsidRDefault="00F9068C" w:rsidP="00F9068C">
      <w:pPr>
        <w:pStyle w:val="ListParagraph"/>
        <w:numPr>
          <w:ilvl w:val="0"/>
          <w:numId w:val="41"/>
        </w:numPr>
      </w:pPr>
      <w:r>
        <w:t>If the real bell sounds before the simulator, reduce that bell’s delay timer value.</w:t>
      </w:r>
    </w:p>
    <w:p w14:paraId="43CB7476" w14:textId="77777777" w:rsidR="00F9068C" w:rsidRDefault="00F9068C" w:rsidP="00F9068C">
      <w:pPr>
        <w:pStyle w:val="ListParagraph"/>
        <w:numPr>
          <w:ilvl w:val="0"/>
          <w:numId w:val="41"/>
        </w:numPr>
      </w:pPr>
      <w:r>
        <w:t>If the simulator sounds before the real bell, increase that bell’s delay timer value.</w:t>
      </w:r>
    </w:p>
    <w:p w14:paraId="6F3FA9C8" w14:textId="77777777" w:rsidR="00F9068C" w:rsidRDefault="00F9068C" w:rsidP="00F9068C">
      <w:pPr>
        <w:pStyle w:val="ListParagraph"/>
        <w:numPr>
          <w:ilvl w:val="0"/>
          <w:numId w:val="41"/>
        </w:numPr>
      </w:pPr>
      <w:r>
        <w:t>Repeat this process until the sound of the real bell and the sound from the simulator are as close to coincident as possible.</w:t>
      </w:r>
    </w:p>
    <w:p w14:paraId="78615277" w14:textId="77777777" w:rsidR="00F9068C" w:rsidRDefault="00F9068C" w:rsidP="00F9068C">
      <w:pPr>
        <w:pStyle w:val="ListParagraph"/>
        <w:numPr>
          <w:ilvl w:val="0"/>
          <w:numId w:val="41"/>
        </w:numPr>
      </w:pPr>
      <w:r>
        <w:t>Repeat for each of the other bells in turn.</w:t>
      </w:r>
    </w:p>
    <w:p w14:paraId="48A5A653" w14:textId="59E2E2AE" w:rsidR="00F9068C" w:rsidRDefault="00F9068C" w:rsidP="00F9068C">
      <w:r>
        <w:t>Tip: A useful starting point for delay timer values is to measure the period of oscillation of the bell for small swings and set the timer to ¼ of that value. Then fine tune the value as described above.</w:t>
      </w:r>
    </w:p>
    <w:p w14:paraId="0A514C18" w14:textId="77777777" w:rsidR="00B449FC" w:rsidRDefault="00B449FC" w:rsidP="00B449FC">
      <w:pPr>
        <w:pStyle w:val="Heading1"/>
        <w:pageBreakBefore/>
      </w:pPr>
      <w:bookmarkStart w:id="110" w:name="_Toc20770125"/>
      <w:bookmarkStart w:id="111" w:name="_Toc20771383"/>
      <w:r>
        <w:lastRenderedPageBreak/>
        <w:t>Using Multiple PCs</w:t>
      </w:r>
      <w:bookmarkEnd w:id="110"/>
      <w:bookmarkEnd w:id="111"/>
    </w:p>
    <w:p w14:paraId="6BE0EAD1" w14:textId="77777777" w:rsidR="00B449FC" w:rsidRDefault="00B449FC" w:rsidP="00B449FC">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2E9D3350" w14:textId="77777777" w:rsidR="00B449FC" w:rsidRPr="001564E9" w:rsidRDefault="00B449FC" w:rsidP="00B449FC">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5FC64061" w14:textId="77777777" w:rsidR="00B449FC" w:rsidRPr="001E13DF" w:rsidRDefault="00B449FC" w:rsidP="00B449FC">
      <w:pPr>
        <w:pStyle w:val="Heading2"/>
      </w:pPr>
      <w:bookmarkStart w:id="112" w:name="_Toc20770126"/>
      <w:bookmarkStart w:id="113" w:name="_Toc20771384"/>
      <w:r w:rsidRPr="001E13DF">
        <w:t>Second PC Module &amp; Basic Serial Splitter Module</w:t>
      </w:r>
      <w:bookmarkEnd w:id="112"/>
      <w:bookmarkEnd w:id="113"/>
    </w:p>
    <w:p w14:paraId="53A0AB8B" w14:textId="60C0C173" w:rsidR="00B449FC" w:rsidRPr="001E13DF" w:rsidRDefault="00B449FC" w:rsidP="00B449FC">
      <w:r w:rsidRPr="001E13DF">
        <w:t xml:space="preserve">From the point of view of </w:t>
      </w:r>
      <w:r>
        <w:t>Beltower</w:t>
      </w:r>
      <w:r w:rsidRPr="001E13DF">
        <w:t xml:space="preserve">, all PCs connected using either the Second PC module or the Basic Serial Splitter module behave in a similar manner. All PCs receive all the </w:t>
      </w:r>
      <w:r>
        <w:t xml:space="preserve">sensor </w:t>
      </w:r>
      <w:r w:rsidRPr="001E13DF">
        <w:t>signals from the Simulator Interface module, all the time.</w:t>
      </w:r>
    </w:p>
    <w:p w14:paraId="55E1D953" w14:textId="25144A38" w:rsidR="00B449FC" w:rsidRPr="001E13DF" w:rsidRDefault="00B449FC" w:rsidP="00B449FC">
      <w:r w:rsidRPr="001E13DF">
        <w:t xml:space="preserve">Each copy of </w:t>
      </w:r>
      <w:r>
        <w:t>Beltower</w:t>
      </w:r>
      <w:r w:rsidRPr="001E13DF">
        <w:t xml:space="preserve"> </w:t>
      </w:r>
      <w:r w:rsidR="00AE12B0" w:rsidRPr="001E13DF">
        <w:t xml:space="preserve">must be configured to </w:t>
      </w:r>
      <w:r w:rsidR="00AE12B0">
        <w:t xml:space="preserve">respond to the desired bell or bells and </w:t>
      </w:r>
      <w:r w:rsidR="00AE12B0" w:rsidRPr="001E13DF">
        <w:t>filter out the unwanted signals</w:t>
      </w:r>
      <w:r w:rsidR="00AE12B0">
        <w:t xml:space="preserve">. This can be done by selecting the bell(s) required in the </w:t>
      </w:r>
      <w:r w:rsidR="00AE12B0" w:rsidRPr="005D081B">
        <w:rPr>
          <w:i/>
          <w:iCs/>
        </w:rPr>
        <w:t xml:space="preserve">Bell Sensors </w:t>
      </w:r>
      <w:r w:rsidR="00AE12B0">
        <w:t xml:space="preserve">field in the </w:t>
      </w:r>
      <w:r w:rsidR="00AE12B0" w:rsidRPr="005D081B">
        <w:rPr>
          <w:i/>
          <w:iCs/>
        </w:rPr>
        <w:t>Ring Options</w:t>
      </w:r>
      <w:r w:rsidR="00AE12B0">
        <w:t xml:space="preserve"> </w:t>
      </w:r>
      <w:r w:rsidRPr="001E13DF">
        <w:t>dialogue</w:t>
      </w:r>
      <w:r>
        <w:t>.</w:t>
      </w:r>
    </w:p>
    <w:p w14:paraId="545B1939" w14:textId="1C36F769" w:rsidR="00B449FC" w:rsidRDefault="00B449FC" w:rsidP="00B449FC">
      <w:pPr>
        <w:keepNext/>
        <w:jc w:val="center"/>
      </w:pPr>
      <w:r>
        <w:rPr>
          <w:noProof/>
        </w:rPr>
        <w:drawing>
          <wp:inline distT="0" distB="0" distL="0" distR="0" wp14:anchorId="03BE36D6" wp14:editId="758434A6">
            <wp:extent cx="5487166" cy="2162477"/>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ngOptions.png"/>
                    <pic:cNvPicPr/>
                  </pic:nvPicPr>
                  <pic:blipFill>
                    <a:blip r:embed="rId20">
                      <a:extLst>
                        <a:ext uri="{28A0092B-C50C-407E-A947-70E740481C1C}">
                          <a14:useLocalDpi xmlns:a14="http://schemas.microsoft.com/office/drawing/2010/main" val="0"/>
                        </a:ext>
                      </a:extLst>
                    </a:blip>
                    <a:stretch>
                      <a:fillRect/>
                    </a:stretch>
                  </pic:blipFill>
                  <pic:spPr>
                    <a:xfrm>
                      <a:off x="0" y="0"/>
                      <a:ext cx="5487166" cy="2162477"/>
                    </a:xfrm>
                    <a:prstGeom prst="rect">
                      <a:avLst/>
                    </a:prstGeom>
                  </pic:spPr>
                </pic:pic>
              </a:graphicData>
            </a:graphic>
          </wp:inline>
        </w:drawing>
      </w:r>
    </w:p>
    <w:p w14:paraId="45E371E7" w14:textId="6EEA1270" w:rsidR="00B449FC" w:rsidRDefault="00B449FC" w:rsidP="00B449FC">
      <w:pPr>
        <w:pStyle w:val="Caption"/>
        <w:jc w:val="center"/>
        <w:rPr>
          <w:highlight w:val="yellow"/>
        </w:rPr>
      </w:pPr>
      <w:bookmarkStart w:id="114" w:name="_Toc20770139"/>
      <w:bookmarkStart w:id="115" w:name="_Toc20771396"/>
      <w:r>
        <w:t xml:space="preserve">Figure </w:t>
      </w:r>
      <w:r w:rsidR="00095C3C">
        <w:fldChar w:fldCharType="begin"/>
      </w:r>
      <w:r w:rsidR="00095C3C">
        <w:instrText xml:space="preserve"> SEQ Figure \* ARABIC </w:instrText>
      </w:r>
      <w:r w:rsidR="00095C3C">
        <w:fldChar w:fldCharType="separate"/>
      </w:r>
      <w:r w:rsidR="00237DEA">
        <w:rPr>
          <w:noProof/>
        </w:rPr>
        <w:t>11</w:t>
      </w:r>
      <w:r w:rsidR="00095C3C">
        <w:rPr>
          <w:noProof/>
        </w:rPr>
        <w:fldChar w:fldCharType="end"/>
      </w:r>
      <w:r>
        <w:t xml:space="preserve"> – </w:t>
      </w:r>
      <w:r w:rsidR="00AE12B0">
        <w:t>Beltower – Ring Options (Bell Sensors</w:t>
      </w:r>
      <w:bookmarkEnd w:id="114"/>
      <w:r w:rsidR="00AE12B0">
        <w:t>)</w:t>
      </w:r>
      <w:bookmarkEnd w:id="115"/>
    </w:p>
    <w:p w14:paraId="41958EB9" w14:textId="77777777" w:rsidR="00B449FC" w:rsidRPr="001E13DF" w:rsidRDefault="00B449FC" w:rsidP="00B449FC">
      <w:pPr>
        <w:pStyle w:val="Heading2"/>
      </w:pPr>
      <w:bookmarkStart w:id="116" w:name="_Toc20770127"/>
      <w:bookmarkStart w:id="117" w:name="_Toc20771385"/>
      <w:bookmarkStart w:id="118" w:name="_Hlk20769831"/>
      <w:r w:rsidRPr="001E13DF">
        <w:t>Configuring the Interface</w:t>
      </w:r>
      <w:bookmarkEnd w:id="116"/>
      <w:bookmarkEnd w:id="117"/>
    </w:p>
    <w:p w14:paraId="219126F3" w14:textId="77777777" w:rsidR="00B449FC" w:rsidRPr="001E13DF" w:rsidRDefault="00B449FC" w:rsidP="00B449FC">
      <w:r w:rsidRPr="001E13DF">
        <w:t xml:space="preserve">When multiple PCs are connected, only one PC can be used to configure the Simulator Interface using a terminal emulator (as described in the </w:t>
      </w:r>
      <w:r w:rsidRPr="001E13DF">
        <w:rPr>
          <w:b/>
          <w:bCs/>
          <w:i/>
          <w:iCs/>
        </w:rPr>
        <w:t>Build &amp; Installation Guide</w:t>
      </w:r>
      <w:r w:rsidRPr="001E13DF">
        <w:t xml:space="preserve"> and the </w:t>
      </w:r>
      <w:r w:rsidRPr="001E13DF">
        <w:rPr>
          <w:b/>
          <w:bCs/>
          <w:i/>
          <w:iCs/>
        </w:rPr>
        <w:t>Multi-PC Guide</w:t>
      </w:r>
      <w:r w:rsidRPr="001E13DF">
        <w:t>).</w:t>
      </w:r>
    </w:p>
    <w:p w14:paraId="589006A7" w14:textId="77777777" w:rsidR="00B449FC" w:rsidRPr="001E13DF" w:rsidRDefault="00B449FC" w:rsidP="00B449FC">
      <w:r>
        <w:t xml:space="preserve">The PC used for </w:t>
      </w:r>
      <w:r w:rsidRPr="001E13DF">
        <w:t xml:space="preserve">Interface configuration depends on the hardware in use. This is covered in the </w:t>
      </w:r>
      <w:r w:rsidRPr="001E13DF">
        <w:rPr>
          <w:b/>
          <w:bCs/>
          <w:i/>
          <w:iCs/>
        </w:rPr>
        <w:t>Multi-PC Guide</w:t>
      </w:r>
      <w:r w:rsidRPr="001E13DF">
        <w:t>.</w:t>
      </w:r>
    </w:p>
    <w:bookmarkEnd w:id="118"/>
    <w:p w14:paraId="285C0E5C" w14:textId="77777777" w:rsidR="00B449FC" w:rsidRDefault="00B449FC" w:rsidP="00B449FC"/>
    <w:p w14:paraId="701F0EEA" w14:textId="77777777" w:rsidR="00B449FC" w:rsidRDefault="00B449FC" w:rsidP="00F9068C"/>
    <w:sectPr w:rsidR="00B449FC" w:rsidSect="00E2167D">
      <w:headerReference w:type="even" r:id="rId21"/>
      <w:headerReference w:type="default" r:id="rId22"/>
      <w:footerReference w:type="even" r:id="rId23"/>
      <w:footerReference w:type="default" r:id="rId24"/>
      <w:footerReference w:type="first" r:id="rId25"/>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BA42B" w14:textId="77777777" w:rsidR="00B66BA4" w:rsidRDefault="00B66BA4" w:rsidP="00787764">
      <w:pPr>
        <w:spacing w:after="0" w:line="240" w:lineRule="auto"/>
      </w:pPr>
      <w:r>
        <w:separator/>
      </w:r>
    </w:p>
  </w:endnote>
  <w:endnote w:type="continuationSeparator" w:id="0">
    <w:p w14:paraId="10E02E7A" w14:textId="77777777" w:rsidR="00B66BA4" w:rsidRDefault="00B66BA4"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6242264"/>
      <w:docPartObj>
        <w:docPartGallery w:val="Page Numbers (Bottom of Page)"/>
        <w:docPartUnique/>
      </w:docPartObj>
    </w:sdtPr>
    <w:sdtEndPr>
      <w:rPr>
        <w:noProof/>
      </w:rPr>
    </w:sdtEndPr>
    <w:sdtContent>
      <w:p w14:paraId="2CCB73C9" w14:textId="77777777" w:rsidR="009A7468" w:rsidRDefault="009A7468">
        <w:pPr>
          <w:pStyle w:val="Footer"/>
          <w:jc w:val="center"/>
        </w:pPr>
        <w:r>
          <w:fldChar w:fldCharType="begin"/>
        </w:r>
        <w:r>
          <w:instrText xml:space="preserve"> PAGE   \* MERGEFORMAT </w:instrText>
        </w:r>
        <w:r>
          <w:fldChar w:fldCharType="separate"/>
        </w:r>
        <w:r w:rsidR="00E07BE8">
          <w:rPr>
            <w:noProof/>
          </w:rPr>
          <w:t>86</w:t>
        </w:r>
        <w:r>
          <w:rPr>
            <w:noProof/>
          </w:rPr>
          <w:fldChar w:fldCharType="end"/>
        </w:r>
      </w:p>
    </w:sdtContent>
  </w:sdt>
  <w:p w14:paraId="2CCB73CA" w14:textId="77777777" w:rsidR="009A7468" w:rsidRDefault="009A7468"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763057"/>
      <w:docPartObj>
        <w:docPartGallery w:val="Page Numbers (Bottom of Page)"/>
        <w:docPartUnique/>
      </w:docPartObj>
    </w:sdtPr>
    <w:sdtEndPr>
      <w:rPr>
        <w:noProof/>
      </w:rPr>
    </w:sdtEndPr>
    <w:sdtContent>
      <w:p w14:paraId="2CCB73CB" w14:textId="77777777" w:rsidR="009A7468" w:rsidRDefault="009A7468">
        <w:pPr>
          <w:pStyle w:val="Footer"/>
          <w:jc w:val="center"/>
        </w:pPr>
        <w:r>
          <w:fldChar w:fldCharType="begin"/>
        </w:r>
        <w:r>
          <w:instrText xml:space="preserve"> PAGE   \* MERGEFORMAT </w:instrText>
        </w:r>
        <w:r>
          <w:fldChar w:fldCharType="separate"/>
        </w:r>
        <w:r w:rsidR="00E07BE8">
          <w:rPr>
            <w:noProof/>
          </w:rPr>
          <w:t>85</w:t>
        </w:r>
        <w:r>
          <w:rPr>
            <w:noProof/>
          </w:rPr>
          <w:fldChar w:fldCharType="end"/>
        </w:r>
      </w:p>
    </w:sdtContent>
  </w:sdt>
  <w:p w14:paraId="2CCB73CC" w14:textId="77777777" w:rsidR="009A7468" w:rsidRDefault="009A7468"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D" w14:textId="77777777" w:rsidR="009A7468" w:rsidRDefault="009A7468">
    <w:pPr>
      <w:pStyle w:val="Footer"/>
      <w:jc w:val="center"/>
    </w:pPr>
  </w:p>
  <w:p w14:paraId="2CCB73CE" w14:textId="77777777" w:rsidR="009A7468" w:rsidRDefault="009A7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FE028" w14:textId="77777777" w:rsidR="00B66BA4" w:rsidRDefault="00B66BA4" w:rsidP="00787764">
      <w:pPr>
        <w:spacing w:after="0" w:line="240" w:lineRule="auto"/>
      </w:pPr>
      <w:r>
        <w:separator/>
      </w:r>
    </w:p>
  </w:footnote>
  <w:footnote w:type="continuationSeparator" w:id="0">
    <w:p w14:paraId="2A6C57B3" w14:textId="77777777" w:rsidR="00B66BA4" w:rsidRDefault="00B66BA4" w:rsidP="00787764">
      <w:pPr>
        <w:spacing w:after="0" w:line="240" w:lineRule="auto"/>
      </w:pPr>
      <w:r>
        <w:continuationSeparator/>
      </w:r>
    </w:p>
  </w:footnote>
  <w:footnote w:id="1">
    <w:p w14:paraId="2CCB73CF" w14:textId="26347728" w:rsidR="009A7468" w:rsidRDefault="009A7468">
      <w:pPr>
        <w:pStyle w:val="FootnoteText"/>
      </w:pPr>
      <w:r>
        <w:rPr>
          <w:rStyle w:val="FootnoteReference"/>
        </w:rPr>
        <w:footnoteRef/>
      </w:r>
      <w:r>
        <w:t xml:space="preserve"> </w:t>
      </w:r>
      <w:r>
        <w:fldChar w:fldCharType="begin"/>
      </w:r>
      <w:ins w:id="56" w:author="Andrew Instone-Cowie" w:date="2024-06-18T14:45:00Z" w16du:dateUtc="2024-06-18T13:45:00Z">
        <w:r w:rsidR="00CB0700">
          <w:instrText>HYPERLINK "https://creativecommons.org/licenses/by-sa/4.0/"</w:instrText>
        </w:r>
      </w:ins>
      <w:del w:id="57" w:author="Andrew Instone-Cowie" w:date="2024-06-18T14:45:00Z" w16du:dateUtc="2024-06-18T13:45:00Z">
        <w:r w:rsidDel="00CB0700">
          <w:delInstrText>HYPERLINK "http://creativecommons.org/licenses/by-sa/4.0/"</w:delInstrText>
        </w:r>
      </w:del>
      <w:r>
        <w:fldChar w:fldCharType="separate"/>
      </w:r>
      <w:del w:id="58" w:author="Andrew Instone-Cowie" w:date="2024-06-18T14:45:00Z" w16du:dateUtc="2024-06-18T13:45:00Z">
        <w:r w:rsidRPr="00C146CF" w:rsidDel="00CB0700">
          <w:rPr>
            <w:rStyle w:val="Hyperlink"/>
          </w:rPr>
          <w:delText>http://creativecommons.org/licenses/by-sa/4.0/</w:delText>
        </w:r>
      </w:del>
      <w:ins w:id="59" w:author="Andrew Instone-Cowie" w:date="2024-06-18T14:45:00Z" w16du:dateUtc="2024-06-18T13:45:00Z">
        <w:r w:rsidR="00CB0700">
          <w:rPr>
            <w:rStyle w:val="Hyperlink"/>
          </w:rPr>
          <w:t>https://creativecommons.org/licenses/by-sa/4.0/</w:t>
        </w:r>
      </w:ins>
      <w:r>
        <w:rPr>
          <w:rStyle w:val="Hyperlink"/>
        </w:rPr>
        <w:fldChar w:fldCharType="end"/>
      </w:r>
      <w:r>
        <w:rPr>
          <w:i/>
        </w:rPr>
        <w:t xml:space="preserve"> </w:t>
      </w:r>
    </w:p>
  </w:footnote>
  <w:footnote w:id="2">
    <w:p w14:paraId="2D5A5E3B" w14:textId="00B7C383" w:rsidR="00295D27" w:rsidRDefault="00295D27" w:rsidP="00295D27">
      <w:pPr>
        <w:pStyle w:val="FootnoteText"/>
      </w:pPr>
      <w:r>
        <w:rPr>
          <w:rStyle w:val="FootnoteReference"/>
        </w:rPr>
        <w:footnoteRef/>
      </w:r>
      <w:r>
        <w:t xml:space="preserve"> </w:t>
      </w:r>
      <w:r>
        <w:fldChar w:fldCharType="begin"/>
      </w:r>
      <w:ins w:id="64" w:author="Andrew Instone-Cowie" w:date="2024-06-18T14:46:00Z" w16du:dateUtc="2024-06-18T13:46:00Z">
        <w:r w:rsidR="00CB0700">
          <w:instrText>HYPERLINK "https://www.abelsim.co.uk/doc/welcome1.htm"</w:instrText>
        </w:r>
      </w:ins>
      <w:del w:id="65" w:author="Andrew Instone-Cowie" w:date="2024-06-18T14:46:00Z" w16du:dateUtc="2024-06-18T13:46:00Z">
        <w:r w:rsidDel="00CB0700">
          <w:delInstrText>HYPERLINK "http://www.abelsim.co.uk/"</w:delInstrText>
        </w:r>
      </w:del>
      <w:r>
        <w:fldChar w:fldCharType="separate"/>
      </w:r>
      <w:del w:id="66" w:author="Andrew Instone-Cowie" w:date="2024-06-18T14:46:00Z" w16du:dateUtc="2024-06-18T13:46:00Z">
        <w:r w:rsidRPr="00997920" w:rsidDel="00CB0700">
          <w:rPr>
            <w:rStyle w:val="Hyperlink"/>
          </w:rPr>
          <w:delText>http://www.abelsim.co.uk/</w:delText>
        </w:r>
      </w:del>
      <w:ins w:id="67" w:author="Andrew Instone-Cowie" w:date="2024-06-18T14:46:00Z" w16du:dateUtc="2024-06-18T13:46:00Z">
        <w:r w:rsidR="00CB0700">
          <w:rPr>
            <w:rStyle w:val="Hyperlink"/>
          </w:rPr>
          <w:t>https://www.abelsim.co.uk/</w:t>
        </w:r>
      </w:ins>
      <w:r>
        <w:rPr>
          <w:rStyle w:val="Hyperlink"/>
        </w:rPr>
        <w:fldChar w:fldCharType="end"/>
      </w:r>
      <w:r>
        <w:t xml:space="preserve"> </w:t>
      </w:r>
    </w:p>
  </w:footnote>
  <w:footnote w:id="3">
    <w:p w14:paraId="7EDDB5B4" w14:textId="737556E2" w:rsidR="00295D27" w:rsidRDefault="00295D27" w:rsidP="00295D27">
      <w:pPr>
        <w:pStyle w:val="FootnoteText"/>
      </w:pPr>
      <w:r>
        <w:rPr>
          <w:rStyle w:val="FootnoteReference"/>
        </w:rPr>
        <w:footnoteRef/>
      </w:r>
      <w:r>
        <w:t xml:space="preserve"> </w:t>
      </w:r>
      <w:r>
        <w:fldChar w:fldCharType="begin"/>
      </w:r>
      <w:ins w:id="68" w:author="Andrew Instone-Cowie" w:date="2024-06-18T14:46:00Z" w16du:dateUtc="2024-06-18T13:46:00Z">
        <w:r w:rsidR="00CB0700">
          <w:instrText>HYPERLINK "https://www.beltower.co.uk/"</w:instrText>
        </w:r>
      </w:ins>
      <w:del w:id="69" w:author="Andrew Instone-Cowie" w:date="2024-06-18T14:46:00Z" w16du:dateUtc="2024-06-18T13:46:00Z">
        <w:r w:rsidDel="00CB0700">
          <w:delInstrText>HYPERLINK "http://www.beltower.co.uk/"</w:delInstrText>
        </w:r>
      </w:del>
      <w:r>
        <w:fldChar w:fldCharType="separate"/>
      </w:r>
      <w:del w:id="70" w:author="Andrew Instone-Cowie" w:date="2024-06-18T14:46:00Z" w16du:dateUtc="2024-06-18T13:46:00Z">
        <w:r w:rsidRPr="00997920" w:rsidDel="00CB0700">
          <w:rPr>
            <w:rStyle w:val="Hyperlink"/>
          </w:rPr>
          <w:delText>http://www.beltower.co.uk/</w:delText>
        </w:r>
      </w:del>
      <w:ins w:id="71" w:author="Andrew Instone-Cowie" w:date="2024-06-18T14:46:00Z" w16du:dateUtc="2024-06-18T13:46:00Z">
        <w:r w:rsidR="00CB0700">
          <w:rPr>
            <w:rStyle w:val="Hyperlink"/>
          </w:rPr>
          <w:t>https://www.beltower.co.uk/</w:t>
        </w:r>
      </w:ins>
      <w:r>
        <w:rPr>
          <w:rStyle w:val="Hyperlink"/>
        </w:rPr>
        <w:fldChar w:fldCharType="end"/>
      </w:r>
      <w:r>
        <w:t xml:space="preserve"> </w:t>
      </w:r>
    </w:p>
  </w:footnote>
  <w:footnote w:id="4">
    <w:p w14:paraId="1A90A40B" w14:textId="78B2A272" w:rsidR="00295D27" w:rsidRDefault="00295D27" w:rsidP="00295D27">
      <w:pPr>
        <w:pStyle w:val="FootnoteText"/>
      </w:pPr>
      <w:r>
        <w:rPr>
          <w:rStyle w:val="FootnoteReference"/>
        </w:rPr>
        <w:footnoteRef/>
      </w:r>
      <w:r>
        <w:t xml:space="preserve"> </w:t>
      </w:r>
      <w:r>
        <w:fldChar w:fldCharType="begin"/>
      </w:r>
      <w:ins w:id="72" w:author="Andrew Instone-Cowie" w:date="2024-06-18T14:46:00Z" w16du:dateUtc="2024-06-18T13:46:00Z">
        <w:r w:rsidR="00CB0700">
          <w:instrText>HYPERLINK "https://www.belfryware.com/"</w:instrText>
        </w:r>
      </w:ins>
      <w:del w:id="73" w:author="Andrew Instone-Cowie" w:date="2024-06-18T14:46:00Z" w16du:dateUtc="2024-06-18T13:46:00Z">
        <w:r w:rsidDel="00CB0700">
          <w:delInstrText>HYPERLINK "http://www.belfryware.com/"</w:delInstrText>
        </w:r>
      </w:del>
      <w:r>
        <w:fldChar w:fldCharType="separate"/>
      </w:r>
      <w:del w:id="74" w:author="Andrew Instone-Cowie" w:date="2024-06-18T14:46:00Z" w16du:dateUtc="2024-06-18T13:46:00Z">
        <w:r w:rsidRPr="00997920" w:rsidDel="00CB0700">
          <w:rPr>
            <w:rStyle w:val="Hyperlink"/>
          </w:rPr>
          <w:delText>http://www.belfryware.com/</w:delText>
        </w:r>
      </w:del>
      <w:ins w:id="75" w:author="Andrew Instone-Cowie" w:date="2024-06-18T14:46:00Z" w16du:dateUtc="2024-06-18T13:46:00Z">
        <w:r w:rsidR="00CB0700">
          <w:rPr>
            <w:rStyle w:val="Hyperlink"/>
          </w:rPr>
          <w:t>https://www.belfryware.com/</w:t>
        </w:r>
      </w:ins>
      <w:r>
        <w:rPr>
          <w:rStyle w:val="Hyperlink"/>
        </w:rPr>
        <w:fldChar w:fldCharType="end"/>
      </w:r>
      <w:r>
        <w:t xml:space="preserve"> </w:t>
      </w:r>
    </w:p>
  </w:footnote>
  <w:footnote w:id="5">
    <w:p w14:paraId="39F1F1F8" w14:textId="77777777" w:rsidR="00295D27" w:rsidRDefault="00295D27" w:rsidP="00295D27">
      <w:pPr>
        <w:pStyle w:val="FootnoteText"/>
      </w:pPr>
      <w:r>
        <w:rPr>
          <w:rStyle w:val="FootnoteReference"/>
        </w:rPr>
        <w:footnoteRef/>
      </w:r>
      <w:r>
        <w:t xml:space="preserve"> Association of Ringing Teachers</w:t>
      </w:r>
    </w:p>
  </w:footnote>
  <w:footnote w:id="6">
    <w:p w14:paraId="11DC84DF" w14:textId="071F9184" w:rsidR="00295D27" w:rsidRDefault="00295D27" w:rsidP="00295D27">
      <w:pPr>
        <w:pStyle w:val="FootnoteText"/>
      </w:pPr>
      <w:r>
        <w:rPr>
          <w:rStyle w:val="FootnoteReference"/>
        </w:rPr>
        <w:footnoteRef/>
      </w:r>
      <w:r>
        <w:t xml:space="preserve"> </w:t>
      </w:r>
      <w:r>
        <w:fldChar w:fldCharType="begin"/>
      </w:r>
      <w:ins w:id="78" w:author="Andrew Instone-Cowie" w:date="2024-06-18T14:47:00Z" w16du:dateUtc="2024-06-18T13:47:00Z">
        <w:r w:rsidR="00CB0700">
          <w:instrText>HYPERLINK "https://shop.bellringing.org/"</w:instrText>
        </w:r>
      </w:ins>
      <w:del w:id="79" w:author="Andrew Instone-Cowie" w:date="2024-06-18T14:47:00Z" w16du:dateUtc="2024-06-18T13:47:00Z">
        <w:r w:rsidDel="00CB0700">
          <w:delInstrText>HYPERLINK "http://ringingteachers.org/resource-centre/shop"</w:delInstrText>
        </w:r>
      </w:del>
      <w:r>
        <w:fldChar w:fldCharType="separate"/>
      </w:r>
      <w:del w:id="80" w:author="Andrew Instone-Cowie" w:date="2024-06-18T14:47:00Z" w16du:dateUtc="2024-06-18T13:47:00Z">
        <w:r w:rsidRPr="00490F76" w:rsidDel="00CB0700">
          <w:rPr>
            <w:rStyle w:val="Hyperlink"/>
          </w:rPr>
          <w:delText>http://ringingteachers.org/resource-centre/shop</w:delText>
        </w:r>
      </w:del>
      <w:ins w:id="81" w:author="Andrew Instone-Cowie" w:date="2024-06-18T14:47:00Z" w16du:dateUtc="2024-06-18T13:47:00Z">
        <w:r w:rsidR="00CB0700">
          <w:rPr>
            <w:rStyle w:val="Hyperlink"/>
          </w:rPr>
          <w:t>https://shop.bellringing.org</w:t>
        </w:r>
      </w:ins>
      <w:r>
        <w:rPr>
          <w:rStyle w:val="Hyperlink"/>
        </w:rPr>
        <w:fldChar w:fldCharType="end"/>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7" w14:textId="313510A8" w:rsidR="009A7468" w:rsidRDefault="00CA0A6C" w:rsidP="00111092">
    <w:pPr>
      <w:pStyle w:val="Header"/>
    </w:pPr>
    <w:r>
      <w:t xml:space="preserve">Type 2 </w:t>
    </w:r>
    <w:r w:rsidR="009A7468">
      <w:t xml:space="preserve">Simulator – </w:t>
    </w:r>
    <w:r>
      <w:t xml:space="preserve">Configuring </w:t>
    </w:r>
    <w:proofErr w:type="spellStart"/>
    <w:r>
      <w:t>Beltower</w:t>
    </w:r>
    <w:proofErr w:type="spellEnd"/>
    <w:r>
      <w:t xml:space="preserve"> Guide</w:t>
    </w:r>
    <w:r w:rsidR="008639B9">
      <w:t xml:space="preserve"> 1.</w:t>
    </w:r>
    <w:ins w:id="119" w:author="Andrew Instone-Cowie" w:date="2024-06-18T14:59:00Z" w16du:dateUtc="2024-06-18T13:59:00Z">
      <w:r w:rsidR="00FE1647">
        <w:t>3</w:t>
      </w:r>
    </w:ins>
    <w:del w:id="120" w:author="Andrew Instone-Cowie" w:date="2024-06-18T14:59:00Z" w16du:dateUtc="2024-06-18T13:59:00Z">
      <w:r w:rsidR="005D081B" w:rsidDel="00FE1647">
        <w:delText>2</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8" w14:textId="6D792B53" w:rsidR="009A7468" w:rsidRDefault="00CA0A6C" w:rsidP="00111092">
    <w:pPr>
      <w:pStyle w:val="Header"/>
      <w:jc w:val="right"/>
    </w:pPr>
    <w:r>
      <w:t xml:space="preserve">Type 2 Simulator – Configuring </w:t>
    </w:r>
    <w:proofErr w:type="spellStart"/>
    <w:r>
      <w:t>Beltower</w:t>
    </w:r>
    <w:proofErr w:type="spellEnd"/>
    <w:r>
      <w:t xml:space="preserve"> Guide </w:t>
    </w:r>
    <w:r w:rsidR="008639B9">
      <w:t>1.</w:t>
    </w:r>
    <w:ins w:id="121" w:author="Andrew Instone-Cowie" w:date="2024-06-18T14:59:00Z" w16du:dateUtc="2024-06-18T13:59:00Z">
      <w:r w:rsidR="00FE1647">
        <w:t>3</w:t>
      </w:r>
    </w:ins>
    <w:del w:id="122" w:author="Andrew Instone-Cowie" w:date="2024-06-18T14:59:00Z" w16du:dateUtc="2024-06-18T13:59:00Z">
      <w:r w:rsidR="005D081B" w:rsidDel="00FE1647">
        <w:delText>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A4503C"/>
    <w:multiLevelType w:val="hybridMultilevel"/>
    <w:tmpl w:val="871A7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EC4A06"/>
    <w:multiLevelType w:val="hybridMultilevel"/>
    <w:tmpl w:val="33DCE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8022FB"/>
    <w:multiLevelType w:val="hybridMultilevel"/>
    <w:tmpl w:val="5A84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06667E"/>
    <w:multiLevelType w:val="hybridMultilevel"/>
    <w:tmpl w:val="887EDC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370023">
    <w:abstractNumId w:val="1"/>
  </w:num>
  <w:num w:numId="2" w16cid:durableId="1431198302">
    <w:abstractNumId w:val="39"/>
  </w:num>
  <w:num w:numId="3" w16cid:durableId="1945843878">
    <w:abstractNumId w:val="32"/>
  </w:num>
  <w:num w:numId="4" w16cid:durableId="993224201">
    <w:abstractNumId w:val="28"/>
  </w:num>
  <w:num w:numId="5" w16cid:durableId="1547595233">
    <w:abstractNumId w:val="31"/>
  </w:num>
  <w:num w:numId="6" w16cid:durableId="147939970">
    <w:abstractNumId w:val="36"/>
  </w:num>
  <w:num w:numId="7" w16cid:durableId="238255385">
    <w:abstractNumId w:val="14"/>
  </w:num>
  <w:num w:numId="8" w16cid:durableId="720834050">
    <w:abstractNumId w:val="40"/>
  </w:num>
  <w:num w:numId="9" w16cid:durableId="697857558">
    <w:abstractNumId w:val="16"/>
  </w:num>
  <w:num w:numId="10" w16cid:durableId="253829831">
    <w:abstractNumId w:val="21"/>
  </w:num>
  <w:num w:numId="11" w16cid:durableId="1580745671">
    <w:abstractNumId w:val="33"/>
  </w:num>
  <w:num w:numId="12" w16cid:durableId="848065195">
    <w:abstractNumId w:val="37"/>
  </w:num>
  <w:num w:numId="13" w16cid:durableId="534002670">
    <w:abstractNumId w:val="15"/>
  </w:num>
  <w:num w:numId="14" w16cid:durableId="259799765">
    <w:abstractNumId w:val="34"/>
  </w:num>
  <w:num w:numId="15" w16cid:durableId="1958564457">
    <w:abstractNumId w:val="20"/>
  </w:num>
  <w:num w:numId="16" w16cid:durableId="90200839">
    <w:abstractNumId w:val="6"/>
  </w:num>
  <w:num w:numId="17" w16cid:durableId="621814591">
    <w:abstractNumId w:val="2"/>
  </w:num>
  <w:num w:numId="18" w16cid:durableId="578714186">
    <w:abstractNumId w:val="8"/>
  </w:num>
  <w:num w:numId="19" w16cid:durableId="1214387632">
    <w:abstractNumId w:val="22"/>
  </w:num>
  <w:num w:numId="20" w16cid:durableId="1128202863">
    <w:abstractNumId w:val="10"/>
  </w:num>
  <w:num w:numId="21" w16cid:durableId="1801410657">
    <w:abstractNumId w:val="35"/>
  </w:num>
  <w:num w:numId="22" w16cid:durableId="137574305">
    <w:abstractNumId w:val="41"/>
  </w:num>
  <w:num w:numId="23" w16cid:durableId="634219399">
    <w:abstractNumId w:val="4"/>
  </w:num>
  <w:num w:numId="24" w16cid:durableId="394744385">
    <w:abstractNumId w:val="5"/>
  </w:num>
  <w:num w:numId="25" w16cid:durableId="1998917250">
    <w:abstractNumId w:val="9"/>
  </w:num>
  <w:num w:numId="26" w16cid:durableId="205945468">
    <w:abstractNumId w:val="3"/>
  </w:num>
  <w:num w:numId="27" w16cid:durableId="460271419">
    <w:abstractNumId w:val="30"/>
  </w:num>
  <w:num w:numId="28" w16cid:durableId="286282436">
    <w:abstractNumId w:val="24"/>
  </w:num>
  <w:num w:numId="29" w16cid:durableId="1950356565">
    <w:abstractNumId w:val="0"/>
  </w:num>
  <w:num w:numId="30" w16cid:durableId="1995404022">
    <w:abstractNumId w:val="11"/>
  </w:num>
  <w:num w:numId="31" w16cid:durableId="643437263">
    <w:abstractNumId w:val="19"/>
  </w:num>
  <w:num w:numId="32" w16cid:durableId="1030035696">
    <w:abstractNumId w:val="27"/>
  </w:num>
  <w:num w:numId="33" w16cid:durableId="1955012676">
    <w:abstractNumId w:val="12"/>
  </w:num>
  <w:num w:numId="34" w16cid:durableId="1502353021">
    <w:abstractNumId w:val="18"/>
  </w:num>
  <w:num w:numId="35" w16cid:durableId="1271546788">
    <w:abstractNumId w:val="7"/>
  </w:num>
  <w:num w:numId="36" w16cid:durableId="1835802913">
    <w:abstractNumId w:val="13"/>
  </w:num>
  <w:num w:numId="37" w16cid:durableId="617954459">
    <w:abstractNumId w:val="17"/>
  </w:num>
  <w:num w:numId="38" w16cid:durableId="972832731">
    <w:abstractNumId w:val="29"/>
  </w:num>
  <w:num w:numId="39" w16cid:durableId="2001495393">
    <w:abstractNumId w:val="23"/>
  </w:num>
  <w:num w:numId="40" w16cid:durableId="232392746">
    <w:abstractNumId w:val="26"/>
  </w:num>
  <w:num w:numId="41" w16cid:durableId="1566453417">
    <w:abstractNumId w:val="38"/>
  </w:num>
  <w:num w:numId="42" w16cid:durableId="1236283093">
    <w:abstractNumId w:val="25"/>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7"/>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2DC"/>
    <w:rsid w:val="000009E5"/>
    <w:rsid w:val="00000A96"/>
    <w:rsid w:val="00006D96"/>
    <w:rsid w:val="00011217"/>
    <w:rsid w:val="000175E1"/>
    <w:rsid w:val="00026457"/>
    <w:rsid w:val="00030E5F"/>
    <w:rsid w:val="00035D65"/>
    <w:rsid w:val="000542B3"/>
    <w:rsid w:val="00054E8E"/>
    <w:rsid w:val="00060914"/>
    <w:rsid w:val="00064FD2"/>
    <w:rsid w:val="00065D66"/>
    <w:rsid w:val="000764FA"/>
    <w:rsid w:val="00080785"/>
    <w:rsid w:val="00080BB1"/>
    <w:rsid w:val="00083948"/>
    <w:rsid w:val="000843D0"/>
    <w:rsid w:val="00087329"/>
    <w:rsid w:val="000903D8"/>
    <w:rsid w:val="0009270C"/>
    <w:rsid w:val="00092A62"/>
    <w:rsid w:val="00094D60"/>
    <w:rsid w:val="00095C3C"/>
    <w:rsid w:val="00097412"/>
    <w:rsid w:val="000A1F80"/>
    <w:rsid w:val="000A3B23"/>
    <w:rsid w:val="000B2B8C"/>
    <w:rsid w:val="000B6C76"/>
    <w:rsid w:val="000C0ADF"/>
    <w:rsid w:val="000D3235"/>
    <w:rsid w:val="000D4B02"/>
    <w:rsid w:val="000D7EA1"/>
    <w:rsid w:val="000E2149"/>
    <w:rsid w:val="000E7515"/>
    <w:rsid w:val="000F197E"/>
    <w:rsid w:val="000F6726"/>
    <w:rsid w:val="000F684D"/>
    <w:rsid w:val="00100B7C"/>
    <w:rsid w:val="00104AF3"/>
    <w:rsid w:val="00105AD1"/>
    <w:rsid w:val="001060D5"/>
    <w:rsid w:val="001077FA"/>
    <w:rsid w:val="00107E45"/>
    <w:rsid w:val="00110B37"/>
    <w:rsid w:val="00111092"/>
    <w:rsid w:val="00111EED"/>
    <w:rsid w:val="00114560"/>
    <w:rsid w:val="001242B5"/>
    <w:rsid w:val="00124D88"/>
    <w:rsid w:val="00125A57"/>
    <w:rsid w:val="001325AF"/>
    <w:rsid w:val="00133500"/>
    <w:rsid w:val="001346DB"/>
    <w:rsid w:val="001363EA"/>
    <w:rsid w:val="00136CCA"/>
    <w:rsid w:val="00136DDA"/>
    <w:rsid w:val="00142C50"/>
    <w:rsid w:val="00142D48"/>
    <w:rsid w:val="00143D50"/>
    <w:rsid w:val="0014461C"/>
    <w:rsid w:val="00145656"/>
    <w:rsid w:val="001519A1"/>
    <w:rsid w:val="00151ED1"/>
    <w:rsid w:val="00152A9A"/>
    <w:rsid w:val="001562F8"/>
    <w:rsid w:val="00156DB0"/>
    <w:rsid w:val="00167214"/>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B3CCA"/>
    <w:rsid w:val="001C1ADC"/>
    <w:rsid w:val="001D15CF"/>
    <w:rsid w:val="001D1D5D"/>
    <w:rsid w:val="001D20BB"/>
    <w:rsid w:val="001D2322"/>
    <w:rsid w:val="001D63BF"/>
    <w:rsid w:val="001E1E40"/>
    <w:rsid w:val="001E1F78"/>
    <w:rsid w:val="001E396D"/>
    <w:rsid w:val="001E5638"/>
    <w:rsid w:val="001E7349"/>
    <w:rsid w:val="001F0059"/>
    <w:rsid w:val="001F5333"/>
    <w:rsid w:val="001F5966"/>
    <w:rsid w:val="002038EB"/>
    <w:rsid w:val="00206F6E"/>
    <w:rsid w:val="00211292"/>
    <w:rsid w:val="0021223B"/>
    <w:rsid w:val="0021418D"/>
    <w:rsid w:val="00215D7E"/>
    <w:rsid w:val="00215F07"/>
    <w:rsid w:val="002229FA"/>
    <w:rsid w:val="002301A9"/>
    <w:rsid w:val="00231358"/>
    <w:rsid w:val="00237DEA"/>
    <w:rsid w:val="002437BA"/>
    <w:rsid w:val="00251800"/>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9215C"/>
    <w:rsid w:val="002930DA"/>
    <w:rsid w:val="00295D27"/>
    <w:rsid w:val="002972A6"/>
    <w:rsid w:val="00297EA5"/>
    <w:rsid w:val="002A44F4"/>
    <w:rsid w:val="002A4E47"/>
    <w:rsid w:val="002B0B68"/>
    <w:rsid w:val="002B3BDA"/>
    <w:rsid w:val="002B3F80"/>
    <w:rsid w:val="002B447C"/>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31B5"/>
    <w:rsid w:val="003105FB"/>
    <w:rsid w:val="0031123E"/>
    <w:rsid w:val="00312C51"/>
    <w:rsid w:val="00314976"/>
    <w:rsid w:val="0032060D"/>
    <w:rsid w:val="00322AAC"/>
    <w:rsid w:val="00325B20"/>
    <w:rsid w:val="00326979"/>
    <w:rsid w:val="00326BC0"/>
    <w:rsid w:val="003300EC"/>
    <w:rsid w:val="003313E0"/>
    <w:rsid w:val="003330E9"/>
    <w:rsid w:val="0033556A"/>
    <w:rsid w:val="0034409E"/>
    <w:rsid w:val="00344B53"/>
    <w:rsid w:val="00355593"/>
    <w:rsid w:val="00355F79"/>
    <w:rsid w:val="00357DAC"/>
    <w:rsid w:val="003610F1"/>
    <w:rsid w:val="00363EFD"/>
    <w:rsid w:val="00375324"/>
    <w:rsid w:val="00376237"/>
    <w:rsid w:val="00376386"/>
    <w:rsid w:val="00380EEA"/>
    <w:rsid w:val="00380F33"/>
    <w:rsid w:val="00382709"/>
    <w:rsid w:val="0039016D"/>
    <w:rsid w:val="003922C1"/>
    <w:rsid w:val="00393B25"/>
    <w:rsid w:val="00395444"/>
    <w:rsid w:val="003968E0"/>
    <w:rsid w:val="00397758"/>
    <w:rsid w:val="003A018A"/>
    <w:rsid w:val="003A0C36"/>
    <w:rsid w:val="003A2065"/>
    <w:rsid w:val="003A26C7"/>
    <w:rsid w:val="003A28B0"/>
    <w:rsid w:val="003A3D10"/>
    <w:rsid w:val="003B40EC"/>
    <w:rsid w:val="003B42AC"/>
    <w:rsid w:val="003B6F74"/>
    <w:rsid w:val="003B7101"/>
    <w:rsid w:val="003C320E"/>
    <w:rsid w:val="003C45AC"/>
    <w:rsid w:val="003C52F3"/>
    <w:rsid w:val="003C6C71"/>
    <w:rsid w:val="003C7BF9"/>
    <w:rsid w:val="003D20CC"/>
    <w:rsid w:val="003D2EF6"/>
    <w:rsid w:val="003D4027"/>
    <w:rsid w:val="003D4E09"/>
    <w:rsid w:val="003D5EC0"/>
    <w:rsid w:val="003D7BE9"/>
    <w:rsid w:val="003E6321"/>
    <w:rsid w:val="003E6D21"/>
    <w:rsid w:val="003E7E0F"/>
    <w:rsid w:val="003F1EC6"/>
    <w:rsid w:val="003F6685"/>
    <w:rsid w:val="004055D3"/>
    <w:rsid w:val="00406CEA"/>
    <w:rsid w:val="004079B5"/>
    <w:rsid w:val="00407C92"/>
    <w:rsid w:val="00407E8E"/>
    <w:rsid w:val="00411143"/>
    <w:rsid w:val="00411563"/>
    <w:rsid w:val="00413F10"/>
    <w:rsid w:val="00415060"/>
    <w:rsid w:val="00415C86"/>
    <w:rsid w:val="00424328"/>
    <w:rsid w:val="004304DB"/>
    <w:rsid w:val="00432304"/>
    <w:rsid w:val="004344A1"/>
    <w:rsid w:val="0043570E"/>
    <w:rsid w:val="00437796"/>
    <w:rsid w:val="004402CA"/>
    <w:rsid w:val="0044053F"/>
    <w:rsid w:val="004408BF"/>
    <w:rsid w:val="0044502E"/>
    <w:rsid w:val="00445DC6"/>
    <w:rsid w:val="00456713"/>
    <w:rsid w:val="004614DE"/>
    <w:rsid w:val="0046319A"/>
    <w:rsid w:val="00466CAD"/>
    <w:rsid w:val="004702F5"/>
    <w:rsid w:val="00475963"/>
    <w:rsid w:val="004776A2"/>
    <w:rsid w:val="00483BB7"/>
    <w:rsid w:val="00490520"/>
    <w:rsid w:val="00492877"/>
    <w:rsid w:val="00492AE5"/>
    <w:rsid w:val="00493697"/>
    <w:rsid w:val="0049533D"/>
    <w:rsid w:val="004A04C9"/>
    <w:rsid w:val="004A1829"/>
    <w:rsid w:val="004A19E5"/>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986"/>
    <w:rsid w:val="004E2DEC"/>
    <w:rsid w:val="004E57EF"/>
    <w:rsid w:val="004F0F66"/>
    <w:rsid w:val="004F1145"/>
    <w:rsid w:val="004F3A7E"/>
    <w:rsid w:val="004F644B"/>
    <w:rsid w:val="00500527"/>
    <w:rsid w:val="00506102"/>
    <w:rsid w:val="00510FCD"/>
    <w:rsid w:val="005115DD"/>
    <w:rsid w:val="0051426B"/>
    <w:rsid w:val="005158FE"/>
    <w:rsid w:val="00520540"/>
    <w:rsid w:val="00524404"/>
    <w:rsid w:val="005260C0"/>
    <w:rsid w:val="00530DD5"/>
    <w:rsid w:val="00536524"/>
    <w:rsid w:val="0053685D"/>
    <w:rsid w:val="00536DDD"/>
    <w:rsid w:val="00537138"/>
    <w:rsid w:val="005379B9"/>
    <w:rsid w:val="00537B70"/>
    <w:rsid w:val="00542E76"/>
    <w:rsid w:val="00544CBF"/>
    <w:rsid w:val="00557FB7"/>
    <w:rsid w:val="0056516D"/>
    <w:rsid w:val="0056613E"/>
    <w:rsid w:val="00566B9A"/>
    <w:rsid w:val="00570EE7"/>
    <w:rsid w:val="005713E3"/>
    <w:rsid w:val="00572583"/>
    <w:rsid w:val="005824E8"/>
    <w:rsid w:val="0058461D"/>
    <w:rsid w:val="00592C85"/>
    <w:rsid w:val="00593725"/>
    <w:rsid w:val="00593EBB"/>
    <w:rsid w:val="005972DB"/>
    <w:rsid w:val="005A56D1"/>
    <w:rsid w:val="005B1497"/>
    <w:rsid w:val="005B6D89"/>
    <w:rsid w:val="005C1C23"/>
    <w:rsid w:val="005C2081"/>
    <w:rsid w:val="005D081B"/>
    <w:rsid w:val="005D3B0A"/>
    <w:rsid w:val="005E0537"/>
    <w:rsid w:val="005E09F9"/>
    <w:rsid w:val="005E1F4A"/>
    <w:rsid w:val="005E404B"/>
    <w:rsid w:val="005E47F9"/>
    <w:rsid w:val="005F2FD4"/>
    <w:rsid w:val="005F49F3"/>
    <w:rsid w:val="005F77C3"/>
    <w:rsid w:val="00602948"/>
    <w:rsid w:val="0060312C"/>
    <w:rsid w:val="00604085"/>
    <w:rsid w:val="006128A1"/>
    <w:rsid w:val="00620159"/>
    <w:rsid w:val="00620856"/>
    <w:rsid w:val="00621BC0"/>
    <w:rsid w:val="0062540C"/>
    <w:rsid w:val="00631198"/>
    <w:rsid w:val="00632A88"/>
    <w:rsid w:val="006350AF"/>
    <w:rsid w:val="006378B9"/>
    <w:rsid w:val="0064239D"/>
    <w:rsid w:val="00644B80"/>
    <w:rsid w:val="00646DF5"/>
    <w:rsid w:val="00650ABB"/>
    <w:rsid w:val="006561AB"/>
    <w:rsid w:val="00656B1E"/>
    <w:rsid w:val="00666B73"/>
    <w:rsid w:val="006708BA"/>
    <w:rsid w:val="00671D64"/>
    <w:rsid w:val="006723C7"/>
    <w:rsid w:val="00672C50"/>
    <w:rsid w:val="006734D2"/>
    <w:rsid w:val="00677FFD"/>
    <w:rsid w:val="00681D68"/>
    <w:rsid w:val="00685F46"/>
    <w:rsid w:val="00686BAE"/>
    <w:rsid w:val="00695784"/>
    <w:rsid w:val="006958B3"/>
    <w:rsid w:val="006975F8"/>
    <w:rsid w:val="006A02C6"/>
    <w:rsid w:val="006A710F"/>
    <w:rsid w:val="006B00E3"/>
    <w:rsid w:val="006B15EE"/>
    <w:rsid w:val="006B65C2"/>
    <w:rsid w:val="006B7665"/>
    <w:rsid w:val="006C4748"/>
    <w:rsid w:val="006D1561"/>
    <w:rsid w:val="006D1C30"/>
    <w:rsid w:val="006E422A"/>
    <w:rsid w:val="006E5727"/>
    <w:rsid w:val="006E68F1"/>
    <w:rsid w:val="006F08A8"/>
    <w:rsid w:val="006F4B5C"/>
    <w:rsid w:val="006F668A"/>
    <w:rsid w:val="006F74F0"/>
    <w:rsid w:val="00701E89"/>
    <w:rsid w:val="0070333A"/>
    <w:rsid w:val="00705901"/>
    <w:rsid w:val="007077FF"/>
    <w:rsid w:val="00712D31"/>
    <w:rsid w:val="00714478"/>
    <w:rsid w:val="0071502F"/>
    <w:rsid w:val="00715718"/>
    <w:rsid w:val="00720025"/>
    <w:rsid w:val="007214A0"/>
    <w:rsid w:val="00726277"/>
    <w:rsid w:val="00727E0C"/>
    <w:rsid w:val="007314EE"/>
    <w:rsid w:val="0073358F"/>
    <w:rsid w:val="00736C53"/>
    <w:rsid w:val="00736D37"/>
    <w:rsid w:val="0073712C"/>
    <w:rsid w:val="007422A7"/>
    <w:rsid w:val="007426D0"/>
    <w:rsid w:val="00746FAD"/>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ECF"/>
    <w:rsid w:val="007A5F0C"/>
    <w:rsid w:val="007A69A4"/>
    <w:rsid w:val="007B1A40"/>
    <w:rsid w:val="007B248F"/>
    <w:rsid w:val="007B7AEC"/>
    <w:rsid w:val="007C3A2A"/>
    <w:rsid w:val="007C3EAC"/>
    <w:rsid w:val="007D2792"/>
    <w:rsid w:val="007D5EFC"/>
    <w:rsid w:val="007D69D5"/>
    <w:rsid w:val="007D6C49"/>
    <w:rsid w:val="007D6DD5"/>
    <w:rsid w:val="007D71D0"/>
    <w:rsid w:val="007E0D00"/>
    <w:rsid w:val="007E120A"/>
    <w:rsid w:val="007E3F59"/>
    <w:rsid w:val="007E4CA5"/>
    <w:rsid w:val="007F0F07"/>
    <w:rsid w:val="007F17FA"/>
    <w:rsid w:val="007F2193"/>
    <w:rsid w:val="007F3572"/>
    <w:rsid w:val="007F3902"/>
    <w:rsid w:val="007F788B"/>
    <w:rsid w:val="007F7E8A"/>
    <w:rsid w:val="008000C0"/>
    <w:rsid w:val="00803592"/>
    <w:rsid w:val="0080445A"/>
    <w:rsid w:val="00806B26"/>
    <w:rsid w:val="0081281D"/>
    <w:rsid w:val="008131E3"/>
    <w:rsid w:val="0081434A"/>
    <w:rsid w:val="00814FDE"/>
    <w:rsid w:val="00817250"/>
    <w:rsid w:val="008224DB"/>
    <w:rsid w:val="00825FC5"/>
    <w:rsid w:val="008303AA"/>
    <w:rsid w:val="008326A6"/>
    <w:rsid w:val="00835317"/>
    <w:rsid w:val="00840B8C"/>
    <w:rsid w:val="00841641"/>
    <w:rsid w:val="00841C2B"/>
    <w:rsid w:val="00843EE4"/>
    <w:rsid w:val="00844EF4"/>
    <w:rsid w:val="008450F9"/>
    <w:rsid w:val="00853170"/>
    <w:rsid w:val="008533D1"/>
    <w:rsid w:val="0085346D"/>
    <w:rsid w:val="00855232"/>
    <w:rsid w:val="00857E9E"/>
    <w:rsid w:val="008639B9"/>
    <w:rsid w:val="00874309"/>
    <w:rsid w:val="0087584D"/>
    <w:rsid w:val="008759C7"/>
    <w:rsid w:val="008772AE"/>
    <w:rsid w:val="00877B5C"/>
    <w:rsid w:val="00882400"/>
    <w:rsid w:val="00884FDA"/>
    <w:rsid w:val="00886D1A"/>
    <w:rsid w:val="00887643"/>
    <w:rsid w:val="008911A3"/>
    <w:rsid w:val="0089136C"/>
    <w:rsid w:val="00891731"/>
    <w:rsid w:val="008A1FC4"/>
    <w:rsid w:val="008A236E"/>
    <w:rsid w:val="008A2497"/>
    <w:rsid w:val="008A5F6B"/>
    <w:rsid w:val="008B04C6"/>
    <w:rsid w:val="008B0EA2"/>
    <w:rsid w:val="008B147E"/>
    <w:rsid w:val="008B2177"/>
    <w:rsid w:val="008B46DB"/>
    <w:rsid w:val="008B651B"/>
    <w:rsid w:val="008B71E7"/>
    <w:rsid w:val="008B7CE4"/>
    <w:rsid w:val="008B7DA0"/>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516A"/>
    <w:rsid w:val="00936DEF"/>
    <w:rsid w:val="00937C95"/>
    <w:rsid w:val="0094027C"/>
    <w:rsid w:val="009438BD"/>
    <w:rsid w:val="0095033B"/>
    <w:rsid w:val="00951C55"/>
    <w:rsid w:val="0095679A"/>
    <w:rsid w:val="00962E8D"/>
    <w:rsid w:val="009642B2"/>
    <w:rsid w:val="009656B9"/>
    <w:rsid w:val="00966018"/>
    <w:rsid w:val="00970EDC"/>
    <w:rsid w:val="0097375A"/>
    <w:rsid w:val="00973DB9"/>
    <w:rsid w:val="009746F9"/>
    <w:rsid w:val="00975A82"/>
    <w:rsid w:val="00984B01"/>
    <w:rsid w:val="0099187D"/>
    <w:rsid w:val="009935F4"/>
    <w:rsid w:val="009978A6"/>
    <w:rsid w:val="009A09B5"/>
    <w:rsid w:val="009A575D"/>
    <w:rsid w:val="009A5B7E"/>
    <w:rsid w:val="009A7468"/>
    <w:rsid w:val="009B27F9"/>
    <w:rsid w:val="009B2B07"/>
    <w:rsid w:val="009B2FC9"/>
    <w:rsid w:val="009B5FE2"/>
    <w:rsid w:val="009C0ED9"/>
    <w:rsid w:val="009C36BF"/>
    <w:rsid w:val="009C5386"/>
    <w:rsid w:val="009D5CA6"/>
    <w:rsid w:val="009D6F0D"/>
    <w:rsid w:val="009D705A"/>
    <w:rsid w:val="009E107B"/>
    <w:rsid w:val="009E4601"/>
    <w:rsid w:val="009E4668"/>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301C8"/>
    <w:rsid w:val="00A31914"/>
    <w:rsid w:val="00A33666"/>
    <w:rsid w:val="00A35396"/>
    <w:rsid w:val="00A357C8"/>
    <w:rsid w:val="00A44814"/>
    <w:rsid w:val="00A450E9"/>
    <w:rsid w:val="00A46E0E"/>
    <w:rsid w:val="00A520C5"/>
    <w:rsid w:val="00A551AE"/>
    <w:rsid w:val="00A55A46"/>
    <w:rsid w:val="00A62A0F"/>
    <w:rsid w:val="00A64417"/>
    <w:rsid w:val="00A6520A"/>
    <w:rsid w:val="00A709DF"/>
    <w:rsid w:val="00A764ED"/>
    <w:rsid w:val="00A77120"/>
    <w:rsid w:val="00A81427"/>
    <w:rsid w:val="00A871C0"/>
    <w:rsid w:val="00A94841"/>
    <w:rsid w:val="00A960F8"/>
    <w:rsid w:val="00A964DD"/>
    <w:rsid w:val="00AA1813"/>
    <w:rsid w:val="00AA49A8"/>
    <w:rsid w:val="00AA4FD7"/>
    <w:rsid w:val="00AB38AD"/>
    <w:rsid w:val="00AB3F75"/>
    <w:rsid w:val="00AB7F72"/>
    <w:rsid w:val="00AC1650"/>
    <w:rsid w:val="00AC40D2"/>
    <w:rsid w:val="00AC78CA"/>
    <w:rsid w:val="00AD0901"/>
    <w:rsid w:val="00AD3D85"/>
    <w:rsid w:val="00AD4B47"/>
    <w:rsid w:val="00AD4C07"/>
    <w:rsid w:val="00AD4EB0"/>
    <w:rsid w:val="00AE012E"/>
    <w:rsid w:val="00AE12B0"/>
    <w:rsid w:val="00AE359C"/>
    <w:rsid w:val="00AE5C83"/>
    <w:rsid w:val="00AE6363"/>
    <w:rsid w:val="00AF618E"/>
    <w:rsid w:val="00AF683D"/>
    <w:rsid w:val="00B03F6B"/>
    <w:rsid w:val="00B0640D"/>
    <w:rsid w:val="00B067E3"/>
    <w:rsid w:val="00B11126"/>
    <w:rsid w:val="00B1151E"/>
    <w:rsid w:val="00B122E3"/>
    <w:rsid w:val="00B13DDB"/>
    <w:rsid w:val="00B23366"/>
    <w:rsid w:val="00B25124"/>
    <w:rsid w:val="00B267AC"/>
    <w:rsid w:val="00B308CC"/>
    <w:rsid w:val="00B30973"/>
    <w:rsid w:val="00B3201F"/>
    <w:rsid w:val="00B332E5"/>
    <w:rsid w:val="00B42B7C"/>
    <w:rsid w:val="00B449FC"/>
    <w:rsid w:val="00B46565"/>
    <w:rsid w:val="00B46C6B"/>
    <w:rsid w:val="00B52F24"/>
    <w:rsid w:val="00B53E60"/>
    <w:rsid w:val="00B54EE4"/>
    <w:rsid w:val="00B56143"/>
    <w:rsid w:val="00B56174"/>
    <w:rsid w:val="00B62BA1"/>
    <w:rsid w:val="00B64158"/>
    <w:rsid w:val="00B64BA0"/>
    <w:rsid w:val="00B65B84"/>
    <w:rsid w:val="00B65F5B"/>
    <w:rsid w:val="00B66BA4"/>
    <w:rsid w:val="00B67046"/>
    <w:rsid w:val="00B7092D"/>
    <w:rsid w:val="00B7322D"/>
    <w:rsid w:val="00B74644"/>
    <w:rsid w:val="00B7533B"/>
    <w:rsid w:val="00B75510"/>
    <w:rsid w:val="00B76689"/>
    <w:rsid w:val="00B76A21"/>
    <w:rsid w:val="00B80BD8"/>
    <w:rsid w:val="00B81758"/>
    <w:rsid w:val="00B836FB"/>
    <w:rsid w:val="00B8755F"/>
    <w:rsid w:val="00B90DE3"/>
    <w:rsid w:val="00B93231"/>
    <w:rsid w:val="00BA08DE"/>
    <w:rsid w:val="00BA1450"/>
    <w:rsid w:val="00BA1AEE"/>
    <w:rsid w:val="00BA4F35"/>
    <w:rsid w:val="00BB578F"/>
    <w:rsid w:val="00BB5DB9"/>
    <w:rsid w:val="00BB6742"/>
    <w:rsid w:val="00BB7932"/>
    <w:rsid w:val="00BC0C02"/>
    <w:rsid w:val="00BC22EA"/>
    <w:rsid w:val="00BC75A4"/>
    <w:rsid w:val="00BD116B"/>
    <w:rsid w:val="00BD25FB"/>
    <w:rsid w:val="00BD5CAC"/>
    <w:rsid w:val="00BD7089"/>
    <w:rsid w:val="00BE1FA6"/>
    <w:rsid w:val="00BE5731"/>
    <w:rsid w:val="00BF30B8"/>
    <w:rsid w:val="00C02830"/>
    <w:rsid w:val="00C03C6E"/>
    <w:rsid w:val="00C05D0D"/>
    <w:rsid w:val="00C146CF"/>
    <w:rsid w:val="00C15FE4"/>
    <w:rsid w:val="00C17A87"/>
    <w:rsid w:val="00C2205D"/>
    <w:rsid w:val="00C23EE2"/>
    <w:rsid w:val="00C26866"/>
    <w:rsid w:val="00C31407"/>
    <w:rsid w:val="00C31976"/>
    <w:rsid w:val="00C3463F"/>
    <w:rsid w:val="00C34CBC"/>
    <w:rsid w:val="00C34F4D"/>
    <w:rsid w:val="00C3508E"/>
    <w:rsid w:val="00C37582"/>
    <w:rsid w:val="00C375BF"/>
    <w:rsid w:val="00C37C0C"/>
    <w:rsid w:val="00C37EB1"/>
    <w:rsid w:val="00C46F1F"/>
    <w:rsid w:val="00C508EE"/>
    <w:rsid w:val="00C5143D"/>
    <w:rsid w:val="00C55B4E"/>
    <w:rsid w:val="00C60078"/>
    <w:rsid w:val="00C64E35"/>
    <w:rsid w:val="00C70790"/>
    <w:rsid w:val="00C733DC"/>
    <w:rsid w:val="00C7795F"/>
    <w:rsid w:val="00C85A1B"/>
    <w:rsid w:val="00C91D9E"/>
    <w:rsid w:val="00C92076"/>
    <w:rsid w:val="00C92F77"/>
    <w:rsid w:val="00C9401E"/>
    <w:rsid w:val="00C94427"/>
    <w:rsid w:val="00C9540A"/>
    <w:rsid w:val="00C96CD6"/>
    <w:rsid w:val="00CA0A6C"/>
    <w:rsid w:val="00CA0B70"/>
    <w:rsid w:val="00CA10C5"/>
    <w:rsid w:val="00CA2473"/>
    <w:rsid w:val="00CA4E7F"/>
    <w:rsid w:val="00CA51E6"/>
    <w:rsid w:val="00CB0700"/>
    <w:rsid w:val="00CB203A"/>
    <w:rsid w:val="00CB469A"/>
    <w:rsid w:val="00CB5FC9"/>
    <w:rsid w:val="00CD4720"/>
    <w:rsid w:val="00CD768A"/>
    <w:rsid w:val="00CE0F0B"/>
    <w:rsid w:val="00CE3A3F"/>
    <w:rsid w:val="00CF003D"/>
    <w:rsid w:val="00CF0608"/>
    <w:rsid w:val="00CF28E1"/>
    <w:rsid w:val="00CF2DC8"/>
    <w:rsid w:val="00CF6D73"/>
    <w:rsid w:val="00D03205"/>
    <w:rsid w:val="00D047BD"/>
    <w:rsid w:val="00D07519"/>
    <w:rsid w:val="00D11C76"/>
    <w:rsid w:val="00D15925"/>
    <w:rsid w:val="00D16725"/>
    <w:rsid w:val="00D16863"/>
    <w:rsid w:val="00D16CF7"/>
    <w:rsid w:val="00D21C1D"/>
    <w:rsid w:val="00D21C5E"/>
    <w:rsid w:val="00D23245"/>
    <w:rsid w:val="00D25005"/>
    <w:rsid w:val="00D324BD"/>
    <w:rsid w:val="00D3619F"/>
    <w:rsid w:val="00D36A92"/>
    <w:rsid w:val="00D40C92"/>
    <w:rsid w:val="00D47E39"/>
    <w:rsid w:val="00D50639"/>
    <w:rsid w:val="00D51E99"/>
    <w:rsid w:val="00D525A7"/>
    <w:rsid w:val="00D54498"/>
    <w:rsid w:val="00D55A61"/>
    <w:rsid w:val="00D56FCF"/>
    <w:rsid w:val="00D648F2"/>
    <w:rsid w:val="00D700EA"/>
    <w:rsid w:val="00D717AA"/>
    <w:rsid w:val="00D72A9A"/>
    <w:rsid w:val="00D736D6"/>
    <w:rsid w:val="00D751C9"/>
    <w:rsid w:val="00D81E25"/>
    <w:rsid w:val="00D8238D"/>
    <w:rsid w:val="00D85978"/>
    <w:rsid w:val="00D85A24"/>
    <w:rsid w:val="00D85EDF"/>
    <w:rsid w:val="00D9385E"/>
    <w:rsid w:val="00D93B79"/>
    <w:rsid w:val="00DA16B3"/>
    <w:rsid w:val="00DA557F"/>
    <w:rsid w:val="00DA5E27"/>
    <w:rsid w:val="00DA65F1"/>
    <w:rsid w:val="00DB0A53"/>
    <w:rsid w:val="00DB0B29"/>
    <w:rsid w:val="00DB2BC9"/>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584C"/>
    <w:rsid w:val="00E0665F"/>
    <w:rsid w:val="00E06C8A"/>
    <w:rsid w:val="00E07BE8"/>
    <w:rsid w:val="00E11DDF"/>
    <w:rsid w:val="00E11EBB"/>
    <w:rsid w:val="00E202D6"/>
    <w:rsid w:val="00E2167D"/>
    <w:rsid w:val="00E2398C"/>
    <w:rsid w:val="00E25716"/>
    <w:rsid w:val="00E27643"/>
    <w:rsid w:val="00E35643"/>
    <w:rsid w:val="00E35852"/>
    <w:rsid w:val="00E377C0"/>
    <w:rsid w:val="00E410E3"/>
    <w:rsid w:val="00E52D99"/>
    <w:rsid w:val="00E562D2"/>
    <w:rsid w:val="00E63440"/>
    <w:rsid w:val="00E6503D"/>
    <w:rsid w:val="00E65397"/>
    <w:rsid w:val="00E667C9"/>
    <w:rsid w:val="00E67DBF"/>
    <w:rsid w:val="00E71675"/>
    <w:rsid w:val="00E72B38"/>
    <w:rsid w:val="00E75C42"/>
    <w:rsid w:val="00E76876"/>
    <w:rsid w:val="00E76CA8"/>
    <w:rsid w:val="00E832C8"/>
    <w:rsid w:val="00E833F3"/>
    <w:rsid w:val="00E839AD"/>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00EAF"/>
    <w:rsid w:val="00F10033"/>
    <w:rsid w:val="00F10EC4"/>
    <w:rsid w:val="00F13535"/>
    <w:rsid w:val="00F14ACA"/>
    <w:rsid w:val="00F159D2"/>
    <w:rsid w:val="00F224B4"/>
    <w:rsid w:val="00F32849"/>
    <w:rsid w:val="00F349FE"/>
    <w:rsid w:val="00F34B4A"/>
    <w:rsid w:val="00F415EF"/>
    <w:rsid w:val="00F42674"/>
    <w:rsid w:val="00F44AA1"/>
    <w:rsid w:val="00F474FE"/>
    <w:rsid w:val="00F51444"/>
    <w:rsid w:val="00F651B7"/>
    <w:rsid w:val="00F65B97"/>
    <w:rsid w:val="00F670F9"/>
    <w:rsid w:val="00F70EBB"/>
    <w:rsid w:val="00F726A1"/>
    <w:rsid w:val="00F73B53"/>
    <w:rsid w:val="00F771CA"/>
    <w:rsid w:val="00F80FC0"/>
    <w:rsid w:val="00F83A61"/>
    <w:rsid w:val="00F9068C"/>
    <w:rsid w:val="00F918C4"/>
    <w:rsid w:val="00FA13D8"/>
    <w:rsid w:val="00FA21D8"/>
    <w:rsid w:val="00FA2B2C"/>
    <w:rsid w:val="00FA6344"/>
    <w:rsid w:val="00FB1524"/>
    <w:rsid w:val="00FB6DAB"/>
    <w:rsid w:val="00FC0F6F"/>
    <w:rsid w:val="00FC562B"/>
    <w:rsid w:val="00FD28E1"/>
    <w:rsid w:val="00FD485A"/>
    <w:rsid w:val="00FD70DD"/>
    <w:rsid w:val="00FE1647"/>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BE1FA6"/>
    <w:rPr>
      <w:color w:val="605E5C"/>
      <w:shd w:val="clear" w:color="auto" w:fill="E1DFDD"/>
    </w:rPr>
  </w:style>
  <w:style w:type="paragraph" w:styleId="Revision">
    <w:name w:val="Revision"/>
    <w:hidden/>
    <w:uiPriority w:val="99"/>
    <w:semiHidden/>
    <w:rsid w:val="00B267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9113B-F699-4077-8D33-292E6665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04 – Configuring Beltower Guide</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 Configuring Beltower Guide</dc:title>
  <dc:creator>Andrew Instone-Cowie</dc:creator>
  <cp:lastModifiedBy>Andrew Instone-Cowie</cp:lastModifiedBy>
  <cp:revision>11</cp:revision>
  <cp:lastPrinted>2024-06-19T10:17:00Z</cp:lastPrinted>
  <dcterms:created xsi:type="dcterms:W3CDTF">2024-06-18T13:43:00Z</dcterms:created>
  <dcterms:modified xsi:type="dcterms:W3CDTF">2024-06-19T10:18:00Z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