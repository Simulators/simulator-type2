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7B43" w14:textId="3FF47F3B" w:rsidR="0051426B" w:rsidRPr="00212D29" w:rsidRDefault="009E4E3F" w:rsidP="00F10EC4">
      <w:pPr>
        <w:jc w:val="center"/>
        <w:rPr>
          <w:rFonts w:ascii="Garamond" w:hAnsi="Garamond"/>
          <w:b/>
          <w:sz w:val="96"/>
          <w:szCs w:val="96"/>
        </w:rPr>
      </w:pPr>
      <w:r>
        <w:rPr>
          <w:rFonts w:ascii="Garamond" w:hAnsi="Garamond"/>
          <w:b/>
          <w:sz w:val="96"/>
          <w:szCs w:val="96"/>
        </w:rPr>
        <w:t xml:space="preserve">Type 2 </w:t>
      </w:r>
      <w:r w:rsidR="0051426B" w:rsidRPr="00212D29">
        <w:rPr>
          <w:rFonts w:ascii="Garamond" w:hAnsi="Garamond"/>
          <w:b/>
          <w:sz w:val="96"/>
          <w:szCs w:val="96"/>
        </w:rPr>
        <w:t>Liverpool</w:t>
      </w:r>
      <w:r w:rsidR="001E1F78" w:rsidRPr="00212D29">
        <w:rPr>
          <w:rFonts w:ascii="Garamond" w:hAnsi="Garamond"/>
          <w:b/>
          <w:sz w:val="96"/>
          <w:szCs w:val="96"/>
        </w:rPr>
        <w:t xml:space="preserve"> Ringing </w:t>
      </w:r>
      <w:r w:rsidR="0051426B" w:rsidRPr="00212D29">
        <w:rPr>
          <w:rFonts w:ascii="Garamond" w:hAnsi="Garamond"/>
          <w:b/>
          <w:sz w:val="96"/>
          <w:szCs w:val="96"/>
        </w:rPr>
        <w:t>Simulator</w:t>
      </w:r>
    </w:p>
    <w:p w14:paraId="01DC93A2" w14:textId="0C44139A" w:rsidR="00E906D4" w:rsidRPr="00212D29" w:rsidRDefault="009E4E3F" w:rsidP="0062540C">
      <w:pPr>
        <w:jc w:val="center"/>
        <w:rPr>
          <w:sz w:val="48"/>
          <w:szCs w:val="48"/>
        </w:rPr>
      </w:pPr>
      <w:r>
        <w:rPr>
          <w:sz w:val="48"/>
          <w:szCs w:val="48"/>
        </w:rPr>
        <w:t>0</w:t>
      </w:r>
      <w:r w:rsidR="008A45EC">
        <w:rPr>
          <w:sz w:val="48"/>
          <w:szCs w:val="48"/>
        </w:rPr>
        <w:t>0</w:t>
      </w:r>
      <w:r w:rsidR="00A07A48">
        <w:rPr>
          <w:sz w:val="48"/>
          <w:szCs w:val="48"/>
        </w:rPr>
        <w:t xml:space="preserve"> – </w:t>
      </w:r>
      <w:r w:rsidR="008A45EC">
        <w:rPr>
          <w:sz w:val="48"/>
          <w:szCs w:val="48"/>
        </w:rPr>
        <w:t>RELEASE NOTES</w:t>
      </w:r>
    </w:p>
    <w:p w14:paraId="06185C9C" w14:textId="77777777" w:rsidR="007E4CA5" w:rsidRPr="007E4CA5" w:rsidRDefault="007E4CA5" w:rsidP="0062540C">
      <w:pPr>
        <w:jc w:val="center"/>
        <w:rPr>
          <w:color w:val="00B050"/>
        </w:rPr>
      </w:pPr>
    </w:p>
    <w:p w14:paraId="6FA58D56" w14:textId="5DFBD7B9" w:rsidR="00F10EC4" w:rsidRDefault="009F65D8" w:rsidP="007E4CA5">
      <w:pPr>
        <w:jc w:val="center"/>
      </w:pPr>
      <w:r>
        <w:rPr>
          <w:noProof/>
          <w:lang w:eastAsia="en-GB"/>
        </w:rPr>
        <w:drawing>
          <wp:inline distT="0" distB="0" distL="0" distR="0" wp14:anchorId="2301CF61" wp14:editId="177D896B">
            <wp:extent cx="3434400" cy="4579200"/>
            <wp:effectExtent l="38100" t="38100" r="33020" b="311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9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400" cy="4579200"/>
                    </a:xfrm>
                    <a:prstGeom prst="rect">
                      <a:avLst/>
                    </a:prstGeom>
                    <a:ln w="31750" cmpd="thickThin">
                      <a:solidFill>
                        <a:schemeClr val="tx1"/>
                      </a:solidFill>
                    </a:ln>
                  </pic:spPr>
                </pic:pic>
              </a:graphicData>
            </a:graphic>
          </wp:inline>
        </w:drawing>
      </w:r>
    </w:p>
    <w:p w14:paraId="3D2C03B6" w14:textId="77777777" w:rsidR="00D16CF7" w:rsidRDefault="00D16CF7" w:rsidP="00D16CF7">
      <w:pPr>
        <w:spacing w:after="0"/>
      </w:pPr>
    </w:p>
    <w:p w14:paraId="5C9721D3" w14:textId="77777777" w:rsidR="007F7E8A" w:rsidRPr="008B7DA0" w:rsidRDefault="00D16CF7" w:rsidP="00D16CF7">
      <w:pPr>
        <w:spacing w:after="0"/>
      </w:pPr>
      <w:r w:rsidRPr="008B7DA0">
        <w:t>Author: Andrew Instone-Cowie</w:t>
      </w:r>
    </w:p>
    <w:p w14:paraId="2CF98B26" w14:textId="3854A86A" w:rsidR="00D16CF7" w:rsidRPr="008B7DA0" w:rsidRDefault="00D16CF7" w:rsidP="00D16CF7">
      <w:pPr>
        <w:spacing w:after="0"/>
      </w:pPr>
      <w:r w:rsidRPr="008B7DA0">
        <w:t xml:space="preserve">Date: </w:t>
      </w:r>
      <w:ins w:id="0" w:author="Andrew Instone-Cowie" w:date="2025-07-09T16:10:00Z" w16du:dateUtc="2025-07-09T15:10:00Z">
        <w:r w:rsidR="000E1DB1">
          <w:t xml:space="preserve">09 July </w:t>
        </w:r>
      </w:ins>
      <w:ins w:id="1" w:author="Andrew Instone-Cowie" w:date="2025-04-14T20:10:00Z" w16du:dateUtc="2025-04-14T19:10:00Z">
        <w:r w:rsidR="00E9457D">
          <w:t>2025</w:t>
        </w:r>
      </w:ins>
      <w:del w:id="2" w:author="Andrew Instone-Cowie" w:date="2025-04-14T20:10:00Z" w16du:dateUtc="2025-04-14T19:10:00Z">
        <w:r w:rsidR="009F2F7B" w:rsidDel="00E9457D">
          <w:delText>2</w:delText>
        </w:r>
        <w:r w:rsidR="008A45EC" w:rsidDel="00E9457D">
          <w:delText>7 June 2024</w:delText>
        </w:r>
      </w:del>
    </w:p>
    <w:p w14:paraId="7C5BEF11" w14:textId="7356774D" w:rsidR="00D16CF7" w:rsidRPr="008B7DA0" w:rsidRDefault="00D16CF7">
      <w:r w:rsidRPr="008B7DA0">
        <w:t xml:space="preserve">Version: </w:t>
      </w:r>
      <w:r w:rsidR="00B17270">
        <w:t>1.</w:t>
      </w:r>
      <w:ins w:id="3" w:author="Andrew Instone-Cowie" w:date="2025-07-09T16:10:00Z" w16du:dateUtc="2025-07-09T15:10:00Z">
        <w:r w:rsidR="000E1DB1">
          <w:t>2</w:t>
        </w:r>
      </w:ins>
      <w:del w:id="4" w:author="Andrew Instone-Cowie" w:date="2025-04-14T20:10:00Z" w16du:dateUtc="2025-04-14T19:10:00Z">
        <w:r w:rsidR="008A45EC" w:rsidDel="00E9457D">
          <w:delText>0</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6DEF5D34" w14:textId="77777777" w:rsidR="004A19E5" w:rsidRDefault="004A19E5" w:rsidP="007F7E8A">
          <w:pPr>
            <w:pStyle w:val="TOCHeading"/>
            <w:pageBreakBefore/>
          </w:pPr>
          <w:r>
            <w:t>Contents</w:t>
          </w:r>
        </w:p>
        <w:p w14:paraId="5CE544B7" w14:textId="542A2B36" w:rsidR="001E5C9C" w:rsidRDefault="004A19E5">
          <w:pPr>
            <w:pStyle w:val="TOC1"/>
            <w:tabs>
              <w:tab w:val="right" w:leader="dot" w:pos="9016"/>
            </w:tabs>
            <w:rPr>
              <w:ins w:id="5" w:author="Andrew Instone-Cowie" w:date="2025-07-09T16:19:00Z" w16du:dateUtc="2025-07-09T15:19: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6" w:author="Andrew Instone-Cowie" w:date="2025-07-09T16:19:00Z" w16du:dateUtc="2025-07-09T15:19:00Z">
            <w:r w:rsidR="001E5C9C" w:rsidRPr="00AB4F1B">
              <w:rPr>
                <w:rStyle w:val="Hyperlink"/>
                <w:noProof/>
              </w:rPr>
              <w:fldChar w:fldCharType="begin"/>
            </w:r>
            <w:r w:rsidR="001E5C9C" w:rsidRPr="00AB4F1B">
              <w:rPr>
                <w:rStyle w:val="Hyperlink"/>
                <w:noProof/>
              </w:rPr>
              <w:instrText xml:space="preserve"> </w:instrText>
            </w:r>
            <w:r w:rsidR="001E5C9C">
              <w:rPr>
                <w:noProof/>
              </w:rPr>
              <w:instrText>HYPERLINK \l "_Toc202970389"</w:instrText>
            </w:r>
            <w:r w:rsidR="001E5C9C" w:rsidRPr="00AB4F1B">
              <w:rPr>
                <w:rStyle w:val="Hyperlink"/>
                <w:noProof/>
              </w:rPr>
              <w:instrText xml:space="preserve"> </w:instrText>
            </w:r>
            <w:r w:rsidR="001E5C9C" w:rsidRPr="00AB4F1B">
              <w:rPr>
                <w:rStyle w:val="Hyperlink"/>
                <w:noProof/>
              </w:rPr>
            </w:r>
            <w:r w:rsidR="001E5C9C" w:rsidRPr="00AB4F1B">
              <w:rPr>
                <w:rStyle w:val="Hyperlink"/>
                <w:noProof/>
              </w:rPr>
              <w:fldChar w:fldCharType="separate"/>
            </w:r>
            <w:r w:rsidR="001E5C9C" w:rsidRPr="00AB4F1B">
              <w:rPr>
                <w:rStyle w:val="Hyperlink"/>
                <w:noProof/>
              </w:rPr>
              <w:t>Document History</w:t>
            </w:r>
            <w:r w:rsidR="001E5C9C">
              <w:rPr>
                <w:noProof/>
                <w:webHidden/>
              </w:rPr>
              <w:tab/>
            </w:r>
            <w:r w:rsidR="001E5C9C">
              <w:rPr>
                <w:noProof/>
                <w:webHidden/>
              </w:rPr>
              <w:fldChar w:fldCharType="begin"/>
            </w:r>
            <w:r w:rsidR="001E5C9C">
              <w:rPr>
                <w:noProof/>
                <w:webHidden/>
              </w:rPr>
              <w:instrText xml:space="preserve"> PAGEREF _Toc202970389 \h </w:instrText>
            </w:r>
            <w:r w:rsidR="001E5C9C">
              <w:rPr>
                <w:noProof/>
                <w:webHidden/>
              </w:rPr>
            </w:r>
            <w:r w:rsidR="001E5C9C">
              <w:rPr>
                <w:noProof/>
                <w:webHidden/>
              </w:rPr>
              <w:fldChar w:fldCharType="separate"/>
            </w:r>
          </w:ins>
          <w:ins w:id="7" w:author="Andrew Instone-Cowie" w:date="2025-07-09T16:20:00Z" w16du:dateUtc="2025-07-09T15:20:00Z">
            <w:r w:rsidR="006B0B0D">
              <w:rPr>
                <w:noProof/>
                <w:webHidden/>
              </w:rPr>
              <w:t>3</w:t>
            </w:r>
          </w:ins>
          <w:ins w:id="8" w:author="Andrew Instone-Cowie" w:date="2025-07-09T16:19:00Z" w16du:dateUtc="2025-07-09T15:19:00Z">
            <w:r w:rsidR="001E5C9C">
              <w:rPr>
                <w:noProof/>
                <w:webHidden/>
              </w:rPr>
              <w:fldChar w:fldCharType="end"/>
            </w:r>
            <w:r w:rsidR="001E5C9C" w:rsidRPr="00AB4F1B">
              <w:rPr>
                <w:rStyle w:val="Hyperlink"/>
                <w:noProof/>
              </w:rPr>
              <w:fldChar w:fldCharType="end"/>
            </w:r>
          </w:ins>
        </w:p>
        <w:p w14:paraId="628A09D4" w14:textId="01D9E44F" w:rsidR="001E5C9C" w:rsidRDefault="001E5C9C">
          <w:pPr>
            <w:pStyle w:val="TOC1"/>
            <w:tabs>
              <w:tab w:val="right" w:leader="dot" w:pos="9016"/>
            </w:tabs>
            <w:rPr>
              <w:ins w:id="9" w:author="Andrew Instone-Cowie" w:date="2025-07-09T16:19:00Z" w16du:dateUtc="2025-07-09T15:19:00Z"/>
              <w:rFonts w:eastAsiaTheme="minorEastAsia"/>
              <w:noProof/>
              <w:kern w:val="2"/>
              <w:sz w:val="24"/>
              <w:szCs w:val="24"/>
              <w:lang w:eastAsia="en-GB"/>
              <w14:ligatures w14:val="standardContextual"/>
            </w:rPr>
          </w:pPr>
          <w:ins w:id="10"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"_Toc202970390"</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Licence</w:t>
            </w:r>
            <w:r>
              <w:rPr>
                <w:noProof/>
                <w:webHidden/>
              </w:rPr>
              <w:tab/>
            </w:r>
            <w:r>
              <w:rPr>
                <w:noProof/>
                <w:webHidden/>
              </w:rPr>
              <w:fldChar w:fldCharType="begin"/>
            </w:r>
            <w:r>
              <w:rPr>
                <w:noProof/>
                <w:webHidden/>
              </w:rPr>
              <w:instrText xml:space="preserve"> PAGEREF _Toc202970390 \h </w:instrText>
            </w:r>
            <w:r>
              <w:rPr>
                <w:noProof/>
                <w:webHidden/>
              </w:rPr>
            </w:r>
            <w:r>
              <w:rPr>
                <w:noProof/>
                <w:webHidden/>
              </w:rPr>
              <w:fldChar w:fldCharType="separate"/>
            </w:r>
          </w:ins>
          <w:ins w:id="11" w:author="Andrew Instone-Cowie" w:date="2025-07-09T16:20:00Z" w16du:dateUtc="2025-07-09T15:20:00Z">
            <w:r w:rsidR="006B0B0D">
              <w:rPr>
                <w:noProof/>
                <w:webHidden/>
              </w:rPr>
              <w:t>4</w:t>
            </w:r>
          </w:ins>
          <w:ins w:id="12" w:author="Andrew Instone-Cowie" w:date="2025-07-09T16:19:00Z" w16du:dateUtc="2025-07-09T15:19:00Z">
            <w:r>
              <w:rPr>
                <w:noProof/>
                <w:webHidden/>
              </w:rPr>
              <w:fldChar w:fldCharType="end"/>
            </w:r>
            <w:r w:rsidRPr="00AB4F1B">
              <w:rPr>
                <w:rStyle w:val="Hyperlink"/>
                <w:noProof/>
              </w:rPr>
              <w:fldChar w:fldCharType="end"/>
            </w:r>
          </w:ins>
        </w:p>
        <w:p w14:paraId="64A7F2B0" w14:textId="060BF09C" w:rsidR="001E5C9C" w:rsidRDefault="001E5C9C">
          <w:pPr>
            <w:pStyle w:val="TOC1"/>
            <w:tabs>
              <w:tab w:val="right" w:leader="dot" w:pos="9016"/>
            </w:tabs>
            <w:rPr>
              <w:ins w:id="13" w:author="Andrew Instone-Cowie" w:date="2025-07-09T16:19:00Z" w16du:dateUtc="2025-07-09T15:19:00Z"/>
              <w:rFonts w:eastAsiaTheme="minorEastAsia"/>
              <w:noProof/>
              <w:kern w:val="2"/>
              <w:sz w:val="24"/>
              <w:szCs w:val="24"/>
              <w:lang w:eastAsia="en-GB"/>
              <w14:ligatures w14:val="standardContextual"/>
            </w:rPr>
          </w:pPr>
          <w:ins w:id="14"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"_Toc202970391"</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lang w:eastAsia="en-GB"/>
              </w:rPr>
              <w:t>Attribution</w:t>
            </w:r>
            <w:r>
              <w:rPr>
                <w:noProof/>
                <w:webHidden/>
              </w:rPr>
              <w:tab/>
            </w:r>
            <w:r>
              <w:rPr>
                <w:noProof/>
                <w:webHidden/>
              </w:rPr>
              <w:fldChar w:fldCharType="begin"/>
            </w:r>
            <w:r>
              <w:rPr>
                <w:noProof/>
                <w:webHidden/>
              </w:rPr>
              <w:instrText xml:space="preserve"> PAGEREF _Toc202970391 \h </w:instrText>
            </w:r>
            <w:r>
              <w:rPr>
                <w:noProof/>
                <w:webHidden/>
              </w:rPr>
            </w:r>
            <w:r>
              <w:rPr>
                <w:noProof/>
                <w:webHidden/>
              </w:rPr>
              <w:fldChar w:fldCharType="separate"/>
            </w:r>
          </w:ins>
          <w:ins w:id="15" w:author="Andrew Instone-Cowie" w:date="2025-07-09T16:20:00Z" w16du:dateUtc="2025-07-09T15:20:00Z">
            <w:r w:rsidR="006B0B0D">
              <w:rPr>
                <w:noProof/>
                <w:webHidden/>
              </w:rPr>
              <w:t>4</w:t>
            </w:r>
          </w:ins>
          <w:ins w:id="16" w:author="Andrew Instone-Cowie" w:date="2025-07-09T16:19:00Z" w16du:dateUtc="2025-07-09T15:19:00Z">
            <w:r>
              <w:rPr>
                <w:noProof/>
                <w:webHidden/>
              </w:rPr>
              <w:fldChar w:fldCharType="end"/>
            </w:r>
            <w:r w:rsidRPr="00AB4F1B">
              <w:rPr>
                <w:rStyle w:val="Hyperlink"/>
                <w:noProof/>
              </w:rPr>
              <w:fldChar w:fldCharType="end"/>
            </w:r>
          </w:ins>
        </w:p>
        <w:p w14:paraId="1A1640A0" w14:textId="6FF07BD8" w:rsidR="001E5C9C" w:rsidRDefault="001E5C9C">
          <w:pPr>
            <w:pStyle w:val="TOC1"/>
            <w:tabs>
              <w:tab w:val="right" w:leader="dot" w:pos="9016"/>
            </w:tabs>
            <w:rPr>
              <w:ins w:id="17" w:author="Andrew Instone-Cowie" w:date="2025-07-09T16:19:00Z" w16du:dateUtc="2025-07-09T15:19:00Z"/>
              <w:rFonts w:eastAsiaTheme="minorEastAsia"/>
              <w:noProof/>
              <w:kern w:val="2"/>
              <w:sz w:val="24"/>
              <w:szCs w:val="24"/>
              <w:lang w:eastAsia="en-GB"/>
              <w14:ligatures w14:val="standardContextual"/>
            </w:rPr>
          </w:pPr>
          <w:ins w:id="18"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"_Toc202970392"</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RELEASE NOTES</w:t>
            </w:r>
            <w:r>
              <w:rPr>
                <w:noProof/>
                <w:webHidden/>
              </w:rPr>
              <w:tab/>
            </w:r>
            <w:r>
              <w:rPr>
                <w:noProof/>
                <w:webHidden/>
              </w:rPr>
              <w:fldChar w:fldCharType="begin"/>
            </w:r>
            <w:r>
              <w:rPr>
                <w:noProof/>
                <w:webHidden/>
              </w:rPr>
              <w:instrText xml:space="preserve"> PAGEREF _Toc202970392 \h </w:instrText>
            </w:r>
            <w:r>
              <w:rPr>
                <w:noProof/>
                <w:webHidden/>
              </w:rPr>
            </w:r>
            <w:r>
              <w:rPr>
                <w:noProof/>
                <w:webHidden/>
              </w:rPr>
              <w:fldChar w:fldCharType="separate"/>
            </w:r>
          </w:ins>
          <w:ins w:id="19" w:author="Andrew Instone-Cowie" w:date="2025-07-09T16:20:00Z" w16du:dateUtc="2025-07-09T15:20:00Z">
            <w:r w:rsidR="006B0B0D">
              <w:rPr>
                <w:noProof/>
                <w:webHidden/>
              </w:rPr>
              <w:t>5</w:t>
            </w:r>
          </w:ins>
          <w:ins w:id="20" w:author="Andrew Instone-Cowie" w:date="2025-07-09T16:19:00Z" w16du:dateUtc="2025-07-09T15:19:00Z">
            <w:r>
              <w:rPr>
                <w:noProof/>
                <w:webHidden/>
              </w:rPr>
              <w:fldChar w:fldCharType="end"/>
            </w:r>
            <w:r w:rsidRPr="00AB4F1B">
              <w:rPr>
                <w:rStyle w:val="Hyperlink"/>
                <w:noProof/>
              </w:rPr>
              <w:fldChar w:fldCharType="end"/>
            </w:r>
          </w:ins>
        </w:p>
        <w:p w14:paraId="62BA092C" w14:textId="66CCE871" w:rsidR="001E5C9C" w:rsidRDefault="001E5C9C">
          <w:pPr>
            <w:pStyle w:val="TOC2"/>
            <w:tabs>
              <w:tab w:val="right" w:leader="dot" w:pos="9016"/>
            </w:tabs>
            <w:rPr>
              <w:ins w:id="21" w:author="Andrew Instone-Cowie" w:date="2025-07-09T16:19:00Z" w16du:dateUtc="2025-07-09T15:19:00Z"/>
              <w:rFonts w:eastAsiaTheme="minorEastAsia"/>
              <w:noProof/>
              <w:kern w:val="2"/>
              <w:sz w:val="24"/>
              <w:szCs w:val="24"/>
              <w:lang w:eastAsia="en-GB"/>
              <w14:ligatures w14:val="standardContextual"/>
            </w:rPr>
          </w:pPr>
          <w:ins w:id="22"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"_Toc202970393"</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June 2024</w:t>
            </w:r>
            <w:r>
              <w:rPr>
                <w:noProof/>
                <w:webHidden/>
              </w:rPr>
              <w:tab/>
            </w:r>
            <w:r>
              <w:rPr>
                <w:noProof/>
                <w:webHidden/>
              </w:rPr>
              <w:fldChar w:fldCharType="begin"/>
            </w:r>
            <w:r>
              <w:rPr>
                <w:noProof/>
                <w:webHidden/>
              </w:rPr>
              <w:instrText xml:space="preserve"> PAGEREF _Toc202970393 \h </w:instrText>
            </w:r>
            <w:r>
              <w:rPr>
                <w:noProof/>
                <w:webHidden/>
              </w:rPr>
            </w:r>
            <w:r>
              <w:rPr>
                <w:noProof/>
                <w:webHidden/>
              </w:rPr>
              <w:fldChar w:fldCharType="separate"/>
            </w:r>
          </w:ins>
          <w:ins w:id="23" w:author="Andrew Instone-Cowie" w:date="2025-07-09T16:20:00Z" w16du:dateUtc="2025-07-09T15:20:00Z">
            <w:r w:rsidR="006B0B0D">
              <w:rPr>
                <w:noProof/>
                <w:webHidden/>
              </w:rPr>
              <w:t>5</w:t>
            </w:r>
          </w:ins>
          <w:ins w:id="24" w:author="Andrew Instone-Cowie" w:date="2025-07-09T16:19:00Z" w16du:dateUtc="2025-07-09T15:19:00Z">
            <w:r>
              <w:rPr>
                <w:noProof/>
                <w:webHidden/>
              </w:rPr>
              <w:fldChar w:fldCharType="end"/>
            </w:r>
            <w:r w:rsidRPr="00AB4F1B">
              <w:rPr>
                <w:rStyle w:val="Hyperlink"/>
                <w:noProof/>
              </w:rPr>
              <w:fldChar w:fldCharType="end"/>
            </w:r>
          </w:ins>
        </w:p>
        <w:p w14:paraId="15FECF07" w14:textId="7AC8DF3C" w:rsidR="001E5C9C" w:rsidRDefault="001E5C9C">
          <w:pPr>
            <w:pStyle w:val="TOC3"/>
            <w:tabs>
              <w:tab w:val="right" w:leader="dot" w:pos="9016"/>
            </w:tabs>
            <w:rPr>
              <w:ins w:id="25" w:author="Andrew Instone-Cowie" w:date="2025-07-09T16:19:00Z" w16du:dateUtc="2025-07-09T15:19:00Z"/>
              <w:noProof/>
              <w:kern w:val="2"/>
              <w:sz w:val="24"/>
              <w:szCs w:val="24"/>
              <w:lang w:val="en-GB" w:eastAsia="en-GB"/>
              <w14:ligatures w14:val="standardContextual"/>
            </w:rPr>
          </w:pPr>
          <w:ins w:id="26"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"_Toc202970394"</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Documentation Updates</w:t>
            </w:r>
            <w:r>
              <w:rPr>
                <w:noProof/>
                <w:webHidden/>
              </w:rPr>
              <w:tab/>
            </w:r>
            <w:r>
              <w:rPr>
                <w:noProof/>
                <w:webHidden/>
              </w:rPr>
              <w:fldChar w:fldCharType="begin"/>
            </w:r>
            <w:r>
              <w:rPr>
                <w:noProof/>
                <w:webHidden/>
              </w:rPr>
              <w:instrText xml:space="preserve"> PAGEREF _Toc202970394 \h </w:instrText>
            </w:r>
            <w:r>
              <w:rPr>
                <w:noProof/>
                <w:webHidden/>
              </w:rPr>
            </w:r>
            <w:r>
              <w:rPr>
                <w:noProof/>
                <w:webHidden/>
              </w:rPr>
              <w:fldChar w:fldCharType="separate"/>
            </w:r>
          </w:ins>
          <w:ins w:id="27" w:author="Andrew Instone-Cowie" w:date="2025-07-09T16:20:00Z" w16du:dateUtc="2025-07-09T15:20:00Z">
            <w:r w:rsidR="006B0B0D">
              <w:rPr>
                <w:noProof/>
                <w:webHidden/>
              </w:rPr>
              <w:t>5</w:t>
            </w:r>
          </w:ins>
          <w:ins w:id="28" w:author="Andrew Instone-Cowie" w:date="2025-07-09T16:19:00Z" w16du:dateUtc="2025-07-09T15:19:00Z">
            <w:r>
              <w:rPr>
                <w:noProof/>
                <w:webHidden/>
              </w:rPr>
              <w:fldChar w:fldCharType="end"/>
            </w:r>
            <w:r w:rsidRPr="00AB4F1B">
              <w:rPr>
                <w:rStyle w:val="Hyperlink"/>
                <w:noProof/>
              </w:rPr>
              <w:fldChar w:fldCharType="end"/>
            </w:r>
          </w:ins>
        </w:p>
        <w:p w14:paraId="6B59048D" w14:textId="47975719" w:rsidR="001E5C9C" w:rsidRDefault="001E5C9C">
          <w:pPr>
            <w:pStyle w:val="TOC3"/>
            <w:tabs>
              <w:tab w:val="right" w:leader="dot" w:pos="9016"/>
            </w:tabs>
            <w:rPr>
              <w:ins w:id="29" w:author="Andrew Instone-Cowie" w:date="2025-07-09T16:19:00Z" w16du:dateUtc="2025-07-09T15:19:00Z"/>
              <w:noProof/>
              <w:kern w:val="2"/>
              <w:sz w:val="24"/>
              <w:szCs w:val="24"/>
              <w:lang w:val="en-GB" w:eastAsia="en-GB"/>
              <w14:ligatures w14:val="standardContextual"/>
            </w:rPr>
          </w:pPr>
          <w:ins w:id="30"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"_Toc202970395"</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Component Costs</w:t>
            </w:r>
            <w:r>
              <w:rPr>
                <w:noProof/>
                <w:webHidden/>
              </w:rPr>
              <w:tab/>
            </w:r>
            <w:r>
              <w:rPr>
                <w:noProof/>
                <w:webHidden/>
              </w:rPr>
              <w:fldChar w:fldCharType="begin"/>
            </w:r>
            <w:r>
              <w:rPr>
                <w:noProof/>
                <w:webHidden/>
              </w:rPr>
              <w:instrText xml:space="preserve"> PAGEREF _Toc202970395 \h </w:instrText>
            </w:r>
            <w:r>
              <w:rPr>
                <w:noProof/>
                <w:webHidden/>
              </w:rPr>
            </w:r>
            <w:r>
              <w:rPr>
                <w:noProof/>
                <w:webHidden/>
              </w:rPr>
              <w:fldChar w:fldCharType="separate"/>
            </w:r>
          </w:ins>
          <w:ins w:id="31" w:author="Andrew Instone-Cowie" w:date="2025-07-09T16:20:00Z" w16du:dateUtc="2025-07-09T15:20:00Z">
            <w:r w:rsidR="006B0B0D">
              <w:rPr>
                <w:noProof/>
                <w:webHidden/>
              </w:rPr>
              <w:t>5</w:t>
            </w:r>
          </w:ins>
          <w:ins w:id="32" w:author="Andrew Instone-Cowie" w:date="2025-07-09T16:19:00Z" w16du:dateUtc="2025-07-09T15:19:00Z">
            <w:r>
              <w:rPr>
                <w:noProof/>
                <w:webHidden/>
              </w:rPr>
              <w:fldChar w:fldCharType="end"/>
            </w:r>
            <w:r w:rsidRPr="00AB4F1B">
              <w:rPr>
                <w:rStyle w:val="Hyperlink"/>
                <w:noProof/>
              </w:rPr>
              <w:fldChar w:fldCharType="end"/>
            </w:r>
          </w:ins>
        </w:p>
        <w:p w14:paraId="51107A3A" w14:textId="3F06EB3A" w:rsidR="001E5C9C" w:rsidRDefault="001E5C9C">
          <w:pPr>
            <w:pStyle w:val="TOC3"/>
            <w:tabs>
              <w:tab w:val="right" w:leader="dot" w:pos="9016"/>
            </w:tabs>
            <w:rPr>
              <w:ins w:id="33" w:author="Andrew Instone-Cowie" w:date="2025-07-09T16:19:00Z" w16du:dateUtc="2025-07-09T15:19:00Z"/>
              <w:noProof/>
              <w:kern w:val="2"/>
              <w:sz w:val="24"/>
              <w:szCs w:val="24"/>
              <w:lang w:val="en-GB" w:eastAsia="en-GB"/>
              <w14:ligatures w14:val="standardContextual"/>
            </w:rPr>
          </w:pPr>
          <w:ins w:id="34"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"_Toc202970396"</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ATmega328P</w:t>
            </w:r>
            <w:r>
              <w:rPr>
                <w:noProof/>
                <w:webHidden/>
              </w:rPr>
              <w:tab/>
            </w:r>
            <w:r>
              <w:rPr>
                <w:noProof/>
                <w:webHidden/>
              </w:rPr>
              <w:fldChar w:fldCharType="begin"/>
            </w:r>
            <w:r>
              <w:rPr>
                <w:noProof/>
                <w:webHidden/>
              </w:rPr>
              <w:instrText xml:space="preserve"> PAGEREF _Toc202970396 \h </w:instrText>
            </w:r>
            <w:r>
              <w:rPr>
                <w:noProof/>
                <w:webHidden/>
              </w:rPr>
            </w:r>
            <w:r>
              <w:rPr>
                <w:noProof/>
                <w:webHidden/>
              </w:rPr>
              <w:fldChar w:fldCharType="separate"/>
            </w:r>
          </w:ins>
          <w:ins w:id="35" w:author="Andrew Instone-Cowie" w:date="2025-07-09T16:20:00Z" w16du:dateUtc="2025-07-09T15:20:00Z">
            <w:r w:rsidR="006B0B0D">
              <w:rPr>
                <w:noProof/>
                <w:webHidden/>
              </w:rPr>
              <w:t>5</w:t>
            </w:r>
          </w:ins>
          <w:ins w:id="36" w:author="Andrew Instone-Cowie" w:date="2025-07-09T16:19:00Z" w16du:dateUtc="2025-07-09T15:19:00Z">
            <w:r>
              <w:rPr>
                <w:noProof/>
                <w:webHidden/>
              </w:rPr>
              <w:fldChar w:fldCharType="end"/>
            </w:r>
            <w:r w:rsidRPr="00AB4F1B">
              <w:rPr>
                <w:rStyle w:val="Hyperlink"/>
                <w:noProof/>
              </w:rPr>
              <w:fldChar w:fldCharType="end"/>
            </w:r>
          </w:ins>
        </w:p>
        <w:p w14:paraId="002DD738" w14:textId="130D2E91" w:rsidR="001E5C9C" w:rsidRDefault="001E5C9C">
          <w:pPr>
            <w:pStyle w:val="TOC3"/>
            <w:tabs>
              <w:tab w:val="right" w:leader="dot" w:pos="9016"/>
            </w:tabs>
            <w:rPr>
              <w:ins w:id="37" w:author="Andrew Instone-Cowie" w:date="2025-07-09T16:19:00Z" w16du:dateUtc="2025-07-09T15:19:00Z"/>
              <w:noProof/>
              <w:kern w:val="2"/>
              <w:sz w:val="24"/>
              <w:szCs w:val="24"/>
              <w:lang w:val="en-GB" w:eastAsia="en-GB"/>
              <w14:ligatures w14:val="standardContextual"/>
            </w:rPr>
          </w:pPr>
          <w:ins w:id="38"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"_Toc202970397"</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Component Changes</w:t>
            </w:r>
            <w:r>
              <w:rPr>
                <w:noProof/>
                <w:webHidden/>
              </w:rPr>
              <w:tab/>
            </w:r>
            <w:r>
              <w:rPr>
                <w:noProof/>
                <w:webHidden/>
              </w:rPr>
              <w:fldChar w:fldCharType="begin"/>
            </w:r>
            <w:r>
              <w:rPr>
                <w:noProof/>
                <w:webHidden/>
              </w:rPr>
              <w:instrText xml:space="preserve"> PAGEREF _Toc202970397 \h </w:instrText>
            </w:r>
            <w:r>
              <w:rPr>
                <w:noProof/>
                <w:webHidden/>
              </w:rPr>
            </w:r>
            <w:r>
              <w:rPr>
                <w:noProof/>
                <w:webHidden/>
              </w:rPr>
              <w:fldChar w:fldCharType="separate"/>
            </w:r>
          </w:ins>
          <w:ins w:id="39" w:author="Andrew Instone-Cowie" w:date="2025-07-09T16:20:00Z" w16du:dateUtc="2025-07-09T15:20:00Z">
            <w:r w:rsidR="006B0B0D">
              <w:rPr>
                <w:noProof/>
                <w:webHidden/>
              </w:rPr>
              <w:t>5</w:t>
            </w:r>
          </w:ins>
          <w:ins w:id="40" w:author="Andrew Instone-Cowie" w:date="2025-07-09T16:19:00Z" w16du:dateUtc="2025-07-09T15:19:00Z">
            <w:r>
              <w:rPr>
                <w:noProof/>
                <w:webHidden/>
              </w:rPr>
              <w:fldChar w:fldCharType="end"/>
            </w:r>
            <w:r w:rsidRPr="00AB4F1B">
              <w:rPr>
                <w:rStyle w:val="Hyperlink"/>
                <w:noProof/>
              </w:rPr>
              <w:fldChar w:fldCharType="end"/>
            </w:r>
          </w:ins>
        </w:p>
        <w:p w14:paraId="79A63224" w14:textId="1796428E" w:rsidR="001E5C9C" w:rsidRDefault="001E5C9C">
          <w:pPr>
            <w:pStyle w:val="TOC2"/>
            <w:tabs>
              <w:tab w:val="right" w:leader="dot" w:pos="9016"/>
            </w:tabs>
            <w:rPr>
              <w:ins w:id="41" w:author="Andrew Instone-Cowie" w:date="2025-07-09T16:19:00Z" w16du:dateUtc="2025-07-09T15:19:00Z"/>
              <w:rFonts w:eastAsiaTheme="minorEastAsia"/>
              <w:noProof/>
              <w:kern w:val="2"/>
              <w:sz w:val="24"/>
              <w:szCs w:val="24"/>
              <w:lang w:eastAsia="en-GB"/>
              <w14:ligatures w14:val="standardContextual"/>
            </w:rPr>
          </w:pPr>
          <w:ins w:id="42"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"_Toc202970398"</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April 2025</w:t>
            </w:r>
            <w:r>
              <w:rPr>
                <w:noProof/>
                <w:webHidden/>
              </w:rPr>
              <w:tab/>
            </w:r>
            <w:r>
              <w:rPr>
                <w:noProof/>
                <w:webHidden/>
              </w:rPr>
              <w:fldChar w:fldCharType="begin"/>
            </w:r>
            <w:r>
              <w:rPr>
                <w:noProof/>
                <w:webHidden/>
              </w:rPr>
              <w:instrText xml:space="preserve"> PAGEREF _Toc202970398 \h </w:instrText>
            </w:r>
            <w:r>
              <w:rPr>
                <w:noProof/>
                <w:webHidden/>
              </w:rPr>
            </w:r>
            <w:r>
              <w:rPr>
                <w:noProof/>
                <w:webHidden/>
              </w:rPr>
              <w:fldChar w:fldCharType="separate"/>
            </w:r>
          </w:ins>
          <w:ins w:id="43" w:author="Andrew Instone-Cowie" w:date="2025-07-09T16:20:00Z" w16du:dateUtc="2025-07-09T15:20:00Z">
            <w:r w:rsidR="006B0B0D">
              <w:rPr>
                <w:noProof/>
                <w:webHidden/>
              </w:rPr>
              <w:t>5</w:t>
            </w:r>
          </w:ins>
          <w:ins w:id="44" w:author="Andrew Instone-Cowie" w:date="2025-07-09T16:19:00Z" w16du:dateUtc="2025-07-09T15:19:00Z">
            <w:r>
              <w:rPr>
                <w:noProof/>
                <w:webHidden/>
              </w:rPr>
              <w:fldChar w:fldCharType="end"/>
            </w:r>
            <w:r w:rsidRPr="00AB4F1B">
              <w:rPr>
                <w:rStyle w:val="Hyperlink"/>
                <w:noProof/>
              </w:rPr>
              <w:fldChar w:fldCharType="end"/>
            </w:r>
          </w:ins>
        </w:p>
        <w:p w14:paraId="77DE9520" w14:textId="353A6304" w:rsidR="001E5C9C" w:rsidRDefault="001E5C9C">
          <w:pPr>
            <w:pStyle w:val="TOC3"/>
            <w:tabs>
              <w:tab w:val="right" w:leader="dot" w:pos="9016"/>
            </w:tabs>
            <w:rPr>
              <w:ins w:id="45" w:author="Andrew Instone-Cowie" w:date="2025-07-09T16:19:00Z" w16du:dateUtc="2025-07-09T15:19:00Z"/>
              <w:noProof/>
              <w:kern w:val="2"/>
              <w:sz w:val="24"/>
              <w:szCs w:val="24"/>
              <w:lang w:val="en-GB" w:eastAsia="en-GB"/>
              <w14:ligatures w14:val="standardContextual"/>
            </w:rPr>
          </w:pPr>
          <w:ins w:id="46"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"_Toc202970399"</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Type 1 – Type 2 Interface Adapter</w:t>
            </w:r>
            <w:r>
              <w:rPr>
                <w:noProof/>
                <w:webHidden/>
              </w:rPr>
              <w:tab/>
            </w:r>
            <w:r>
              <w:rPr>
                <w:noProof/>
                <w:webHidden/>
              </w:rPr>
              <w:fldChar w:fldCharType="begin"/>
            </w:r>
            <w:r>
              <w:rPr>
                <w:noProof/>
                <w:webHidden/>
              </w:rPr>
              <w:instrText xml:space="preserve"> PAGEREF _Toc202970399 \h </w:instrText>
            </w:r>
            <w:r>
              <w:rPr>
                <w:noProof/>
                <w:webHidden/>
              </w:rPr>
            </w:r>
            <w:r>
              <w:rPr>
                <w:noProof/>
                <w:webHidden/>
              </w:rPr>
              <w:fldChar w:fldCharType="separate"/>
            </w:r>
          </w:ins>
          <w:ins w:id="47" w:author="Andrew Instone-Cowie" w:date="2025-07-09T16:20:00Z" w16du:dateUtc="2025-07-09T15:20:00Z">
            <w:r w:rsidR="006B0B0D">
              <w:rPr>
                <w:noProof/>
                <w:webHidden/>
              </w:rPr>
              <w:t>5</w:t>
            </w:r>
          </w:ins>
          <w:ins w:id="48" w:author="Andrew Instone-Cowie" w:date="2025-07-09T16:19:00Z" w16du:dateUtc="2025-07-09T15:19:00Z">
            <w:r>
              <w:rPr>
                <w:noProof/>
                <w:webHidden/>
              </w:rPr>
              <w:fldChar w:fldCharType="end"/>
            </w:r>
            <w:r w:rsidRPr="00AB4F1B">
              <w:rPr>
                <w:rStyle w:val="Hyperlink"/>
                <w:noProof/>
              </w:rPr>
              <w:fldChar w:fldCharType="end"/>
            </w:r>
          </w:ins>
        </w:p>
        <w:p w14:paraId="310BD334" w14:textId="31E18693" w:rsidR="001E5C9C" w:rsidRDefault="001E5C9C">
          <w:pPr>
            <w:pStyle w:val="TOC3"/>
            <w:tabs>
              <w:tab w:val="right" w:leader="dot" w:pos="9016"/>
            </w:tabs>
            <w:rPr>
              <w:ins w:id="49" w:author="Andrew Instone-Cowie" w:date="2025-07-09T16:19:00Z" w16du:dateUtc="2025-07-09T15:19:00Z"/>
              <w:noProof/>
              <w:kern w:val="2"/>
              <w:sz w:val="24"/>
              <w:szCs w:val="24"/>
              <w:lang w:val="en-GB" w:eastAsia="en-GB"/>
              <w14:ligatures w14:val="standardContextual"/>
            </w:rPr>
          </w:pPr>
          <w:ins w:id="50"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"_Toc202970400"</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RIP Eagle, PCB Migration to KiCad</w:t>
            </w:r>
            <w:r>
              <w:rPr>
                <w:noProof/>
                <w:webHidden/>
              </w:rPr>
              <w:tab/>
            </w:r>
            <w:r>
              <w:rPr>
                <w:noProof/>
                <w:webHidden/>
              </w:rPr>
              <w:fldChar w:fldCharType="begin"/>
            </w:r>
            <w:r>
              <w:rPr>
                <w:noProof/>
                <w:webHidden/>
              </w:rPr>
              <w:instrText xml:space="preserve"> PAGEREF _Toc202970400 \h </w:instrText>
            </w:r>
            <w:r>
              <w:rPr>
                <w:noProof/>
                <w:webHidden/>
              </w:rPr>
            </w:r>
            <w:r>
              <w:rPr>
                <w:noProof/>
                <w:webHidden/>
              </w:rPr>
              <w:fldChar w:fldCharType="separate"/>
            </w:r>
          </w:ins>
          <w:ins w:id="51" w:author="Andrew Instone-Cowie" w:date="2025-07-09T16:20:00Z" w16du:dateUtc="2025-07-09T15:20:00Z">
            <w:r w:rsidR="006B0B0D">
              <w:rPr>
                <w:noProof/>
                <w:webHidden/>
              </w:rPr>
              <w:t>5</w:t>
            </w:r>
          </w:ins>
          <w:ins w:id="52" w:author="Andrew Instone-Cowie" w:date="2025-07-09T16:19:00Z" w16du:dateUtc="2025-07-09T15:19:00Z">
            <w:r>
              <w:rPr>
                <w:noProof/>
                <w:webHidden/>
              </w:rPr>
              <w:fldChar w:fldCharType="end"/>
            </w:r>
            <w:r w:rsidRPr="00AB4F1B">
              <w:rPr>
                <w:rStyle w:val="Hyperlink"/>
                <w:noProof/>
              </w:rPr>
              <w:fldChar w:fldCharType="end"/>
            </w:r>
          </w:ins>
        </w:p>
        <w:p w14:paraId="2DB23EFE" w14:textId="44ACF749" w:rsidR="001E5C9C" w:rsidRDefault="001E5C9C">
          <w:pPr>
            <w:pStyle w:val="TOC2"/>
            <w:tabs>
              <w:tab w:val="right" w:leader="dot" w:pos="9016"/>
            </w:tabs>
            <w:rPr>
              <w:ins w:id="53" w:author="Andrew Instone-Cowie" w:date="2025-07-09T16:19:00Z" w16du:dateUtc="2025-07-09T15:19:00Z"/>
              <w:rFonts w:eastAsiaTheme="minorEastAsia"/>
              <w:noProof/>
              <w:kern w:val="2"/>
              <w:sz w:val="24"/>
              <w:szCs w:val="24"/>
              <w:lang w:eastAsia="en-GB"/>
              <w14:ligatures w14:val="standardContextual"/>
            </w:rPr>
          </w:pPr>
          <w:ins w:id="54"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"_Toc202970401"</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July 2025</w:t>
            </w:r>
            <w:r>
              <w:rPr>
                <w:noProof/>
                <w:webHidden/>
              </w:rPr>
              <w:tab/>
            </w:r>
            <w:r>
              <w:rPr>
                <w:noProof/>
                <w:webHidden/>
              </w:rPr>
              <w:fldChar w:fldCharType="begin"/>
            </w:r>
            <w:r>
              <w:rPr>
                <w:noProof/>
                <w:webHidden/>
              </w:rPr>
              <w:instrText xml:space="preserve"> PAGEREF _Toc202970401 \h </w:instrText>
            </w:r>
            <w:r>
              <w:rPr>
                <w:noProof/>
                <w:webHidden/>
              </w:rPr>
            </w:r>
            <w:r>
              <w:rPr>
                <w:noProof/>
                <w:webHidden/>
              </w:rPr>
              <w:fldChar w:fldCharType="separate"/>
            </w:r>
          </w:ins>
          <w:ins w:id="55" w:author="Andrew Instone-Cowie" w:date="2025-07-09T16:20:00Z" w16du:dateUtc="2025-07-09T15:20:00Z">
            <w:r w:rsidR="006B0B0D">
              <w:rPr>
                <w:noProof/>
                <w:webHidden/>
              </w:rPr>
              <w:t>6</w:t>
            </w:r>
          </w:ins>
          <w:ins w:id="56" w:author="Andrew Instone-Cowie" w:date="2025-07-09T16:19:00Z" w16du:dateUtc="2025-07-09T15:19:00Z">
            <w:r>
              <w:rPr>
                <w:noProof/>
                <w:webHidden/>
              </w:rPr>
              <w:fldChar w:fldCharType="end"/>
            </w:r>
            <w:r w:rsidRPr="00AB4F1B">
              <w:rPr>
                <w:rStyle w:val="Hyperlink"/>
                <w:noProof/>
              </w:rPr>
              <w:fldChar w:fldCharType="end"/>
            </w:r>
          </w:ins>
        </w:p>
        <w:p w14:paraId="2A276C98" w14:textId="638D58F4" w:rsidR="001E5C9C" w:rsidRDefault="001E5C9C">
          <w:pPr>
            <w:pStyle w:val="TOC3"/>
            <w:tabs>
              <w:tab w:val="right" w:leader="dot" w:pos="9016"/>
            </w:tabs>
            <w:rPr>
              <w:ins w:id="57" w:author="Andrew Instone-Cowie" w:date="2025-07-09T16:19:00Z" w16du:dateUtc="2025-07-09T15:19:00Z"/>
              <w:noProof/>
              <w:kern w:val="2"/>
              <w:sz w:val="24"/>
              <w:szCs w:val="24"/>
              <w:lang w:val="en-GB" w:eastAsia="en-GB"/>
              <w14:ligatures w14:val="standardContextual"/>
            </w:rPr>
          </w:pPr>
          <w:ins w:id="58" w:author="Andrew Instone-Cowie" w:date="2025-07-09T16:19:00Z" w16du:dateUtc="2025-07-09T15:19:00Z">
            <w:r w:rsidRPr="00AB4F1B">
              <w:rPr>
                <w:rStyle w:val="Hyperlink"/>
                <w:noProof/>
              </w:rPr>
              <w:fldChar w:fldCharType="begin"/>
            </w:r>
            <w:r w:rsidRPr="00AB4F1B">
              <w:rPr>
                <w:rStyle w:val="Hyperlink"/>
                <w:noProof/>
              </w:rPr>
              <w:instrText xml:space="preserve"> </w:instrText>
            </w:r>
            <w:r>
              <w:rPr>
                <w:noProof/>
              </w:rPr>
              <w:instrText>HYPERLINK \l "_Toc202970402"</w:instrText>
            </w:r>
            <w:r w:rsidRPr="00AB4F1B">
              <w:rPr>
                <w:rStyle w:val="Hyperlink"/>
                <w:noProof/>
              </w:rPr>
              <w:instrText xml:space="preserve"> </w:instrText>
            </w:r>
            <w:r w:rsidRPr="00AB4F1B">
              <w:rPr>
                <w:rStyle w:val="Hyperlink"/>
                <w:noProof/>
              </w:rPr>
            </w:r>
            <w:r w:rsidRPr="00AB4F1B">
              <w:rPr>
                <w:rStyle w:val="Hyperlink"/>
                <w:noProof/>
              </w:rPr>
              <w:fldChar w:fldCharType="separate"/>
            </w:r>
            <w:r w:rsidRPr="00AB4F1B">
              <w:rPr>
                <w:rStyle w:val="Hyperlink"/>
                <w:noProof/>
              </w:rPr>
              <w:t>Magnetic Sensor Support for A1120EUA-T Hall Effect Sensor</w:t>
            </w:r>
            <w:r>
              <w:rPr>
                <w:noProof/>
                <w:webHidden/>
              </w:rPr>
              <w:tab/>
            </w:r>
            <w:r>
              <w:rPr>
                <w:noProof/>
                <w:webHidden/>
              </w:rPr>
              <w:fldChar w:fldCharType="begin"/>
            </w:r>
            <w:r>
              <w:rPr>
                <w:noProof/>
                <w:webHidden/>
              </w:rPr>
              <w:instrText xml:space="preserve"> PAGEREF _Toc202970402 \h </w:instrText>
            </w:r>
            <w:r>
              <w:rPr>
                <w:noProof/>
                <w:webHidden/>
              </w:rPr>
            </w:r>
            <w:r>
              <w:rPr>
                <w:noProof/>
                <w:webHidden/>
              </w:rPr>
              <w:fldChar w:fldCharType="separate"/>
            </w:r>
          </w:ins>
          <w:ins w:id="59" w:author="Andrew Instone-Cowie" w:date="2025-07-09T16:20:00Z" w16du:dateUtc="2025-07-09T15:20:00Z">
            <w:r w:rsidR="006B0B0D">
              <w:rPr>
                <w:noProof/>
                <w:webHidden/>
              </w:rPr>
              <w:t>6</w:t>
            </w:r>
          </w:ins>
          <w:ins w:id="60" w:author="Andrew Instone-Cowie" w:date="2025-07-09T16:19:00Z" w16du:dateUtc="2025-07-09T15:19:00Z">
            <w:r>
              <w:rPr>
                <w:noProof/>
                <w:webHidden/>
              </w:rPr>
              <w:fldChar w:fldCharType="end"/>
            </w:r>
            <w:r w:rsidRPr="00AB4F1B">
              <w:rPr>
                <w:rStyle w:val="Hyperlink"/>
                <w:noProof/>
              </w:rPr>
              <w:fldChar w:fldCharType="end"/>
            </w:r>
          </w:ins>
        </w:p>
        <w:p w14:paraId="7AB649AC" w14:textId="457DC049" w:rsidR="005B3D91" w:rsidDel="00290565" w:rsidRDefault="005B3D91">
          <w:pPr>
            <w:pStyle w:val="TOC1"/>
            <w:tabs>
              <w:tab w:val="right" w:leader="dot" w:pos="9016"/>
            </w:tabs>
            <w:rPr>
              <w:del w:id="61" w:author="Andrew Instone-Cowie" w:date="2025-04-14T20:27:00Z" w16du:dateUtc="2025-04-14T19:27:00Z"/>
              <w:rFonts w:eastAsiaTheme="minorEastAsia"/>
              <w:noProof/>
              <w:kern w:val="2"/>
              <w:sz w:val="24"/>
              <w:szCs w:val="24"/>
              <w:lang w:eastAsia="en-GB"/>
              <w14:ligatures w14:val="standardContextual"/>
            </w:rPr>
          </w:pPr>
          <w:del w:id="62" w:author="Andrew Instone-Cowie" w:date="2025-04-14T20:27:00Z" w16du:dateUtc="2025-04-14T19:27:00Z">
            <w:r w:rsidRPr="00290565" w:rsidDel="00290565">
              <w:rPr>
                <w:noProof/>
                <w:rPrChange w:id="63" w:author="Andrew Instone-Cowie" w:date="2025-04-14T20:27:00Z" w16du:dateUtc="2025-04-14T19:27:00Z">
                  <w:rPr>
                    <w:rStyle w:val="Hyperlink"/>
                    <w:noProof/>
                  </w:rPr>
                </w:rPrChange>
              </w:rPr>
              <w:delText>Document History</w:delText>
            </w:r>
            <w:r w:rsidDel="00290565">
              <w:rPr>
                <w:noProof/>
                <w:webHidden/>
              </w:rPr>
              <w:tab/>
            </w:r>
            <w:r w:rsidR="000763E7" w:rsidDel="00290565">
              <w:rPr>
                <w:noProof/>
                <w:webHidden/>
              </w:rPr>
              <w:delText>3</w:delText>
            </w:r>
          </w:del>
        </w:p>
        <w:p w14:paraId="3E353D4D" w14:textId="55F33A50" w:rsidR="005B3D91" w:rsidDel="00290565" w:rsidRDefault="005B3D91">
          <w:pPr>
            <w:pStyle w:val="TOC1"/>
            <w:tabs>
              <w:tab w:val="right" w:leader="dot" w:pos="9016"/>
            </w:tabs>
            <w:rPr>
              <w:del w:id="64" w:author="Andrew Instone-Cowie" w:date="2025-04-14T20:27:00Z" w16du:dateUtc="2025-04-14T19:27:00Z"/>
              <w:rFonts w:eastAsiaTheme="minorEastAsia"/>
              <w:noProof/>
              <w:kern w:val="2"/>
              <w:sz w:val="24"/>
              <w:szCs w:val="24"/>
              <w:lang w:eastAsia="en-GB"/>
              <w14:ligatures w14:val="standardContextual"/>
            </w:rPr>
          </w:pPr>
          <w:del w:id="65" w:author="Andrew Instone-Cowie" w:date="2025-04-14T20:27:00Z" w16du:dateUtc="2025-04-14T19:27:00Z">
            <w:r w:rsidRPr="00290565" w:rsidDel="00290565">
              <w:rPr>
                <w:noProof/>
                <w:rPrChange w:id="66" w:author="Andrew Instone-Cowie" w:date="2025-04-14T20:27:00Z" w16du:dateUtc="2025-04-14T19:27:00Z">
                  <w:rPr>
                    <w:rStyle w:val="Hyperlink"/>
                    <w:noProof/>
                  </w:rPr>
                </w:rPrChange>
              </w:rPr>
              <w:delText>Licence</w:delText>
            </w:r>
            <w:r w:rsidDel="00290565">
              <w:rPr>
                <w:noProof/>
                <w:webHidden/>
              </w:rPr>
              <w:tab/>
            </w:r>
            <w:r w:rsidR="000763E7" w:rsidDel="00290565">
              <w:rPr>
                <w:noProof/>
                <w:webHidden/>
              </w:rPr>
              <w:delText>3</w:delText>
            </w:r>
          </w:del>
        </w:p>
        <w:p w14:paraId="1B7D8984" w14:textId="2D12325B" w:rsidR="005B3D91" w:rsidDel="00290565" w:rsidRDefault="005B3D91">
          <w:pPr>
            <w:pStyle w:val="TOC1"/>
            <w:tabs>
              <w:tab w:val="right" w:leader="dot" w:pos="9016"/>
            </w:tabs>
            <w:rPr>
              <w:del w:id="67" w:author="Andrew Instone-Cowie" w:date="2025-04-14T20:27:00Z" w16du:dateUtc="2025-04-14T19:27:00Z"/>
              <w:rFonts w:eastAsiaTheme="minorEastAsia"/>
              <w:noProof/>
              <w:kern w:val="2"/>
              <w:sz w:val="24"/>
              <w:szCs w:val="24"/>
              <w:lang w:eastAsia="en-GB"/>
              <w14:ligatures w14:val="standardContextual"/>
            </w:rPr>
          </w:pPr>
          <w:del w:id="68" w:author="Andrew Instone-Cowie" w:date="2025-04-14T20:27:00Z" w16du:dateUtc="2025-04-14T19:27:00Z">
            <w:r w:rsidRPr="00290565" w:rsidDel="00290565">
              <w:rPr>
                <w:noProof/>
                <w:rPrChange w:id="69" w:author="Andrew Instone-Cowie" w:date="2025-04-14T20:27:00Z" w16du:dateUtc="2025-04-14T19:27:00Z">
                  <w:rPr>
                    <w:rStyle w:val="Hyperlink"/>
                    <w:noProof/>
                  </w:rPr>
                </w:rPrChange>
              </w:rPr>
              <w:delText>RELEASE NOTES</w:delText>
            </w:r>
            <w:r w:rsidDel="00290565">
              <w:rPr>
                <w:noProof/>
                <w:webHidden/>
              </w:rPr>
              <w:tab/>
            </w:r>
            <w:r w:rsidR="000763E7" w:rsidDel="00290565">
              <w:rPr>
                <w:noProof/>
                <w:webHidden/>
              </w:rPr>
              <w:delText>4</w:delText>
            </w:r>
          </w:del>
        </w:p>
        <w:p w14:paraId="3A115EED" w14:textId="450CC25E" w:rsidR="005B3D91" w:rsidDel="00290565" w:rsidRDefault="005B3D91">
          <w:pPr>
            <w:pStyle w:val="TOC2"/>
            <w:tabs>
              <w:tab w:val="right" w:leader="dot" w:pos="9016"/>
            </w:tabs>
            <w:rPr>
              <w:del w:id="70" w:author="Andrew Instone-Cowie" w:date="2025-04-14T20:27:00Z" w16du:dateUtc="2025-04-14T19:27:00Z"/>
              <w:rFonts w:eastAsiaTheme="minorEastAsia"/>
              <w:noProof/>
              <w:kern w:val="2"/>
              <w:sz w:val="24"/>
              <w:szCs w:val="24"/>
              <w:lang w:eastAsia="en-GB"/>
              <w14:ligatures w14:val="standardContextual"/>
            </w:rPr>
          </w:pPr>
          <w:del w:id="71" w:author="Andrew Instone-Cowie" w:date="2025-04-14T20:27:00Z" w16du:dateUtc="2025-04-14T19:27:00Z">
            <w:r w:rsidRPr="00290565" w:rsidDel="00290565">
              <w:rPr>
                <w:noProof/>
                <w:rPrChange w:id="72" w:author="Andrew Instone-Cowie" w:date="2025-04-14T20:27:00Z" w16du:dateUtc="2025-04-14T19:27:00Z">
                  <w:rPr>
                    <w:rStyle w:val="Hyperlink"/>
                    <w:noProof/>
                  </w:rPr>
                </w:rPrChange>
              </w:rPr>
              <w:delText>June 2024</w:delText>
            </w:r>
            <w:r w:rsidDel="00290565">
              <w:rPr>
                <w:noProof/>
                <w:webHidden/>
              </w:rPr>
              <w:tab/>
            </w:r>
            <w:r w:rsidR="000763E7" w:rsidDel="00290565">
              <w:rPr>
                <w:noProof/>
                <w:webHidden/>
              </w:rPr>
              <w:delText>4</w:delText>
            </w:r>
          </w:del>
        </w:p>
        <w:p w14:paraId="477378FF" w14:textId="7DB5E01C" w:rsidR="005B3D91" w:rsidDel="00290565" w:rsidRDefault="005B3D91">
          <w:pPr>
            <w:pStyle w:val="TOC3"/>
            <w:tabs>
              <w:tab w:val="right" w:leader="dot" w:pos="9016"/>
            </w:tabs>
            <w:rPr>
              <w:del w:id="73" w:author="Andrew Instone-Cowie" w:date="2025-04-14T20:27:00Z" w16du:dateUtc="2025-04-14T19:27:00Z"/>
              <w:noProof/>
              <w:kern w:val="2"/>
              <w:sz w:val="24"/>
              <w:szCs w:val="24"/>
              <w:lang w:val="en-GB" w:eastAsia="en-GB"/>
              <w14:ligatures w14:val="standardContextual"/>
            </w:rPr>
          </w:pPr>
          <w:del w:id="74" w:author="Andrew Instone-Cowie" w:date="2025-04-14T20:27:00Z" w16du:dateUtc="2025-04-14T19:27:00Z">
            <w:r w:rsidRPr="00290565" w:rsidDel="00290565">
              <w:rPr>
                <w:noProof/>
                <w:rPrChange w:id="75" w:author="Andrew Instone-Cowie" w:date="2025-04-14T20:27:00Z" w16du:dateUtc="2025-04-14T19:27:00Z">
                  <w:rPr>
                    <w:rStyle w:val="Hyperlink"/>
                    <w:noProof/>
                  </w:rPr>
                </w:rPrChange>
              </w:rPr>
              <w:delText>Documentation Updates</w:delText>
            </w:r>
            <w:r w:rsidDel="00290565">
              <w:rPr>
                <w:noProof/>
                <w:webHidden/>
              </w:rPr>
              <w:tab/>
            </w:r>
            <w:r w:rsidR="000763E7" w:rsidDel="00290565">
              <w:rPr>
                <w:noProof/>
                <w:webHidden/>
              </w:rPr>
              <w:delText>4</w:delText>
            </w:r>
          </w:del>
        </w:p>
        <w:p w14:paraId="33F5B2BE" w14:textId="35EE629B" w:rsidR="005B3D91" w:rsidDel="00290565" w:rsidRDefault="005B3D91">
          <w:pPr>
            <w:pStyle w:val="TOC3"/>
            <w:tabs>
              <w:tab w:val="right" w:leader="dot" w:pos="9016"/>
            </w:tabs>
            <w:rPr>
              <w:del w:id="76" w:author="Andrew Instone-Cowie" w:date="2025-04-14T20:27:00Z" w16du:dateUtc="2025-04-14T19:27:00Z"/>
              <w:noProof/>
              <w:kern w:val="2"/>
              <w:sz w:val="24"/>
              <w:szCs w:val="24"/>
              <w:lang w:val="en-GB" w:eastAsia="en-GB"/>
              <w14:ligatures w14:val="standardContextual"/>
            </w:rPr>
          </w:pPr>
          <w:del w:id="77" w:author="Andrew Instone-Cowie" w:date="2025-04-14T20:27:00Z" w16du:dateUtc="2025-04-14T19:27:00Z">
            <w:r w:rsidRPr="00290565" w:rsidDel="00290565">
              <w:rPr>
                <w:noProof/>
                <w:rPrChange w:id="78" w:author="Andrew Instone-Cowie" w:date="2025-04-14T20:27:00Z" w16du:dateUtc="2025-04-14T19:27:00Z">
                  <w:rPr>
                    <w:rStyle w:val="Hyperlink"/>
                    <w:noProof/>
                  </w:rPr>
                </w:rPrChange>
              </w:rPr>
              <w:delText>Component Costs</w:delText>
            </w:r>
            <w:r w:rsidDel="00290565">
              <w:rPr>
                <w:noProof/>
                <w:webHidden/>
              </w:rPr>
              <w:tab/>
            </w:r>
            <w:r w:rsidR="000763E7" w:rsidDel="00290565">
              <w:rPr>
                <w:noProof/>
                <w:webHidden/>
              </w:rPr>
              <w:delText>4</w:delText>
            </w:r>
          </w:del>
        </w:p>
        <w:p w14:paraId="73D6F046" w14:textId="7F867621" w:rsidR="005B3D91" w:rsidDel="00290565" w:rsidRDefault="005B3D91">
          <w:pPr>
            <w:pStyle w:val="TOC3"/>
            <w:tabs>
              <w:tab w:val="right" w:leader="dot" w:pos="9016"/>
            </w:tabs>
            <w:rPr>
              <w:del w:id="79" w:author="Andrew Instone-Cowie" w:date="2025-04-14T20:27:00Z" w16du:dateUtc="2025-04-14T19:27:00Z"/>
              <w:noProof/>
              <w:kern w:val="2"/>
              <w:sz w:val="24"/>
              <w:szCs w:val="24"/>
              <w:lang w:val="en-GB" w:eastAsia="en-GB"/>
              <w14:ligatures w14:val="standardContextual"/>
            </w:rPr>
          </w:pPr>
          <w:del w:id="80" w:author="Andrew Instone-Cowie" w:date="2025-04-14T20:27:00Z" w16du:dateUtc="2025-04-14T19:27:00Z">
            <w:r w:rsidRPr="00290565" w:rsidDel="00290565">
              <w:rPr>
                <w:noProof/>
                <w:rPrChange w:id="81" w:author="Andrew Instone-Cowie" w:date="2025-04-14T20:27:00Z" w16du:dateUtc="2025-04-14T19:27:00Z">
                  <w:rPr>
                    <w:rStyle w:val="Hyperlink"/>
                    <w:noProof/>
                  </w:rPr>
                </w:rPrChange>
              </w:rPr>
              <w:delText>ATmega328P</w:delText>
            </w:r>
            <w:r w:rsidDel="00290565">
              <w:rPr>
                <w:noProof/>
                <w:webHidden/>
              </w:rPr>
              <w:tab/>
            </w:r>
            <w:r w:rsidR="000763E7" w:rsidDel="00290565">
              <w:rPr>
                <w:noProof/>
                <w:webHidden/>
              </w:rPr>
              <w:delText>4</w:delText>
            </w:r>
          </w:del>
        </w:p>
        <w:p w14:paraId="17CC91B0" w14:textId="00B89AE6" w:rsidR="005B3D91" w:rsidDel="00290565" w:rsidRDefault="005B3D91">
          <w:pPr>
            <w:pStyle w:val="TOC3"/>
            <w:tabs>
              <w:tab w:val="right" w:leader="dot" w:pos="9016"/>
            </w:tabs>
            <w:rPr>
              <w:del w:id="82" w:author="Andrew Instone-Cowie" w:date="2025-04-14T20:27:00Z" w16du:dateUtc="2025-04-14T19:27:00Z"/>
              <w:noProof/>
              <w:kern w:val="2"/>
              <w:sz w:val="24"/>
              <w:szCs w:val="24"/>
              <w:lang w:val="en-GB" w:eastAsia="en-GB"/>
              <w14:ligatures w14:val="standardContextual"/>
            </w:rPr>
          </w:pPr>
          <w:del w:id="83" w:author="Andrew Instone-Cowie" w:date="2025-04-14T20:27:00Z" w16du:dateUtc="2025-04-14T19:27:00Z">
            <w:r w:rsidRPr="00290565" w:rsidDel="00290565">
              <w:rPr>
                <w:noProof/>
                <w:rPrChange w:id="84" w:author="Andrew Instone-Cowie" w:date="2025-04-14T20:27:00Z" w16du:dateUtc="2025-04-14T19:27:00Z">
                  <w:rPr>
                    <w:rStyle w:val="Hyperlink"/>
                    <w:noProof/>
                  </w:rPr>
                </w:rPrChange>
              </w:rPr>
              <w:delText>Component Changes</w:delText>
            </w:r>
            <w:r w:rsidDel="00290565">
              <w:rPr>
                <w:noProof/>
                <w:webHidden/>
              </w:rPr>
              <w:tab/>
            </w:r>
            <w:r w:rsidR="000763E7" w:rsidDel="00290565">
              <w:rPr>
                <w:noProof/>
                <w:webHidden/>
              </w:rPr>
              <w:delText>4</w:delText>
            </w:r>
          </w:del>
        </w:p>
        <w:p w14:paraId="3829239B" w14:textId="3965C219" w:rsidR="001060D5" w:rsidRDefault="004A19E5" w:rsidP="00D16CF7">
          <w:pPr>
            <w:rPr>
              <w:noProof/>
            </w:rPr>
          </w:pPr>
          <w:r>
            <w:rPr>
              <w:b/>
              <w:bCs/>
              <w:noProof/>
            </w:rPr>
            <w:fldChar w:fldCharType="end"/>
          </w:r>
        </w:p>
      </w:sdtContent>
    </w:sdt>
    <w:p w14:paraId="6CF22875" w14:textId="348E7076" w:rsidR="000812EC" w:rsidRDefault="000812EC" w:rsidP="005B3D91">
      <w:pPr>
        <w:tabs>
          <w:tab w:val="left" w:pos="1802"/>
        </w:tabs>
        <w:rPr>
          <w:ins w:id="85" w:author="Andrew Instone-Cowie" w:date="2025-04-14T20:27:00Z" w16du:dateUtc="2025-04-14T19:27:00Z"/>
        </w:rPr>
      </w:pPr>
      <w:r>
        <w:t xml:space="preserve"> </w:t>
      </w:r>
      <w:r w:rsidR="005B3D91">
        <w:tab/>
      </w:r>
    </w:p>
    <w:p w14:paraId="38867853" w14:textId="77777777" w:rsidR="00290565" w:rsidRDefault="00290565" w:rsidP="00290565">
      <w:pPr>
        <w:rPr>
          <w:ins w:id="86" w:author="Andrew Instone-Cowie" w:date="2025-04-14T20:27:00Z" w16du:dateUtc="2025-04-14T19:27:00Z"/>
        </w:rPr>
      </w:pPr>
    </w:p>
    <w:p w14:paraId="6564736F" w14:textId="22A647E0" w:rsidR="00290565" w:rsidRPr="00290565" w:rsidRDefault="00290565">
      <w:pPr>
        <w:tabs>
          <w:tab w:val="left" w:pos="2235"/>
        </w:tabs>
        <w:pPrChange w:id="87" w:author="Andrew Instone-Cowie" w:date="2025-04-14T20:27:00Z" w16du:dateUtc="2025-04-14T19:27:00Z">
          <w:pPr>
            <w:tabs>
              <w:tab w:val="left" w:pos="1802"/>
            </w:tabs>
          </w:pPr>
        </w:pPrChange>
      </w:pPr>
      <w:ins w:id="88" w:author="Andrew Instone-Cowie" w:date="2025-04-14T20:27:00Z" w16du:dateUtc="2025-04-14T19:27:00Z">
        <w:r>
          <w:tab/>
        </w:r>
      </w:ins>
    </w:p>
    <w:p w14:paraId="1473B8C8" w14:textId="3E2A8BB5" w:rsidR="004D7582" w:rsidRPr="00787764" w:rsidRDefault="004D7582" w:rsidP="004E080F">
      <w:pPr>
        <w:pStyle w:val="Heading1"/>
        <w:pageBreakBefore/>
        <w:spacing w:after="100"/>
      </w:pPr>
      <w:bookmarkStart w:id="89" w:name="_Toc202970389"/>
      <w:r>
        <w:lastRenderedPageBreak/>
        <w:t>Document History</w:t>
      </w:r>
      <w:bookmarkEnd w:id="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9"/>
        <w:gridCol w:w="1895"/>
        <w:gridCol w:w="2088"/>
        <w:gridCol w:w="3956"/>
      </w:tblGrid>
      <w:tr w:rsidR="00D57358" w:rsidRPr="00D57358" w14:paraId="6F93D011" w14:textId="77777777" w:rsidTr="009F2F7B">
        <w:tc>
          <w:tcPr>
            <w:tcW w:w="969" w:type="dxa"/>
            <w:shd w:val="clear" w:color="auto" w:fill="D9D9D9" w:themeFill="background1" w:themeFillShade="D9"/>
          </w:tcPr>
          <w:p w14:paraId="36847EF6" w14:textId="77777777" w:rsidR="00483BB7" w:rsidRPr="00212D29" w:rsidRDefault="00483BB7" w:rsidP="00483BB7">
            <w:pPr>
              <w:contextualSpacing/>
              <w:rPr>
                <w:b/>
              </w:rPr>
            </w:pPr>
            <w:r w:rsidRPr="00212D29">
              <w:rPr>
                <w:b/>
              </w:rPr>
              <w:t>Version</w:t>
            </w:r>
          </w:p>
        </w:tc>
        <w:tc>
          <w:tcPr>
            <w:tcW w:w="1895" w:type="dxa"/>
            <w:shd w:val="clear" w:color="auto" w:fill="D9D9D9" w:themeFill="background1" w:themeFillShade="D9"/>
          </w:tcPr>
          <w:p w14:paraId="140786F3" w14:textId="77777777" w:rsidR="00483BB7" w:rsidRPr="00212D29" w:rsidRDefault="00483BB7" w:rsidP="00483BB7">
            <w:pPr>
              <w:contextualSpacing/>
              <w:rPr>
                <w:b/>
              </w:rPr>
            </w:pPr>
            <w:r w:rsidRPr="00212D29">
              <w:rPr>
                <w:b/>
              </w:rPr>
              <w:t>Author</w:t>
            </w:r>
          </w:p>
        </w:tc>
        <w:tc>
          <w:tcPr>
            <w:tcW w:w="2088" w:type="dxa"/>
            <w:shd w:val="clear" w:color="auto" w:fill="D9D9D9" w:themeFill="background1" w:themeFillShade="D9"/>
          </w:tcPr>
          <w:p w14:paraId="7FD0DB1C" w14:textId="77777777" w:rsidR="00483BB7" w:rsidRPr="00212D29" w:rsidRDefault="00483BB7" w:rsidP="00483BB7">
            <w:pPr>
              <w:contextualSpacing/>
              <w:rPr>
                <w:b/>
              </w:rPr>
            </w:pPr>
            <w:r w:rsidRPr="00212D29">
              <w:rPr>
                <w:b/>
              </w:rPr>
              <w:t>Date</w:t>
            </w:r>
          </w:p>
        </w:tc>
        <w:tc>
          <w:tcPr>
            <w:tcW w:w="3956" w:type="dxa"/>
            <w:shd w:val="clear" w:color="auto" w:fill="D9D9D9" w:themeFill="background1" w:themeFillShade="D9"/>
          </w:tcPr>
          <w:p w14:paraId="0A72C247" w14:textId="77777777" w:rsidR="00483BB7" w:rsidRPr="00212D29" w:rsidRDefault="00483BB7" w:rsidP="00483BB7">
            <w:pPr>
              <w:contextualSpacing/>
              <w:rPr>
                <w:b/>
              </w:rPr>
            </w:pPr>
            <w:r w:rsidRPr="00212D29">
              <w:rPr>
                <w:b/>
              </w:rPr>
              <w:t>Changes</w:t>
            </w:r>
          </w:p>
        </w:tc>
      </w:tr>
      <w:tr w:rsidR="00D57358" w:rsidRPr="00D57358" w14:paraId="78FDCFC9" w14:textId="77777777" w:rsidTr="009F2F7B">
        <w:tc>
          <w:tcPr>
            <w:tcW w:w="969" w:type="dxa"/>
          </w:tcPr>
          <w:p w14:paraId="14A217CF" w14:textId="1B1A781C" w:rsidR="00483BB7" w:rsidRPr="00212D29" w:rsidRDefault="008A45EC" w:rsidP="00483BB7">
            <w:pPr>
              <w:contextualSpacing/>
            </w:pPr>
            <w:r>
              <w:t>1.0</w:t>
            </w:r>
          </w:p>
        </w:tc>
        <w:tc>
          <w:tcPr>
            <w:tcW w:w="1895" w:type="dxa"/>
          </w:tcPr>
          <w:p w14:paraId="29782EF3" w14:textId="77777777" w:rsidR="00483BB7" w:rsidRPr="00212D29" w:rsidRDefault="00483BB7" w:rsidP="00483BB7">
            <w:pPr>
              <w:contextualSpacing/>
            </w:pPr>
            <w:r w:rsidRPr="00212D29">
              <w:t>A J Instone-Cowie</w:t>
            </w:r>
          </w:p>
        </w:tc>
        <w:tc>
          <w:tcPr>
            <w:tcW w:w="2088" w:type="dxa"/>
          </w:tcPr>
          <w:p w14:paraId="02ADF673" w14:textId="4E54155F" w:rsidR="00483BB7" w:rsidRPr="00212D29" w:rsidRDefault="009F2F7B">
            <w:pPr>
              <w:contextualSpacing/>
            </w:pPr>
            <w:r>
              <w:t>27</w:t>
            </w:r>
            <w:r w:rsidR="008A45EC">
              <w:t>/06/2024</w:t>
            </w:r>
          </w:p>
        </w:tc>
        <w:tc>
          <w:tcPr>
            <w:tcW w:w="3956" w:type="dxa"/>
          </w:tcPr>
          <w:p w14:paraId="66D448E8" w14:textId="0AC4C6A4" w:rsidR="00483BB7" w:rsidRPr="00212D29" w:rsidRDefault="00C508EE">
            <w:pPr>
              <w:contextualSpacing/>
            </w:pPr>
            <w:r w:rsidRPr="00212D29">
              <w:t xml:space="preserve">First </w:t>
            </w:r>
            <w:r w:rsidR="009F2F7B">
              <w:t>Version</w:t>
            </w:r>
            <w:r w:rsidR="00172EEB" w:rsidRPr="00212D29">
              <w:t>.</w:t>
            </w:r>
          </w:p>
        </w:tc>
      </w:tr>
      <w:tr w:rsidR="00E9457D" w:rsidRPr="00D57358" w14:paraId="385B23EF" w14:textId="77777777" w:rsidTr="009F2F7B">
        <w:trPr>
          <w:ins w:id="90" w:author="Andrew Instone-Cowie" w:date="2025-04-14T20:10:00Z"/>
        </w:trPr>
        <w:tc>
          <w:tcPr>
            <w:tcW w:w="969" w:type="dxa"/>
          </w:tcPr>
          <w:p w14:paraId="17A2069E" w14:textId="174FF67C" w:rsidR="00E9457D" w:rsidRDefault="00E9457D" w:rsidP="00483BB7">
            <w:pPr>
              <w:contextualSpacing/>
              <w:rPr>
                <w:ins w:id="91" w:author="Andrew Instone-Cowie" w:date="2025-04-14T20:10:00Z" w16du:dateUtc="2025-04-14T19:10:00Z"/>
              </w:rPr>
            </w:pPr>
            <w:ins w:id="92" w:author="Andrew Instone-Cowie" w:date="2025-04-14T20:10:00Z" w16du:dateUtc="2025-04-14T19:10:00Z">
              <w:r>
                <w:t>1.1</w:t>
              </w:r>
            </w:ins>
          </w:p>
        </w:tc>
        <w:tc>
          <w:tcPr>
            <w:tcW w:w="1895" w:type="dxa"/>
          </w:tcPr>
          <w:p w14:paraId="3DE48835" w14:textId="57A1159F" w:rsidR="00E9457D" w:rsidRPr="00212D29" w:rsidRDefault="00E9457D" w:rsidP="00483BB7">
            <w:pPr>
              <w:contextualSpacing/>
              <w:rPr>
                <w:ins w:id="93" w:author="Andrew Instone-Cowie" w:date="2025-04-14T20:10:00Z" w16du:dateUtc="2025-04-14T19:10:00Z"/>
              </w:rPr>
            </w:pPr>
            <w:ins w:id="94" w:author="Andrew Instone-Cowie" w:date="2025-04-14T20:10:00Z" w16du:dateUtc="2025-04-14T19:10:00Z">
              <w:r>
                <w:t>A J Instone-Cowie</w:t>
              </w:r>
            </w:ins>
          </w:p>
        </w:tc>
        <w:tc>
          <w:tcPr>
            <w:tcW w:w="2088" w:type="dxa"/>
          </w:tcPr>
          <w:p w14:paraId="034A2490" w14:textId="637EEB22" w:rsidR="00E9457D" w:rsidRDefault="00E9457D">
            <w:pPr>
              <w:contextualSpacing/>
              <w:rPr>
                <w:ins w:id="95" w:author="Andrew Instone-Cowie" w:date="2025-04-14T20:10:00Z" w16du:dateUtc="2025-04-14T19:10:00Z"/>
              </w:rPr>
            </w:pPr>
            <w:ins w:id="96" w:author="Andrew Instone-Cowie" w:date="2025-04-14T20:10:00Z" w16du:dateUtc="2025-04-14T19:10:00Z">
              <w:r>
                <w:t>14/04/2025</w:t>
              </w:r>
            </w:ins>
          </w:p>
        </w:tc>
        <w:tc>
          <w:tcPr>
            <w:tcW w:w="3956" w:type="dxa"/>
          </w:tcPr>
          <w:p w14:paraId="4E694A7B" w14:textId="46472BA8" w:rsidR="00E9457D" w:rsidRPr="00212D29" w:rsidRDefault="00E9457D">
            <w:pPr>
              <w:contextualSpacing/>
              <w:rPr>
                <w:ins w:id="97" w:author="Andrew Instone-Cowie" w:date="2025-04-14T20:10:00Z" w16du:dateUtc="2025-04-14T19:10:00Z"/>
              </w:rPr>
            </w:pPr>
            <w:ins w:id="98" w:author="Andrew Instone-Cowie" w:date="2025-04-14T20:10:00Z" w16du:dateUtc="2025-04-14T19:10:00Z">
              <w:r>
                <w:t xml:space="preserve">Type 1 – Type 2 Interface Adapter, Upcoming </w:t>
              </w:r>
            </w:ins>
            <w:proofErr w:type="spellStart"/>
            <w:ins w:id="99" w:author="Andrew Instone-Cowie" w:date="2025-04-14T20:11:00Z" w16du:dateUtc="2025-04-14T19:11:00Z">
              <w:r>
                <w:t>KiCad</w:t>
              </w:r>
              <w:proofErr w:type="spellEnd"/>
              <w:r>
                <w:t xml:space="preserve"> migration.</w:t>
              </w:r>
            </w:ins>
          </w:p>
        </w:tc>
      </w:tr>
      <w:tr w:rsidR="000E1DB1" w:rsidRPr="00D57358" w14:paraId="4B04B444" w14:textId="77777777" w:rsidTr="009F2F7B">
        <w:trPr>
          <w:ins w:id="100" w:author="Andrew Instone-Cowie" w:date="2025-07-09T16:11:00Z" w16du:dateUtc="2025-07-09T15:11:00Z"/>
        </w:trPr>
        <w:tc>
          <w:tcPr>
            <w:tcW w:w="969" w:type="dxa"/>
          </w:tcPr>
          <w:p w14:paraId="6D62E5DD" w14:textId="5635D952" w:rsidR="000E1DB1" w:rsidRDefault="000E1DB1" w:rsidP="00483BB7">
            <w:pPr>
              <w:contextualSpacing/>
              <w:rPr>
                <w:ins w:id="101" w:author="Andrew Instone-Cowie" w:date="2025-07-09T16:11:00Z" w16du:dateUtc="2025-07-09T15:11:00Z"/>
              </w:rPr>
            </w:pPr>
            <w:ins w:id="102" w:author="Andrew Instone-Cowie" w:date="2025-07-09T16:11:00Z" w16du:dateUtc="2025-07-09T15:11:00Z">
              <w:r>
                <w:t>1.2</w:t>
              </w:r>
            </w:ins>
          </w:p>
        </w:tc>
        <w:tc>
          <w:tcPr>
            <w:tcW w:w="1895" w:type="dxa"/>
          </w:tcPr>
          <w:p w14:paraId="06194AC5" w14:textId="1B999398" w:rsidR="000E1DB1" w:rsidRDefault="000E1DB1" w:rsidP="00483BB7">
            <w:pPr>
              <w:contextualSpacing/>
              <w:rPr>
                <w:ins w:id="103" w:author="Andrew Instone-Cowie" w:date="2025-07-09T16:11:00Z" w16du:dateUtc="2025-07-09T15:11:00Z"/>
              </w:rPr>
            </w:pPr>
            <w:ins w:id="104" w:author="Andrew Instone-Cowie" w:date="2025-07-09T16:11:00Z" w16du:dateUtc="2025-07-09T15:11:00Z">
              <w:r>
                <w:t>A J Instone-Cowie</w:t>
              </w:r>
            </w:ins>
          </w:p>
        </w:tc>
        <w:tc>
          <w:tcPr>
            <w:tcW w:w="2088" w:type="dxa"/>
          </w:tcPr>
          <w:p w14:paraId="1356283C" w14:textId="5E9FF327" w:rsidR="000E1DB1" w:rsidRDefault="000E1DB1">
            <w:pPr>
              <w:contextualSpacing/>
              <w:rPr>
                <w:ins w:id="105" w:author="Andrew Instone-Cowie" w:date="2025-07-09T16:11:00Z" w16du:dateUtc="2025-07-09T15:11:00Z"/>
              </w:rPr>
            </w:pPr>
            <w:ins w:id="106" w:author="Andrew Instone-Cowie" w:date="2025-07-09T16:11:00Z" w16du:dateUtc="2025-07-09T15:11:00Z">
              <w:r>
                <w:t>09/07/2025</w:t>
              </w:r>
            </w:ins>
          </w:p>
        </w:tc>
        <w:tc>
          <w:tcPr>
            <w:tcW w:w="3956" w:type="dxa"/>
          </w:tcPr>
          <w:p w14:paraId="6B522FE7" w14:textId="66D4D10B" w:rsidR="000E1DB1" w:rsidRDefault="000E1DB1">
            <w:pPr>
              <w:contextualSpacing/>
              <w:rPr>
                <w:ins w:id="107" w:author="Andrew Instone-Cowie" w:date="2025-07-09T16:11:00Z" w16du:dateUtc="2025-07-09T15:11:00Z"/>
              </w:rPr>
            </w:pPr>
            <w:ins w:id="108" w:author="Andrew Instone-Cowie" w:date="2025-07-09T16:11:00Z" w16du:dateUtc="2025-07-09T15:11:00Z">
              <w:r>
                <w:t>A1120 Support</w:t>
              </w:r>
            </w:ins>
          </w:p>
        </w:tc>
      </w:tr>
    </w:tbl>
    <w:p w14:paraId="26FA6299" w14:textId="77777777" w:rsidR="006C2C39" w:rsidRDefault="006C2C39" w:rsidP="00756131">
      <w:pPr>
        <w:rPr>
          <w:i/>
          <w:color w:val="00B050"/>
        </w:rPr>
      </w:pPr>
    </w:p>
    <w:p w14:paraId="6EA54818" w14:textId="5BDA236B" w:rsidR="002663FF" w:rsidRPr="00212D29" w:rsidRDefault="002663FF" w:rsidP="00756131">
      <w:pPr>
        <w:rPr>
          <w:i/>
        </w:rPr>
      </w:pPr>
      <w:r w:rsidRPr="00212D29">
        <w:rPr>
          <w:i/>
        </w:rPr>
        <w:t>Copyright ©20</w:t>
      </w:r>
      <w:r w:rsidR="008A45EC">
        <w:rPr>
          <w:i/>
        </w:rPr>
        <w:t>24</w:t>
      </w:r>
      <w:ins w:id="109" w:author="Andrew Instone-Cowie" w:date="2025-04-14T20:11:00Z" w16du:dateUtc="2025-04-14T19:11:00Z">
        <w:r w:rsidR="00E9457D">
          <w:rPr>
            <w:i/>
          </w:rPr>
          <w:t>-25</w:t>
        </w:r>
      </w:ins>
      <w:r w:rsidRPr="00212D29">
        <w:rPr>
          <w:i/>
        </w:rPr>
        <w:t xml:space="preserve"> Andrew Instone-Cowie.</w:t>
      </w:r>
    </w:p>
    <w:p w14:paraId="55CBA99E" w14:textId="070C24A1" w:rsidR="007023D1" w:rsidRDefault="007023D1" w:rsidP="00756131">
      <w:pPr>
        <w:rPr>
          <w:i/>
        </w:rPr>
      </w:pPr>
      <w:r w:rsidRPr="00212D29">
        <w:rPr>
          <w:i/>
        </w:rPr>
        <w:t xml:space="preserve">Cover photograph: </w:t>
      </w:r>
      <w:r w:rsidR="00B17270">
        <w:rPr>
          <w:i/>
        </w:rPr>
        <w:t>Prototype magnet mount, Liverpool Cathedral treble</w:t>
      </w:r>
      <w:r w:rsidRPr="00212D29">
        <w:rPr>
          <w:i/>
        </w:rPr>
        <w:t>.</w:t>
      </w:r>
    </w:p>
    <w:p w14:paraId="15C580AB" w14:textId="77777777" w:rsidR="000E1DB1" w:rsidRDefault="000E1DB1">
      <w:pPr>
        <w:rPr>
          <w:ins w:id="110" w:author="Andrew Instone-Cowie" w:date="2025-07-09T16:11:00Z" w16du:dateUtc="2025-07-09T15:11:00Z"/>
          <w:rFonts w:asciiTheme="majorHAnsi" w:eastAsiaTheme="majorEastAsia" w:hAnsiTheme="majorHAnsi" w:cstheme="majorBidi"/>
          <w:b/>
          <w:bCs/>
          <w:color w:val="365F91" w:themeColor="accent1" w:themeShade="BF"/>
          <w:sz w:val="28"/>
          <w:szCs w:val="28"/>
        </w:rPr>
      </w:pPr>
      <w:ins w:id="111" w:author="Andrew Instone-Cowie" w:date="2025-07-09T16:11:00Z" w16du:dateUtc="2025-07-09T15:11:00Z">
        <w:r>
          <w:br w:type="page"/>
        </w:r>
      </w:ins>
    </w:p>
    <w:p w14:paraId="0136F7A1" w14:textId="4F33EADA" w:rsidR="00C146CF" w:rsidRDefault="00C146CF" w:rsidP="006C2C39">
      <w:pPr>
        <w:pStyle w:val="Heading1"/>
      </w:pPr>
      <w:bookmarkStart w:id="112" w:name="_Toc202970390"/>
      <w:r>
        <w:lastRenderedPageBreak/>
        <w:t>Licence</w:t>
      </w:r>
      <w:bookmarkEnd w:id="112"/>
    </w:p>
    <w:p w14:paraId="34C69E2D" w14:textId="77777777" w:rsidR="00AD4EB0" w:rsidRDefault="00AD4EB0" w:rsidP="00756131">
      <w:pPr>
        <w:rPr>
          <w:i/>
        </w:rPr>
      </w:pPr>
      <w:r>
        <w:rPr>
          <w:i/>
          <w:noProof/>
          <w:lang w:eastAsia="en-GB"/>
        </w:rPr>
        <w:drawing>
          <wp:inline distT="0" distB="0" distL="0" distR="0" wp14:anchorId="75DECC7E" wp14:editId="7F5805FD">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42AEF127" w14:textId="77777777" w:rsidR="00AD4EB0" w:rsidRPr="00212D29" w:rsidRDefault="00AD4EB0" w:rsidP="00756131">
      <w:pPr>
        <w:rPr>
          <w:i/>
        </w:rPr>
      </w:pPr>
      <w:r w:rsidRPr="00212D29">
        <w:rPr>
          <w:i/>
        </w:rPr>
        <w:t>This work is licensed under a Creative Commons Attribution-</w:t>
      </w:r>
      <w:proofErr w:type="spellStart"/>
      <w:r w:rsidRPr="00212D29">
        <w:rPr>
          <w:i/>
        </w:rPr>
        <w:t>ShareAlike</w:t>
      </w:r>
      <w:proofErr w:type="spellEnd"/>
      <w:r w:rsidRPr="00212D29">
        <w:rPr>
          <w:i/>
        </w:rPr>
        <w:t xml:space="preserve"> 4.0 International License.</w:t>
      </w:r>
      <w:r w:rsidR="00C146CF" w:rsidRPr="00212D29">
        <w:rPr>
          <w:rStyle w:val="FootnoteReference"/>
          <w:i/>
        </w:rPr>
        <w:footnoteReference w:id="1"/>
      </w:r>
    </w:p>
    <w:p w14:paraId="4C662B1D" w14:textId="77777777" w:rsidR="00C146CF" w:rsidRPr="00212D29" w:rsidRDefault="00C146CF" w:rsidP="00C146CF">
      <w:pPr>
        <w:rPr>
          <w:i/>
          <w:lang w:eastAsia="en-GB"/>
        </w:rPr>
      </w:pPr>
      <w:r w:rsidRPr="00212D29">
        <w:rPr>
          <w:i/>
          <w:lang w:eastAsia="en-GB"/>
        </w:rPr>
        <w:t>Unless otherwise separately undertaken by the Licensor, to the extent possible, the Licensor offers the Licensed Material as-is and as-</w:t>
      </w:r>
      <w:proofErr w:type="gramStart"/>
      <w:r w:rsidRPr="00212D29">
        <w:rPr>
          <w:i/>
          <w:lang w:eastAsia="en-GB"/>
        </w:rPr>
        <w:t>available, and</w:t>
      </w:r>
      <w:proofErr w:type="gramEnd"/>
      <w:r w:rsidRPr="00212D29">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212D29">
        <w:rPr>
          <w:i/>
          <w:lang w:eastAsia="en-GB"/>
        </w:rPr>
        <w:t>whether or not</w:t>
      </w:r>
      <w:proofErr w:type="gramEnd"/>
      <w:r w:rsidRPr="00212D29">
        <w:rPr>
          <w:i/>
          <w:lang w:eastAsia="en-GB"/>
        </w:rPr>
        <w:t xml:space="preserve"> known or discoverable. Where disclaimers of warranties are not allowed in full or in part, this disclaimer may not apply to You.</w:t>
      </w:r>
    </w:p>
    <w:p w14:paraId="0690D3B3" w14:textId="77777777" w:rsidR="00C146CF" w:rsidRDefault="00C146CF" w:rsidP="00C146CF">
      <w:pPr>
        <w:rPr>
          <w:ins w:id="113" w:author="Andrew Instone-Cowie" w:date="2025-07-09T16:09:00Z" w16du:dateUtc="2025-07-09T15:09:00Z"/>
          <w:i/>
          <w:lang w:eastAsia="en-GB"/>
        </w:rPr>
      </w:pPr>
      <w:r w:rsidRPr="00212D29">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97C4AD9" w14:textId="77777777" w:rsidR="00582DD2" w:rsidRPr="00582DD2" w:rsidRDefault="00582DD2" w:rsidP="00582DD2">
      <w:pPr>
        <w:pStyle w:val="Heading1"/>
        <w:rPr>
          <w:ins w:id="114" w:author="Andrew Instone-Cowie" w:date="2025-07-09T16:09:00Z"/>
          <w:lang w:eastAsia="en-GB"/>
        </w:rPr>
        <w:pPrChange w:id="115" w:author="Andrew Instone-Cowie" w:date="2025-07-09T16:09:00Z" w16du:dateUtc="2025-07-09T15:09:00Z">
          <w:pPr/>
        </w:pPrChange>
      </w:pPr>
      <w:bookmarkStart w:id="116" w:name="_Toc202965685"/>
      <w:bookmarkStart w:id="117" w:name="_Toc202969118"/>
      <w:bookmarkStart w:id="118" w:name="_Toc202970391"/>
      <w:ins w:id="119" w:author="Andrew Instone-Cowie" w:date="2025-07-09T16:09:00Z">
        <w:r w:rsidRPr="00582DD2">
          <w:rPr>
            <w:lang w:eastAsia="en-GB"/>
          </w:rPr>
          <w:t>Attribution</w:t>
        </w:r>
        <w:bookmarkEnd w:id="116"/>
        <w:bookmarkEnd w:id="117"/>
        <w:bookmarkEnd w:id="118"/>
      </w:ins>
    </w:p>
    <w:p w14:paraId="3050616A" w14:textId="77777777" w:rsidR="00582DD2" w:rsidRPr="00582DD2" w:rsidRDefault="00582DD2" w:rsidP="00582DD2">
      <w:pPr>
        <w:rPr>
          <w:ins w:id="120" w:author="Andrew Instone-Cowie" w:date="2025-07-09T16:09:00Z"/>
          <w:i/>
          <w:lang w:eastAsia="en-GB"/>
        </w:rPr>
      </w:pPr>
      <w:ins w:id="121" w:author="Andrew Instone-Cowie" w:date="2025-07-09T16:09:00Z">
        <w:r w:rsidRPr="00582DD2">
          <w:rPr>
            <w:i/>
            <w:lang w:eastAsia="en-GB"/>
          </w:rPr>
          <w:t>The Creative Commons Attribution-</w:t>
        </w:r>
        <w:proofErr w:type="spellStart"/>
        <w:r w:rsidRPr="00582DD2">
          <w:rPr>
            <w:i/>
            <w:lang w:eastAsia="en-GB"/>
          </w:rPr>
          <w:t>ShareAlike</w:t>
        </w:r>
        <w:proofErr w:type="spellEnd"/>
        <w:r w:rsidRPr="00582DD2">
          <w:rPr>
            <w:i/>
            <w:lang w:eastAsia="en-GB"/>
          </w:rPr>
          <w:t xml:space="preserve"> (CC BY-SA) licence permits you to re-use this material for any purpose you wish, subject to the conditions of the licence, including providing attribution of the source.</w:t>
        </w:r>
      </w:ins>
    </w:p>
    <w:p w14:paraId="16B5FFA5" w14:textId="77777777" w:rsidR="00582DD2" w:rsidRPr="00582DD2" w:rsidRDefault="00582DD2" w:rsidP="00582DD2">
      <w:pPr>
        <w:rPr>
          <w:ins w:id="122" w:author="Andrew Instone-Cowie" w:date="2025-07-09T16:09:00Z"/>
          <w:i/>
          <w:lang w:eastAsia="en-GB"/>
        </w:rPr>
      </w:pPr>
      <w:ins w:id="123" w:author="Andrew Instone-Cowie" w:date="2025-07-09T16:09:00Z">
        <w:r w:rsidRPr="00582DD2">
          <w:rPr>
            <w:i/>
            <w:lang w:eastAsia="en-GB"/>
          </w:rPr>
          <w:t>The following is suggested as a suitable form of attribution for this document, or extracts thereof:</w:t>
        </w:r>
      </w:ins>
    </w:p>
    <w:p w14:paraId="5F1D1224" w14:textId="7C8A00AE" w:rsidR="00582DD2" w:rsidRPr="00582DD2" w:rsidRDefault="00582DD2" w:rsidP="00582DD2">
      <w:pPr>
        <w:rPr>
          <w:ins w:id="124" w:author="Andrew Instone-Cowie" w:date="2025-07-09T16:09:00Z"/>
          <w:i/>
          <w:lang w:eastAsia="en-GB"/>
        </w:rPr>
      </w:pPr>
      <w:ins w:id="125" w:author="Andrew Instone-Cowie" w:date="2025-07-09T16:09:00Z">
        <w:r w:rsidRPr="00582DD2">
          <w:rPr>
            <w:b/>
            <w:bCs/>
            <w:i/>
            <w:lang w:eastAsia="en-GB"/>
          </w:rPr>
          <w:t xml:space="preserve">Type 2 </w:t>
        </w:r>
      </w:ins>
      <w:ins w:id="126" w:author="Andrew Instone-Cowie" w:date="2025-07-09T16:09:00Z" w16du:dateUtc="2025-07-09T15:09:00Z">
        <w:r>
          <w:rPr>
            <w:b/>
            <w:bCs/>
            <w:i/>
            <w:lang w:eastAsia="en-GB"/>
          </w:rPr>
          <w:t>Release Notes</w:t>
        </w:r>
      </w:ins>
      <w:ins w:id="127" w:author="Andrew Instone-Cowie" w:date="2025-07-09T16:09:00Z">
        <w:r w:rsidRPr="00582DD2">
          <w:rPr>
            <w:b/>
            <w:bCs/>
            <w:i/>
            <w:lang w:eastAsia="en-GB"/>
          </w:rPr>
          <w:t>, Liverpool Ringing Simulator Project</w:t>
        </w:r>
        <w:r w:rsidRPr="00582DD2">
          <w:rPr>
            <w:i/>
            <w:lang w:eastAsia="en-GB"/>
          </w:rPr>
          <w:t xml:space="preserve"> (</w:t>
        </w:r>
        <w:r w:rsidRPr="00582DD2">
          <w:rPr>
            <w:i/>
            <w:lang w:eastAsia="en-GB"/>
          </w:rPr>
          <w:fldChar w:fldCharType="begin"/>
        </w:r>
        <w:r w:rsidRPr="00582DD2">
          <w:rPr>
            <w:i/>
            <w:lang w:eastAsia="en-GB"/>
          </w:rPr>
          <w:instrText>HYPERLINK "https://www.simulators.org.uk/"</w:instrText>
        </w:r>
      </w:ins>
      <w:ins w:id="128" w:author="Andrew Instone-Cowie" w:date="2025-07-09T16:19:00Z" w16du:dateUtc="2025-07-09T15:19:00Z">
        <w:r w:rsidR="001E5C9C" w:rsidRPr="00582DD2">
          <w:rPr>
            <w:i/>
            <w:lang w:eastAsia="en-GB"/>
          </w:rPr>
        </w:r>
      </w:ins>
      <w:ins w:id="129" w:author="Andrew Instone-Cowie" w:date="2025-07-09T16:09:00Z">
        <w:r w:rsidRPr="00582DD2">
          <w:rPr>
            <w:i/>
            <w:lang w:eastAsia="en-GB"/>
          </w:rPr>
          <w:fldChar w:fldCharType="separate"/>
        </w:r>
        <w:r w:rsidRPr="00582DD2">
          <w:rPr>
            <w:rStyle w:val="Hyperlink"/>
            <w:i/>
            <w:lang w:eastAsia="en-GB"/>
          </w:rPr>
          <w:t>https://www.simulators.org.uk</w:t>
        </w:r>
      </w:ins>
      <w:ins w:id="130" w:author="Andrew Instone-Cowie" w:date="2025-07-09T16:09:00Z" w16du:dateUtc="2025-07-09T15:09:00Z">
        <w:r w:rsidRPr="00582DD2">
          <w:rPr>
            <w:i/>
            <w:lang w:eastAsia="en-GB"/>
          </w:rPr>
          <w:fldChar w:fldCharType="end"/>
        </w:r>
      </w:ins>
      <w:ins w:id="131" w:author="Andrew Instone-Cowie" w:date="2025-07-09T16:09:00Z">
        <w:r w:rsidRPr="00582DD2">
          <w:rPr>
            <w:i/>
            <w:lang w:eastAsia="en-GB"/>
          </w:rPr>
          <w:t>). This document is licensed under the CC BY-SA 4.0 licence (</w:t>
        </w:r>
        <w:r w:rsidRPr="00582DD2">
          <w:rPr>
            <w:i/>
            <w:lang w:eastAsia="en-GB"/>
          </w:rPr>
          <w:fldChar w:fldCharType="begin"/>
        </w:r>
        <w:r w:rsidRPr="00582DD2">
          <w:rPr>
            <w:i/>
            <w:lang w:eastAsia="en-GB"/>
          </w:rPr>
          <w:instrText>HYPERLINK "https://creativecommons.org/licenses/by-sa/4.0/"</w:instrText>
        </w:r>
      </w:ins>
      <w:ins w:id="132" w:author="Andrew Instone-Cowie" w:date="2025-07-09T16:19:00Z" w16du:dateUtc="2025-07-09T15:19:00Z">
        <w:r w:rsidR="001E5C9C" w:rsidRPr="00582DD2">
          <w:rPr>
            <w:i/>
            <w:lang w:eastAsia="en-GB"/>
          </w:rPr>
        </w:r>
      </w:ins>
      <w:ins w:id="133" w:author="Andrew Instone-Cowie" w:date="2025-07-09T16:09:00Z">
        <w:r w:rsidRPr="00582DD2">
          <w:rPr>
            <w:i/>
            <w:lang w:eastAsia="en-GB"/>
          </w:rPr>
          <w:fldChar w:fldCharType="separate"/>
        </w:r>
        <w:r w:rsidRPr="00582DD2">
          <w:rPr>
            <w:rStyle w:val="Hyperlink"/>
            <w:i/>
            <w:lang w:eastAsia="en-GB"/>
          </w:rPr>
          <w:t>https://creativecommons.org/licenses/by-sa/4.0/</w:t>
        </w:r>
      </w:ins>
      <w:ins w:id="134" w:author="Andrew Instone-Cowie" w:date="2025-07-09T16:09:00Z" w16du:dateUtc="2025-07-09T15:09:00Z">
        <w:r w:rsidRPr="00582DD2">
          <w:rPr>
            <w:i/>
            <w:lang w:eastAsia="en-GB"/>
          </w:rPr>
          <w:fldChar w:fldCharType="end"/>
        </w:r>
      </w:ins>
      <w:ins w:id="135" w:author="Andrew Instone-Cowie" w:date="2025-07-09T16:09:00Z">
        <w:r w:rsidRPr="00582DD2">
          <w:rPr>
            <w:i/>
            <w:lang w:eastAsia="en-GB"/>
          </w:rPr>
          <w:t>). © 201</w:t>
        </w:r>
      </w:ins>
      <w:ins w:id="136" w:author="Andrew Instone-Cowie" w:date="2025-07-09T16:09:00Z" w16du:dateUtc="2025-07-09T15:09:00Z">
        <w:r>
          <w:rPr>
            <w:i/>
            <w:lang w:eastAsia="en-GB"/>
          </w:rPr>
          <w:t>4-2025</w:t>
        </w:r>
      </w:ins>
      <w:ins w:id="137" w:author="Andrew Instone-Cowie" w:date="2025-07-09T16:09:00Z">
        <w:r w:rsidRPr="00582DD2">
          <w:rPr>
            <w:i/>
            <w:lang w:eastAsia="en-GB"/>
          </w:rPr>
          <w:t xml:space="preserve"> Andrew J Instone-Cowie.</w:t>
        </w:r>
      </w:ins>
    </w:p>
    <w:p w14:paraId="276AE1D8" w14:textId="77777777" w:rsidR="00582DD2" w:rsidRPr="00212D29" w:rsidRDefault="00582DD2" w:rsidP="00C146CF">
      <w:pPr>
        <w:rPr>
          <w:i/>
          <w:lang w:eastAsia="en-GB"/>
        </w:rPr>
      </w:pPr>
    </w:p>
    <w:p w14:paraId="5C266089" w14:textId="66294CCC" w:rsidR="0060312C" w:rsidRDefault="008A45EC" w:rsidP="00CF647B">
      <w:pPr>
        <w:pStyle w:val="Heading1"/>
        <w:pageBreakBefore/>
      </w:pPr>
      <w:bookmarkStart w:id="138" w:name="_Toc202970392"/>
      <w:r>
        <w:lastRenderedPageBreak/>
        <w:t>RELEASE NOTES</w:t>
      </w:r>
      <w:bookmarkEnd w:id="138"/>
    </w:p>
    <w:p w14:paraId="050E3543" w14:textId="26CCB4A0" w:rsidR="009F65D8" w:rsidRDefault="008A45EC" w:rsidP="009F65D8">
      <w:pPr>
        <w:pStyle w:val="Heading2"/>
      </w:pPr>
      <w:bookmarkStart w:id="139" w:name="_Toc472624588"/>
      <w:bookmarkStart w:id="140" w:name="_Toc202970393"/>
      <w:r>
        <w:t>June 2024</w:t>
      </w:r>
      <w:bookmarkEnd w:id="139"/>
      <w:bookmarkEnd w:id="140"/>
    </w:p>
    <w:p w14:paraId="6BA19C2C" w14:textId="1B4974DF" w:rsidR="0086040A" w:rsidRDefault="0086040A" w:rsidP="009F2F7B">
      <w:pPr>
        <w:pStyle w:val="Heading3"/>
      </w:pPr>
      <w:bookmarkStart w:id="141" w:name="_Toc202970394"/>
      <w:r>
        <w:t>Documentation Updates</w:t>
      </w:r>
      <w:bookmarkEnd w:id="141"/>
    </w:p>
    <w:p w14:paraId="5AB289F7" w14:textId="77777777" w:rsidR="0086040A" w:rsidRDefault="0086040A" w:rsidP="0086040A">
      <w:r>
        <w:t>After several years, the entire documentation set has now been updated, part numbers checked and amended, and guides updated with the latest tested versions of Simulator Software.</w:t>
      </w:r>
    </w:p>
    <w:p w14:paraId="08559069" w14:textId="4FE9E2E7" w:rsidR="009F2F7B" w:rsidRDefault="009F2F7B" w:rsidP="0086040A">
      <w:pPr>
        <w:pStyle w:val="Heading3"/>
      </w:pPr>
      <w:bookmarkStart w:id="142" w:name="_Toc202970395"/>
      <w:r>
        <w:t>Component Costs</w:t>
      </w:r>
      <w:bookmarkEnd w:id="142"/>
    </w:p>
    <w:p w14:paraId="587C1AF6" w14:textId="00A3EED2" w:rsidR="009F2F7B" w:rsidRDefault="009F2F7B" w:rsidP="009F2F7B">
      <w:r>
        <w:t xml:space="preserve">The price of </w:t>
      </w:r>
      <w:r w:rsidR="0086040A">
        <w:t xml:space="preserve">many </w:t>
      </w:r>
      <w:r>
        <w:t>electronic components and other parts used in the simulator (particularly neodymium magnets) have increased dramatically over the last few years. The indicative cost of an 8-bell simulator with magneto-resistive sensors</w:t>
      </w:r>
      <w:r w:rsidR="0086040A">
        <w:t>,</w:t>
      </w:r>
      <w:r>
        <w:t xml:space="preserve"> which in 2019 would have been around £220</w:t>
      </w:r>
      <w:r w:rsidR="0086040A">
        <w:t xml:space="preserve">, </w:t>
      </w:r>
      <w:r>
        <w:t xml:space="preserve">is now closer to £325. The </w:t>
      </w:r>
      <w:r w:rsidRPr="005B3D91">
        <w:rPr>
          <w:b/>
          <w:bCs/>
          <w:i/>
          <w:iCs/>
        </w:rPr>
        <w:t>Cost Estimation Tool</w:t>
      </w:r>
      <w:r>
        <w:t xml:space="preserve"> spreadsheet has been updated with current, June 2024, prices. </w:t>
      </w:r>
      <w:r w:rsidR="0086040A">
        <w:t xml:space="preserve">You may be able to reduce costs by sourcing parts from other </w:t>
      </w:r>
      <w:proofErr w:type="gramStart"/>
      <w:r w:rsidR="0086040A">
        <w:t>vendors, but</w:t>
      </w:r>
      <w:proofErr w:type="gramEnd"/>
      <w:r w:rsidR="0086040A">
        <w:t xml:space="preserve"> take particular care with low-priced semiconductors (which may not be as described), and with anything with obvious safety implications (such as power supplies).</w:t>
      </w:r>
    </w:p>
    <w:p w14:paraId="14E7176C" w14:textId="28F77544" w:rsidR="009F2F7B" w:rsidRDefault="009F2F7B" w:rsidP="009F2F7B">
      <w:pPr>
        <w:pStyle w:val="Heading3"/>
      </w:pPr>
      <w:bookmarkStart w:id="143" w:name="_Toc202970396"/>
      <w:r>
        <w:t>ATmega328P</w:t>
      </w:r>
      <w:bookmarkEnd w:id="143"/>
    </w:p>
    <w:p w14:paraId="6E52960A" w14:textId="3CB2C1F4" w:rsidR="009F2F7B" w:rsidRDefault="009F2F7B" w:rsidP="009F2F7B">
      <w:r>
        <w:t>Microchip have recently announced that the ATmega328P microcontroller is “no longer recommended for new designs”, the first step towards being discontinued. However, the microcontroller is still widely available. The Simulator Interface code will in theory work on the ATmega168P microcontroller, but changes to the build process are required for this. Contact the project if this applies to your build.</w:t>
      </w:r>
    </w:p>
    <w:p w14:paraId="039E6BCF" w14:textId="2FC6DA64" w:rsidR="0086040A" w:rsidRDefault="0086040A" w:rsidP="005B3D91">
      <w:pPr>
        <w:pStyle w:val="Heading3"/>
      </w:pPr>
      <w:bookmarkStart w:id="144" w:name="_Toc202970397"/>
      <w:r>
        <w:t>Component Changes</w:t>
      </w:r>
      <w:bookmarkEnd w:id="144"/>
    </w:p>
    <w:p w14:paraId="361942AD" w14:textId="0D571C0E" w:rsidR="0086040A" w:rsidRDefault="0086040A" w:rsidP="009F2F7B">
      <w:r>
        <w:t>Some minor component changes have been made to reflect changes in availability from vendors:</w:t>
      </w:r>
    </w:p>
    <w:p w14:paraId="0E0760E4" w14:textId="76AF149C" w:rsidR="0086040A" w:rsidRDefault="0086040A" w:rsidP="005B3D91">
      <w:pPr>
        <w:pStyle w:val="ListParagraph"/>
        <w:numPr>
          <w:ilvl w:val="0"/>
          <w:numId w:val="40"/>
        </w:numPr>
      </w:pPr>
      <w:r>
        <w:t>The 5V voltage regulator previously specified has been discontinued. An equivalent replacement has been selected.</w:t>
      </w:r>
    </w:p>
    <w:p w14:paraId="50839641" w14:textId="78DA2542" w:rsidR="0086040A" w:rsidRDefault="0086040A" w:rsidP="005B3D91">
      <w:pPr>
        <w:pStyle w:val="ListParagraph"/>
        <w:numPr>
          <w:ilvl w:val="0"/>
          <w:numId w:val="40"/>
        </w:numPr>
      </w:pPr>
      <w:r>
        <w:t>Some IC socket part number have been changed, to reflect availability and minimum order quantity changes.</w:t>
      </w:r>
    </w:p>
    <w:p w14:paraId="7E005B1D" w14:textId="78F91CB9" w:rsidR="00C71FF5" w:rsidRDefault="0086040A" w:rsidP="005B3D91">
      <w:pPr>
        <w:pStyle w:val="ListParagraph"/>
        <w:numPr>
          <w:ilvl w:val="0"/>
          <w:numId w:val="40"/>
        </w:numPr>
        <w:rPr>
          <w:ins w:id="145" w:author="Andrew Instone-Cowie" w:date="2025-04-14T20:11:00Z" w16du:dateUtc="2025-04-14T19:11:00Z"/>
        </w:rPr>
      </w:pPr>
      <w:r w:rsidRPr="005B3D91">
        <w:t>The Screwfix part number for 20mm closed grommets has changed.</w:t>
      </w:r>
    </w:p>
    <w:p w14:paraId="00DF8A9F" w14:textId="1259A7E1" w:rsidR="00E9457D" w:rsidRDefault="00E9457D" w:rsidP="00E9457D">
      <w:pPr>
        <w:pStyle w:val="Heading2"/>
        <w:rPr>
          <w:ins w:id="146" w:author="Andrew Instone-Cowie" w:date="2025-04-14T20:11:00Z" w16du:dateUtc="2025-04-14T19:11:00Z"/>
        </w:rPr>
      </w:pPr>
      <w:bookmarkStart w:id="147" w:name="_Toc202970398"/>
      <w:ins w:id="148" w:author="Andrew Instone-Cowie" w:date="2025-04-14T20:11:00Z" w16du:dateUtc="2025-04-14T19:11:00Z">
        <w:r>
          <w:t>April 2025</w:t>
        </w:r>
        <w:bookmarkEnd w:id="147"/>
      </w:ins>
    </w:p>
    <w:p w14:paraId="1AD5B84D" w14:textId="77E75BAC" w:rsidR="00E9457D" w:rsidRDefault="00E9457D" w:rsidP="00E9457D">
      <w:pPr>
        <w:pStyle w:val="Heading3"/>
        <w:rPr>
          <w:ins w:id="149" w:author="Andrew Instone-Cowie" w:date="2025-04-14T20:11:00Z" w16du:dateUtc="2025-04-14T19:11:00Z"/>
        </w:rPr>
      </w:pPr>
      <w:bookmarkStart w:id="150" w:name="_Toc202970399"/>
      <w:ins w:id="151" w:author="Andrew Instone-Cowie" w:date="2025-04-14T20:11:00Z" w16du:dateUtc="2025-04-14T19:11:00Z">
        <w:r>
          <w:t>Type 1 – Type 2 Interface Adapter</w:t>
        </w:r>
        <w:bookmarkEnd w:id="150"/>
      </w:ins>
    </w:p>
    <w:p w14:paraId="4CE6092C" w14:textId="77777777" w:rsidR="00290565" w:rsidRDefault="00E9457D" w:rsidP="00290565">
      <w:pPr>
        <w:rPr>
          <w:ins w:id="152" w:author="Andrew Instone-Cowie" w:date="2025-04-14T20:26:00Z" w16du:dateUtc="2025-04-14T19:26:00Z"/>
        </w:rPr>
      </w:pPr>
      <w:ins w:id="153" w:author="Andrew Instone-Cowie" w:date="2025-04-14T20:12:00Z" w16du:dateUtc="2025-04-14T19:12:00Z">
        <w:r>
          <w:t xml:space="preserve">PCB design files and Gerbers have been provided for a simple interface adapter, which allows Type 2 sensors to be connected to a Type 1 interface, </w:t>
        </w:r>
      </w:ins>
      <w:ins w:id="154" w:author="Andrew Instone-Cowie" w:date="2025-04-14T20:24:00Z" w16du:dateUtc="2025-04-14T19:24:00Z">
        <w:r w:rsidR="00290565">
          <w:t>and</w:t>
        </w:r>
      </w:ins>
      <w:ins w:id="155" w:author="Andrew Instone-Cowie" w:date="2025-04-14T20:12:00Z" w16du:dateUtc="2025-04-14T19:12:00Z">
        <w:r>
          <w:t xml:space="preserve"> vice-versa. </w:t>
        </w:r>
      </w:ins>
      <w:ins w:id="156" w:author="Andrew Instone-Cowie" w:date="2025-04-14T20:24:00Z" w16du:dateUtc="2025-04-14T19:24:00Z">
        <w:r w:rsidR="00290565">
          <w:t>As this is expected to be something of a niche requirement</w:t>
        </w:r>
      </w:ins>
      <w:ins w:id="157" w:author="Andrew Instone-Cowie" w:date="2025-04-14T20:25:00Z" w16du:dateUtc="2025-04-14T19:25:00Z">
        <w:r w:rsidR="00290565">
          <w:t>, the d</w:t>
        </w:r>
      </w:ins>
      <w:ins w:id="158" w:author="Andrew Instone-Cowie" w:date="2025-04-14T20:12:00Z" w16du:dateUtc="2025-04-14T19:12:00Z">
        <w:r>
          <w:t>etails are</w:t>
        </w:r>
      </w:ins>
      <w:ins w:id="159" w:author="Andrew Instone-Cowie" w:date="2025-04-14T20:13:00Z" w16du:dateUtc="2025-04-14T19:13:00Z">
        <w:r>
          <w:t xml:space="preserve"> documented in the </w:t>
        </w:r>
        <w:r w:rsidRPr="00E9457D">
          <w:rPr>
            <w:b/>
            <w:bCs/>
            <w:i/>
            <w:iCs/>
            <w:rPrChange w:id="160" w:author="Andrew Instone-Cowie" w:date="2025-04-14T20:13:00Z" w16du:dateUtc="2025-04-14T19:13:00Z">
              <w:rPr/>
            </w:rPrChange>
          </w:rPr>
          <w:t>Technical Reference Guide</w:t>
        </w:r>
        <w:r>
          <w:t>,</w:t>
        </w:r>
      </w:ins>
      <w:ins w:id="161" w:author="Andrew Instone-Cowie" w:date="2025-04-14T20:25:00Z" w16du:dateUtc="2025-04-14T19:25:00Z">
        <w:r w:rsidR="00290565">
          <w:t xml:space="preserve"> not the </w:t>
        </w:r>
        <w:r w:rsidR="00290565" w:rsidRPr="00290565">
          <w:rPr>
            <w:b/>
            <w:bCs/>
            <w:i/>
            <w:iCs/>
            <w:rPrChange w:id="162" w:author="Andrew Instone-Cowie" w:date="2025-04-14T20:25:00Z" w16du:dateUtc="2025-04-14T19:25:00Z">
              <w:rPr/>
            </w:rPrChange>
          </w:rPr>
          <w:t>Build &amp; Installation Guide</w:t>
        </w:r>
        <w:r w:rsidR="00290565">
          <w:t>.</w:t>
        </w:r>
      </w:ins>
    </w:p>
    <w:p w14:paraId="3054A64B" w14:textId="6A5EC276" w:rsidR="00E9457D" w:rsidRDefault="00E9457D" w:rsidP="00290565">
      <w:pPr>
        <w:pStyle w:val="Heading3"/>
        <w:rPr>
          <w:ins w:id="163" w:author="Andrew Instone-Cowie" w:date="2025-04-14T20:14:00Z" w16du:dateUtc="2025-04-14T19:14:00Z"/>
        </w:rPr>
      </w:pPr>
      <w:bookmarkStart w:id="164" w:name="_Toc202970400"/>
      <w:ins w:id="165" w:author="Andrew Instone-Cowie" w:date="2025-04-14T20:14:00Z" w16du:dateUtc="2025-04-14T19:14:00Z">
        <w:r>
          <w:t xml:space="preserve">RIP Eagle, </w:t>
        </w:r>
      </w:ins>
      <w:ins w:id="166" w:author="Andrew Instone-Cowie" w:date="2025-04-14T20:26:00Z" w16du:dateUtc="2025-04-14T19:26:00Z">
        <w:r w:rsidR="00290565">
          <w:t>PCB M</w:t>
        </w:r>
      </w:ins>
      <w:ins w:id="167" w:author="Andrew Instone-Cowie" w:date="2025-04-14T20:14:00Z" w16du:dateUtc="2025-04-14T19:14:00Z">
        <w:r>
          <w:t xml:space="preserve">igration to </w:t>
        </w:r>
        <w:proofErr w:type="spellStart"/>
        <w:r>
          <w:t>KiCad</w:t>
        </w:r>
        <w:bookmarkEnd w:id="164"/>
        <w:proofErr w:type="spellEnd"/>
      </w:ins>
    </w:p>
    <w:p w14:paraId="1F1C4754" w14:textId="73E6A2B2" w:rsidR="00290565" w:rsidRDefault="00E9457D" w:rsidP="00E9457D">
      <w:pPr>
        <w:rPr>
          <w:ins w:id="168" w:author="Andrew Instone-Cowie" w:date="2025-04-14T20:20:00Z" w16du:dateUtc="2025-04-14T19:20:00Z"/>
        </w:rPr>
      </w:pPr>
      <w:ins w:id="169" w:author="Andrew Instone-Cowie" w:date="2025-04-14T20:14:00Z" w16du:dateUtc="2025-04-14T19:14:00Z">
        <w:r>
          <w:t xml:space="preserve">The </w:t>
        </w:r>
      </w:ins>
      <w:ins w:id="170" w:author="Andrew Instone-Cowie" w:date="2025-04-14T20:17:00Z" w16du:dateUtc="2025-04-14T19:17:00Z">
        <w:r>
          <w:t>fortunes of the once-</w:t>
        </w:r>
      </w:ins>
      <w:ins w:id="171" w:author="Andrew Instone-Cowie" w:date="2025-04-14T20:14:00Z" w16du:dateUtc="2025-04-14T19:14:00Z">
        <w:r>
          <w:t xml:space="preserve">popular </w:t>
        </w:r>
      </w:ins>
      <w:proofErr w:type="spellStart"/>
      <w:ins w:id="172" w:author="Andrew Instone-Cowie" w:date="2025-04-14T20:15:00Z" w16du:dateUtc="2025-04-14T19:15:00Z">
        <w:r>
          <w:t>Cad</w:t>
        </w:r>
      </w:ins>
      <w:ins w:id="173" w:author="Andrew Instone-Cowie" w:date="2025-04-14T20:26:00Z" w16du:dateUtc="2025-04-14T19:26:00Z">
        <w:r w:rsidR="00290565">
          <w:t>s</w:t>
        </w:r>
      </w:ins>
      <w:ins w:id="174" w:author="Andrew Instone-Cowie" w:date="2025-04-14T20:15:00Z" w16du:dateUtc="2025-04-14T19:15:00Z">
        <w:r>
          <w:t>oft</w:t>
        </w:r>
        <w:proofErr w:type="spellEnd"/>
        <w:r>
          <w:t xml:space="preserve"> </w:t>
        </w:r>
      </w:ins>
      <w:ins w:id="175" w:author="Andrew Instone-Cowie" w:date="2025-04-14T20:14:00Z" w16du:dateUtc="2025-04-14T19:14:00Z">
        <w:r>
          <w:t xml:space="preserve">Eagle PCB design tool </w:t>
        </w:r>
      </w:ins>
      <w:ins w:id="176" w:author="Andrew Instone-Cowie" w:date="2025-04-14T20:15:00Z" w16du:dateUtc="2025-04-14T19:15:00Z">
        <w:r>
          <w:t>among the</w:t>
        </w:r>
      </w:ins>
      <w:ins w:id="177" w:author="Andrew Instone-Cowie" w:date="2025-04-14T20:26:00Z" w16du:dateUtc="2025-04-14T19:26:00Z">
        <w:r w:rsidR="00290565">
          <w:t xml:space="preserve"> hobbyist and</w:t>
        </w:r>
      </w:ins>
      <w:ins w:id="178" w:author="Andrew Instone-Cowie" w:date="2025-04-14T20:15:00Z" w16du:dateUtc="2025-04-14T19:15:00Z">
        <w:r>
          <w:t xml:space="preserve"> maker community </w:t>
        </w:r>
      </w:ins>
      <w:ins w:id="179" w:author="Andrew Instone-Cowie" w:date="2025-04-14T20:14:00Z" w16du:dateUtc="2025-04-14T19:14:00Z">
        <w:r>
          <w:t>ha</w:t>
        </w:r>
      </w:ins>
      <w:ins w:id="180" w:author="Andrew Instone-Cowie" w:date="2025-04-14T20:17:00Z" w16du:dateUtc="2025-04-14T19:17:00Z">
        <w:r>
          <w:t>ve</w:t>
        </w:r>
      </w:ins>
      <w:ins w:id="181" w:author="Andrew Instone-Cowie" w:date="2025-04-14T20:14:00Z" w16du:dateUtc="2025-04-14T19:14:00Z">
        <w:r>
          <w:t xml:space="preserve"> waned over recent years</w:t>
        </w:r>
      </w:ins>
      <w:ins w:id="182" w:author="Andrew Instone-Cowie" w:date="2025-04-14T20:18:00Z" w16du:dateUtc="2025-04-14T19:18:00Z">
        <w:r>
          <w:t>,</w:t>
        </w:r>
      </w:ins>
      <w:ins w:id="183" w:author="Andrew Instone-Cowie" w:date="2025-04-14T20:14:00Z" w16du:dateUtc="2025-04-14T19:14:00Z">
        <w:r>
          <w:t xml:space="preserve"> </w:t>
        </w:r>
      </w:ins>
      <w:ins w:id="184" w:author="Andrew Instone-Cowie" w:date="2025-04-14T20:15:00Z" w16du:dateUtc="2025-04-14T19:15:00Z">
        <w:r>
          <w:t xml:space="preserve">following the acquisition by </w:t>
        </w:r>
        <w:proofErr w:type="spellStart"/>
        <w:r>
          <w:t>AutoDesk</w:t>
        </w:r>
        <w:proofErr w:type="spellEnd"/>
        <w:r>
          <w:t xml:space="preserve"> and changes to the </w:t>
        </w:r>
        <w:r>
          <w:lastRenderedPageBreak/>
          <w:t>licensing regime.</w:t>
        </w:r>
      </w:ins>
      <w:ins w:id="185" w:author="Andrew Instone-Cowie" w:date="2025-04-14T20:20:00Z" w16du:dateUtc="2025-04-14T19:20:00Z">
        <w:r w:rsidR="00290565">
          <w:t xml:space="preserve"> </w:t>
        </w:r>
      </w:ins>
      <w:proofErr w:type="spellStart"/>
      <w:ins w:id="186" w:author="Andrew Instone-Cowie" w:date="2025-04-14T20:17:00Z" w16du:dateUtc="2025-04-14T19:17:00Z">
        <w:r>
          <w:t>AutoDesk</w:t>
        </w:r>
        <w:proofErr w:type="spellEnd"/>
        <w:r>
          <w:t xml:space="preserve"> have announced</w:t>
        </w:r>
      </w:ins>
      <w:ins w:id="187" w:author="Andrew Instone-Cowie" w:date="2025-04-14T20:23:00Z" w16du:dateUtc="2025-04-14T19:23:00Z">
        <w:r w:rsidR="00290565">
          <w:rPr>
            <w:rStyle w:val="FootnoteReference"/>
          </w:rPr>
          <w:footnoteReference w:id="2"/>
        </w:r>
      </w:ins>
      <w:ins w:id="194" w:author="Andrew Instone-Cowie" w:date="2025-04-14T20:17:00Z" w16du:dateUtc="2025-04-14T19:17:00Z">
        <w:r>
          <w:t xml:space="preserve"> </w:t>
        </w:r>
      </w:ins>
      <w:ins w:id="195" w:author="Andrew Instone-Cowie" w:date="2025-04-14T20:18:00Z" w16du:dateUtc="2025-04-14T19:18:00Z">
        <w:r>
          <w:t xml:space="preserve">that Eagle will cease to be available </w:t>
        </w:r>
      </w:ins>
      <w:ins w:id="196" w:author="Andrew Instone-Cowie" w:date="2025-04-14T20:27:00Z" w16du:dateUtc="2025-04-14T19:27:00Z">
        <w:r w:rsidR="00290565">
          <w:t xml:space="preserve">or supported </w:t>
        </w:r>
      </w:ins>
      <w:ins w:id="197" w:author="Andrew Instone-Cowie" w:date="2025-04-14T20:18:00Z" w16du:dateUtc="2025-04-14T19:18:00Z">
        <w:r>
          <w:t>as a free-standing product</w:t>
        </w:r>
      </w:ins>
      <w:ins w:id="198" w:author="Andrew Instone-Cowie" w:date="2025-04-14T20:20:00Z" w16du:dateUtc="2025-04-14T19:20:00Z">
        <w:r w:rsidR="00290565">
          <w:t xml:space="preserve"> in </w:t>
        </w:r>
      </w:ins>
      <w:ins w:id="199" w:author="Andrew Instone-Cowie" w:date="2025-04-14T20:26:00Z" w16du:dateUtc="2025-04-14T19:26:00Z">
        <w:r w:rsidR="00290565">
          <w:t xml:space="preserve">June </w:t>
        </w:r>
      </w:ins>
      <w:ins w:id="200" w:author="Andrew Instone-Cowie" w:date="2025-04-14T20:20:00Z" w16du:dateUtc="2025-04-14T19:20:00Z">
        <w:r w:rsidR="00290565">
          <w:t xml:space="preserve">2026. </w:t>
        </w:r>
      </w:ins>
    </w:p>
    <w:p w14:paraId="70E61C09" w14:textId="0595CF02" w:rsidR="00E9457D" w:rsidRDefault="00290565">
      <w:pPr>
        <w:rPr>
          <w:ins w:id="201" w:author="Andrew Instone-Cowie" w:date="2025-07-09T16:11:00Z" w16du:dateUtc="2025-07-09T15:11:00Z"/>
        </w:rPr>
      </w:pPr>
      <w:ins w:id="202" w:author="Andrew Instone-Cowie" w:date="2025-04-14T20:20:00Z" w16du:dateUtc="2025-04-14T19:20:00Z">
        <w:r>
          <w:t>Like many</w:t>
        </w:r>
      </w:ins>
      <w:ins w:id="203" w:author="Andrew Instone-Cowie" w:date="2025-04-14T20:21:00Z" w16du:dateUtc="2025-04-14T19:21:00Z">
        <w:r>
          <w:t xml:space="preserve"> other small projects, the </w:t>
        </w:r>
      </w:ins>
      <w:ins w:id="204" w:author="Andrew Instone-Cowie" w:date="2025-04-14T20:16:00Z" w16du:dateUtc="2025-04-14T19:16:00Z">
        <w:r w:rsidR="00E9457D">
          <w:t xml:space="preserve">Liverpool Ringing Simulator Project will migrate </w:t>
        </w:r>
      </w:ins>
      <w:ins w:id="205" w:author="Andrew Instone-Cowie" w:date="2025-04-14T20:21:00Z" w16du:dateUtc="2025-04-14T19:21:00Z">
        <w:r>
          <w:t xml:space="preserve">PCB designs </w:t>
        </w:r>
      </w:ins>
      <w:ins w:id="206" w:author="Andrew Instone-Cowie" w:date="2025-04-14T20:16:00Z" w16du:dateUtc="2025-04-14T19:16:00Z">
        <w:r w:rsidR="00E9457D">
          <w:t xml:space="preserve">to the open source </w:t>
        </w:r>
        <w:proofErr w:type="spellStart"/>
        <w:r w:rsidR="00E9457D">
          <w:t>KiCad</w:t>
        </w:r>
        <w:proofErr w:type="spellEnd"/>
        <w:r w:rsidR="00E9457D">
          <w:t xml:space="preserve"> EDA tool over the coming months.</w:t>
        </w:r>
      </w:ins>
      <w:ins w:id="207" w:author="Andrew Instone-Cowie" w:date="2025-04-14T20:21:00Z" w16du:dateUtc="2025-04-14T19:21:00Z">
        <w:r>
          <w:t xml:space="preserve"> Existing Gerber files remain valid </w:t>
        </w:r>
      </w:ins>
      <w:ins w:id="208" w:author="Andrew Instone-Cowie" w:date="2025-04-14T20:22:00Z" w16du:dateUtc="2025-04-14T19:22:00Z">
        <w:r>
          <w:t>in the interim.</w:t>
        </w:r>
      </w:ins>
    </w:p>
    <w:p w14:paraId="2EE78139" w14:textId="66F7F00D" w:rsidR="000E1DB1" w:rsidRDefault="000E1DB1" w:rsidP="000E1DB1">
      <w:pPr>
        <w:pStyle w:val="Heading2"/>
        <w:rPr>
          <w:ins w:id="209" w:author="Andrew Instone-Cowie" w:date="2025-07-09T16:11:00Z" w16du:dateUtc="2025-07-09T15:11:00Z"/>
        </w:rPr>
        <w:pPrChange w:id="210" w:author="Andrew Instone-Cowie" w:date="2025-07-09T16:12:00Z" w16du:dateUtc="2025-07-09T15:12:00Z">
          <w:pPr/>
        </w:pPrChange>
      </w:pPr>
      <w:bookmarkStart w:id="211" w:name="_Toc202970401"/>
      <w:ins w:id="212" w:author="Andrew Instone-Cowie" w:date="2025-07-09T16:11:00Z" w16du:dateUtc="2025-07-09T15:11:00Z">
        <w:r>
          <w:t>July 2025</w:t>
        </w:r>
        <w:bookmarkEnd w:id="211"/>
      </w:ins>
    </w:p>
    <w:p w14:paraId="6DCEAE5F" w14:textId="2CF04B3A" w:rsidR="000E1DB1" w:rsidRDefault="000E1DB1" w:rsidP="000E1DB1">
      <w:pPr>
        <w:pStyle w:val="Heading3"/>
        <w:rPr>
          <w:ins w:id="213" w:author="Andrew Instone-Cowie" w:date="2025-07-09T16:12:00Z" w16du:dateUtc="2025-07-09T15:12:00Z"/>
        </w:rPr>
      </w:pPr>
      <w:bookmarkStart w:id="214" w:name="_Toc202970402"/>
      <w:ins w:id="215" w:author="Andrew Instone-Cowie" w:date="2025-07-09T16:18:00Z" w16du:dateUtc="2025-07-09T15:18:00Z">
        <w:r>
          <w:t xml:space="preserve">Magnetic Sensor </w:t>
        </w:r>
      </w:ins>
      <w:ins w:id="216" w:author="Andrew Instone-Cowie" w:date="2025-07-09T16:15:00Z" w16du:dateUtc="2025-07-09T15:15:00Z">
        <w:r>
          <w:t xml:space="preserve">Support for </w:t>
        </w:r>
      </w:ins>
      <w:ins w:id="217" w:author="Andrew Instone-Cowie" w:date="2025-07-09T16:11:00Z" w16du:dateUtc="2025-07-09T15:11:00Z">
        <w:r>
          <w:t>A112</w:t>
        </w:r>
      </w:ins>
      <w:ins w:id="218" w:author="Andrew Instone-Cowie" w:date="2025-07-09T16:12:00Z" w16du:dateUtc="2025-07-09T15:12:00Z">
        <w:r>
          <w:t xml:space="preserve">0EUA-T Hall Effect </w:t>
        </w:r>
      </w:ins>
      <w:ins w:id="219" w:author="Andrew Instone-Cowie" w:date="2025-07-09T16:19:00Z" w16du:dateUtc="2025-07-09T15:19:00Z">
        <w:r>
          <w:t>Sensor</w:t>
        </w:r>
      </w:ins>
      <w:bookmarkEnd w:id="214"/>
      <w:ins w:id="220" w:author="Andrew Instone-Cowie" w:date="2025-07-09T16:12:00Z" w16du:dateUtc="2025-07-09T15:12:00Z">
        <w:r>
          <w:t xml:space="preserve"> </w:t>
        </w:r>
      </w:ins>
    </w:p>
    <w:p w14:paraId="7D22BE3F" w14:textId="64C4E0E1" w:rsidR="000E1DB1" w:rsidRDefault="000E1DB1" w:rsidP="000E1DB1">
      <w:pPr>
        <w:rPr>
          <w:ins w:id="221" w:author="Andrew Instone-Cowie" w:date="2025-07-09T16:14:00Z" w16du:dateUtc="2025-07-09T15:14:00Z"/>
        </w:rPr>
      </w:pPr>
      <w:ins w:id="222" w:author="Andrew Instone-Cowie" w:date="2025-07-09T16:12:00Z" w16du:dateUtc="2025-07-09T15:12:00Z">
        <w:r>
          <w:t xml:space="preserve">The Type 2 simulator </w:t>
        </w:r>
      </w:ins>
      <w:ins w:id="223" w:author="Andrew Instone-Cowie" w:date="2025-07-09T16:16:00Z" w16du:dateUtc="2025-07-09T15:16:00Z">
        <w:r>
          <w:t>Magnetic</w:t>
        </w:r>
      </w:ins>
      <w:ins w:id="224" w:author="Andrew Instone-Cowie" w:date="2025-07-09T16:13:00Z" w16du:dateUtc="2025-07-09T15:13:00Z">
        <w:r>
          <w:t xml:space="preserve"> Sensor Module </w:t>
        </w:r>
      </w:ins>
      <w:ins w:id="225" w:author="Andrew Instone-Cowie" w:date="2025-07-09T16:12:00Z" w16du:dateUtc="2025-07-09T15:12:00Z">
        <w:r>
          <w:t>now supports the Allegro Microsystems A1120EUA</w:t>
        </w:r>
      </w:ins>
      <w:ins w:id="226" w:author="Andrew Instone-Cowie" w:date="2025-07-09T16:13:00Z" w16du:dateUtc="2025-07-09T15:13:00Z">
        <w:r>
          <w:t>-T Hall Effect sensor as a</w:t>
        </w:r>
      </w:ins>
      <w:ins w:id="227" w:author="Andrew Instone-Cowie" w:date="2025-07-09T16:16:00Z" w16du:dateUtc="2025-07-09T15:16:00Z">
        <w:r>
          <w:t xml:space="preserve"> lower cost </w:t>
        </w:r>
      </w:ins>
      <w:ins w:id="228" w:author="Andrew Instone-Cowie" w:date="2025-07-09T16:13:00Z" w16du:dateUtc="2025-07-09T15:13:00Z">
        <w:r>
          <w:t>alternative to the Honeywell 2SS52M magneto-resistive sensor.</w:t>
        </w:r>
      </w:ins>
      <w:ins w:id="229" w:author="Andrew Instone-Cowie" w:date="2025-07-09T16:16:00Z" w16du:dateUtc="2025-07-09T15:16:00Z">
        <w:r>
          <w:t xml:space="preserve"> </w:t>
        </w:r>
      </w:ins>
      <w:ins w:id="230" w:author="Andrew Instone-Cowie" w:date="2025-07-09T16:14:00Z" w16du:dateUtc="2025-07-09T15:14:00Z">
        <w:r>
          <w:t xml:space="preserve">This support is based on </w:t>
        </w:r>
      </w:ins>
      <w:ins w:id="231" w:author="Andrew Instone-Cowie" w:date="2025-07-09T16:15:00Z" w16du:dateUtc="2025-07-09T15:15:00Z">
        <w:r>
          <w:t>work by Alan Griffin and Derek Livesey</w:t>
        </w:r>
      </w:ins>
      <w:ins w:id="232" w:author="Andrew Instone-Cowie" w:date="2025-07-09T16:16:00Z" w16du:dateUtc="2025-07-09T15:16:00Z">
        <w:r>
          <w:t>.</w:t>
        </w:r>
      </w:ins>
      <w:ins w:id="233" w:author="Andrew Instone-Cowie" w:date="2025-07-09T16:14:00Z" w16du:dateUtc="2025-07-09T15:14:00Z">
        <w:r>
          <w:t xml:space="preserve"> </w:t>
        </w:r>
      </w:ins>
    </w:p>
    <w:p w14:paraId="63EA0FA3" w14:textId="3A9AFC8A" w:rsidR="000E1DB1" w:rsidRPr="000E1DB1" w:rsidRDefault="000E1DB1" w:rsidP="000E1DB1">
      <w:pPr>
        <w:pPrChange w:id="234" w:author="Andrew Instone-Cowie" w:date="2025-07-09T16:12:00Z" w16du:dateUtc="2025-07-09T15:12:00Z">
          <w:pPr>
            <w:pStyle w:val="ListParagraph"/>
            <w:numPr>
              <w:numId w:val="40"/>
            </w:numPr>
            <w:ind w:left="1080" w:hanging="360"/>
          </w:pPr>
        </w:pPrChange>
      </w:pPr>
      <w:ins w:id="235" w:author="Andrew Instone-Cowie" w:date="2025-07-09T16:13:00Z" w16du:dateUtc="2025-07-09T15:13:00Z">
        <w:r>
          <w:t xml:space="preserve">Magnetic Sensor </w:t>
        </w:r>
      </w:ins>
      <w:ins w:id="236" w:author="Andrew Instone-Cowie" w:date="2025-07-09T16:14:00Z" w16du:dateUtc="2025-07-09T15:14:00Z">
        <w:r>
          <w:t>PCB Rev E is required for the A1120EUA-T</w:t>
        </w:r>
      </w:ins>
      <w:ins w:id="237" w:author="Andrew Instone-Cowie" w:date="2025-07-09T16:16:00Z" w16du:dateUtc="2025-07-09T15:16:00Z">
        <w:r>
          <w:t>, and the updated PCB can accommodate either one A1120 device or o</w:t>
        </w:r>
      </w:ins>
      <w:ins w:id="238" w:author="Andrew Instone-Cowie" w:date="2025-07-09T16:17:00Z" w16du:dateUtc="2025-07-09T15:17:00Z">
        <w:r>
          <w:t>ne 2SS52M device, in right- and left-handed configurations.</w:t>
        </w:r>
      </w:ins>
      <w:ins w:id="239" w:author="Andrew Instone-Cowie" w:date="2025-07-09T16:18:00Z" w16du:dateUtc="2025-07-09T15:18:00Z">
        <w:r>
          <w:t xml:space="preserve"> The details can be found in the updated </w:t>
        </w:r>
        <w:r w:rsidRPr="000E1DB1">
          <w:rPr>
            <w:b/>
            <w:bCs/>
            <w:i/>
            <w:iCs/>
            <w:rPrChange w:id="240" w:author="Andrew Instone-Cowie" w:date="2025-07-09T16:18:00Z" w16du:dateUtc="2025-07-09T15:18:00Z">
              <w:rPr/>
            </w:rPrChange>
          </w:rPr>
          <w:t>Build &amp; Installation Guide</w:t>
        </w:r>
        <w:r>
          <w:t>.</w:t>
        </w:r>
      </w:ins>
    </w:p>
    <w:sectPr w:rsidR="000E1DB1" w:rsidRPr="000E1DB1" w:rsidSect="008E15A9">
      <w:headerReference w:type="even" r:id="rId10"/>
      <w:headerReference w:type="default" r:id="rId11"/>
      <w:footerReference w:type="even" r:id="rId12"/>
      <w:footerReference w:type="default" r:id="rId13"/>
      <w:footerReference w:type="first" r:id="rId14"/>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72842" w14:textId="77777777" w:rsidR="00B402B7" w:rsidRDefault="00B402B7" w:rsidP="00787764">
      <w:pPr>
        <w:spacing w:after="0" w:line="240" w:lineRule="auto"/>
      </w:pPr>
      <w:r>
        <w:separator/>
      </w:r>
    </w:p>
  </w:endnote>
  <w:endnote w:type="continuationSeparator" w:id="0">
    <w:p w14:paraId="6D1D865C" w14:textId="77777777" w:rsidR="00B402B7" w:rsidRDefault="00B402B7"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944899"/>
      <w:docPartObj>
        <w:docPartGallery w:val="Page Numbers (Bottom of Page)"/>
        <w:docPartUnique/>
      </w:docPartObj>
    </w:sdtPr>
    <w:sdtEndPr>
      <w:rPr>
        <w:noProof/>
      </w:rPr>
    </w:sdtEndPr>
    <w:sdtContent>
      <w:p w14:paraId="50FCC1E0" w14:textId="77777777" w:rsidR="005C21BE" w:rsidRDefault="005C21BE">
        <w:pPr>
          <w:pStyle w:val="Footer"/>
          <w:jc w:val="center"/>
        </w:pPr>
        <w:r>
          <w:fldChar w:fldCharType="begin"/>
        </w:r>
        <w:r>
          <w:instrText xml:space="preserve"> PAGE   \* MERGEFORMAT </w:instrText>
        </w:r>
        <w:r>
          <w:fldChar w:fldCharType="separate"/>
        </w:r>
        <w:r>
          <w:rPr>
            <w:noProof/>
          </w:rPr>
          <w:t>58</w:t>
        </w:r>
        <w:r>
          <w:rPr>
            <w:noProof/>
          </w:rPr>
          <w:fldChar w:fldCharType="end"/>
        </w:r>
      </w:p>
    </w:sdtContent>
  </w:sdt>
  <w:p w14:paraId="0BA68D9D" w14:textId="77777777" w:rsidR="005C21BE" w:rsidRDefault="005C21BE"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228315"/>
      <w:docPartObj>
        <w:docPartGallery w:val="Page Numbers (Bottom of Page)"/>
        <w:docPartUnique/>
      </w:docPartObj>
    </w:sdtPr>
    <w:sdtEndPr>
      <w:rPr>
        <w:noProof/>
      </w:rPr>
    </w:sdtEndPr>
    <w:sdtContent>
      <w:p w14:paraId="25FCE330" w14:textId="77777777" w:rsidR="005C21BE" w:rsidRDefault="005C21BE">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71A46B45" w14:textId="77777777" w:rsidR="005C21BE" w:rsidRDefault="005C21BE"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54543" w14:textId="76037D38" w:rsidR="005C21BE" w:rsidRDefault="005C21BE">
    <w:pPr>
      <w:pStyle w:val="Footer"/>
      <w:jc w:val="center"/>
    </w:pPr>
  </w:p>
  <w:p w14:paraId="542EF09B" w14:textId="77777777" w:rsidR="005C21BE" w:rsidRDefault="005C2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42656" w14:textId="77777777" w:rsidR="00B402B7" w:rsidRDefault="00B402B7" w:rsidP="00787764">
      <w:pPr>
        <w:spacing w:after="0" w:line="240" w:lineRule="auto"/>
      </w:pPr>
      <w:r>
        <w:separator/>
      </w:r>
    </w:p>
  </w:footnote>
  <w:footnote w:type="continuationSeparator" w:id="0">
    <w:p w14:paraId="06BA0BC1" w14:textId="77777777" w:rsidR="00B402B7" w:rsidRDefault="00B402B7" w:rsidP="00787764">
      <w:pPr>
        <w:spacing w:after="0" w:line="240" w:lineRule="auto"/>
      </w:pPr>
      <w:r>
        <w:continuationSeparator/>
      </w:r>
    </w:p>
  </w:footnote>
  <w:footnote w:id="1">
    <w:p w14:paraId="37BCA9BF" w14:textId="77777777" w:rsidR="005C21BE" w:rsidRDefault="005C21BE">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4A8D37EE" w14:textId="52FB6460" w:rsidR="00290565" w:rsidRDefault="00290565">
      <w:pPr>
        <w:pStyle w:val="FootnoteText"/>
      </w:pPr>
      <w:ins w:id="188" w:author="Andrew Instone-Cowie" w:date="2025-04-14T20:23:00Z" w16du:dateUtc="2025-04-14T19:23:00Z">
        <w:r>
          <w:rPr>
            <w:rStyle w:val="FootnoteReference"/>
          </w:rPr>
          <w:footnoteRef/>
        </w:r>
        <w:r>
          <w:t xml:space="preserve"> </w:t>
        </w:r>
      </w:ins>
      <w:ins w:id="189" w:author="Andrew Instone-Cowie" w:date="2025-04-14T20:24:00Z" w16du:dateUtc="2025-04-14T19:24:00Z">
        <w:r>
          <w:fldChar w:fldCharType="begin"/>
        </w:r>
        <w:r>
          <w:instrText>HYPERLINK "</w:instrText>
        </w:r>
      </w:ins>
      <w:ins w:id="190" w:author="Andrew Instone-Cowie" w:date="2025-04-14T20:23:00Z" w16du:dateUtc="2025-04-14T19:23:00Z">
        <w:r w:rsidRPr="00290565">
          <w:instrText>https://www.autodesk.com/support/technical/article/caas/sfdcarticles/sfdcarticles/Autodesk-EAGLE-Announcement-Next-steps-and-FAQ.html</w:instrText>
        </w:r>
      </w:ins>
      <w:ins w:id="191" w:author="Andrew Instone-Cowie" w:date="2025-04-14T20:24:00Z" w16du:dateUtc="2025-04-14T19:24:00Z">
        <w:r>
          <w:instrText>"</w:instrText>
        </w:r>
        <w:r>
          <w:fldChar w:fldCharType="separate"/>
        </w:r>
      </w:ins>
      <w:ins w:id="192" w:author="Andrew Instone-Cowie" w:date="2025-04-14T20:23:00Z" w16du:dateUtc="2025-04-14T19:23:00Z">
        <w:r w:rsidRPr="00E87F15">
          <w:rPr>
            <w:rStyle w:val="Hyperlink"/>
          </w:rPr>
          <w:t>https://www.autodesk.com/support/technical/article/caas/sfdcarticles/sfdcarticles/Autodesk-EAGLE-Announcement-Next-steps-and-FAQ.html</w:t>
        </w:r>
      </w:ins>
      <w:ins w:id="193" w:author="Andrew Instone-Cowie" w:date="2025-04-14T20:24:00Z" w16du:dateUtc="2025-04-14T19:24:00Z">
        <w:r>
          <w:fldChar w:fldCharType="end"/>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4331C" w14:textId="7BF6A6C3" w:rsidR="005C21BE" w:rsidRDefault="005C21BE" w:rsidP="00523B1A">
    <w:pPr>
      <w:pStyle w:val="Header"/>
    </w:pPr>
    <w:r>
      <w:t xml:space="preserve">Type 2 Simulator – </w:t>
    </w:r>
    <w:r w:rsidR="008A45EC">
      <w:t xml:space="preserve">RELEASE NOTES </w:t>
    </w:r>
    <w:r>
      <w:t>1.</w:t>
    </w:r>
    <w:ins w:id="241" w:author="Andrew Instone-Cowie" w:date="2025-07-09T16:10:00Z" w16du:dateUtc="2025-07-09T15:10:00Z">
      <w:r w:rsidR="000E1DB1">
        <w:t>2</w:t>
      </w:r>
    </w:ins>
    <w:del w:id="242" w:author="Andrew Instone-Cowie" w:date="2025-07-09T16:10:00Z" w16du:dateUtc="2025-07-09T15:10:00Z">
      <w:r w:rsidR="008A45EC" w:rsidDel="000E1DB1">
        <w:delText>0</w:delText>
      </w:r>
    </w:del>
  </w:p>
  <w:p w14:paraId="203BA9E1" w14:textId="7D4E5C3F" w:rsidR="005C21BE" w:rsidRDefault="005C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5FBA" w14:textId="300C787F" w:rsidR="005C21BE" w:rsidRDefault="005C21BE" w:rsidP="00523B1A">
    <w:pPr>
      <w:pStyle w:val="Header"/>
      <w:jc w:val="right"/>
    </w:pPr>
    <w:r>
      <w:t xml:space="preserve">Type 2 Simulator – </w:t>
    </w:r>
    <w:r w:rsidR="008A45EC">
      <w:t>RELEASE NOTES 1.</w:t>
    </w:r>
    <w:ins w:id="243" w:author="Andrew Instone-Cowie" w:date="2025-07-09T16:10:00Z" w16du:dateUtc="2025-07-09T15:10:00Z">
      <w:r w:rsidR="000E1DB1">
        <w:t>2</w:t>
      </w:r>
    </w:ins>
    <w:del w:id="244" w:author="Andrew Instone-Cowie" w:date="2025-07-09T16:10:00Z" w16du:dateUtc="2025-07-09T15:10:00Z">
      <w:r w:rsidR="008A45EC" w:rsidDel="000E1DB1">
        <w:delText>0</w:delText>
      </w:r>
    </w:del>
  </w:p>
  <w:p w14:paraId="77766CF7" w14:textId="4DA991E2" w:rsidR="005C21BE" w:rsidRDefault="005C2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E54C0"/>
    <w:multiLevelType w:val="hybridMultilevel"/>
    <w:tmpl w:val="9D4C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557"/>
    <w:multiLevelType w:val="hybridMultilevel"/>
    <w:tmpl w:val="F476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F6A2A"/>
    <w:multiLevelType w:val="hybridMultilevel"/>
    <w:tmpl w:val="543E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629BF"/>
    <w:multiLevelType w:val="hybridMultilevel"/>
    <w:tmpl w:val="9BEC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F50E2"/>
    <w:multiLevelType w:val="hybridMultilevel"/>
    <w:tmpl w:val="81C6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F543F"/>
    <w:multiLevelType w:val="hybridMultilevel"/>
    <w:tmpl w:val="855E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2734AA"/>
    <w:multiLevelType w:val="hybridMultilevel"/>
    <w:tmpl w:val="28081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90BCE"/>
    <w:multiLevelType w:val="hybridMultilevel"/>
    <w:tmpl w:val="0C5C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D2F3A"/>
    <w:multiLevelType w:val="hybridMultilevel"/>
    <w:tmpl w:val="3CD8A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AC1C1A"/>
    <w:multiLevelType w:val="hybridMultilevel"/>
    <w:tmpl w:val="6368F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0F53AF"/>
    <w:multiLevelType w:val="hybridMultilevel"/>
    <w:tmpl w:val="2C2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B34397"/>
    <w:multiLevelType w:val="hybridMultilevel"/>
    <w:tmpl w:val="6FC42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67C37"/>
    <w:multiLevelType w:val="hybridMultilevel"/>
    <w:tmpl w:val="1E16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795A81"/>
    <w:multiLevelType w:val="hybridMultilevel"/>
    <w:tmpl w:val="8406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A421C"/>
    <w:multiLevelType w:val="hybridMultilevel"/>
    <w:tmpl w:val="CA68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7B120D"/>
    <w:multiLevelType w:val="hybridMultilevel"/>
    <w:tmpl w:val="859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6A3A9A"/>
    <w:multiLevelType w:val="hybridMultilevel"/>
    <w:tmpl w:val="5D4A5F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E812A2"/>
    <w:multiLevelType w:val="hybridMultilevel"/>
    <w:tmpl w:val="2B0CF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85DAF"/>
    <w:multiLevelType w:val="hybridMultilevel"/>
    <w:tmpl w:val="9038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307FAD"/>
    <w:multiLevelType w:val="hybridMultilevel"/>
    <w:tmpl w:val="AC20C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CB13BB"/>
    <w:multiLevelType w:val="hybridMultilevel"/>
    <w:tmpl w:val="62084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60511"/>
    <w:multiLevelType w:val="hybridMultilevel"/>
    <w:tmpl w:val="32925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14960"/>
    <w:multiLevelType w:val="hybridMultilevel"/>
    <w:tmpl w:val="4EDA9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00147"/>
    <w:multiLevelType w:val="hybridMultilevel"/>
    <w:tmpl w:val="58DA1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B7832"/>
    <w:multiLevelType w:val="hybridMultilevel"/>
    <w:tmpl w:val="EF90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13881"/>
    <w:multiLevelType w:val="hybridMultilevel"/>
    <w:tmpl w:val="CD44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F433B"/>
    <w:multiLevelType w:val="hybridMultilevel"/>
    <w:tmpl w:val="EB0C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487CC4"/>
    <w:multiLevelType w:val="hybridMultilevel"/>
    <w:tmpl w:val="822682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04A421C"/>
    <w:multiLevelType w:val="hybridMultilevel"/>
    <w:tmpl w:val="00C86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A0EF7"/>
    <w:multiLevelType w:val="hybridMultilevel"/>
    <w:tmpl w:val="BE566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B924B0"/>
    <w:multiLevelType w:val="hybridMultilevel"/>
    <w:tmpl w:val="94480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F85101"/>
    <w:multiLevelType w:val="hybridMultilevel"/>
    <w:tmpl w:val="D02A6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DA2996"/>
    <w:multiLevelType w:val="hybridMultilevel"/>
    <w:tmpl w:val="574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88693B"/>
    <w:multiLevelType w:val="hybridMultilevel"/>
    <w:tmpl w:val="9DF2FF0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3C0F82"/>
    <w:multiLevelType w:val="hybridMultilevel"/>
    <w:tmpl w:val="1F8A7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6126F2"/>
    <w:multiLevelType w:val="hybridMultilevel"/>
    <w:tmpl w:val="932E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83A4B"/>
    <w:multiLevelType w:val="hybridMultilevel"/>
    <w:tmpl w:val="1060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9D53CB"/>
    <w:multiLevelType w:val="hybridMultilevel"/>
    <w:tmpl w:val="EEF84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215410">
    <w:abstractNumId w:val="22"/>
  </w:num>
  <w:num w:numId="2" w16cid:durableId="2126385518">
    <w:abstractNumId w:val="34"/>
  </w:num>
  <w:num w:numId="3" w16cid:durableId="1654673570">
    <w:abstractNumId w:val="39"/>
  </w:num>
  <w:num w:numId="4" w16cid:durableId="1083726212">
    <w:abstractNumId w:val="33"/>
  </w:num>
  <w:num w:numId="5" w16cid:durableId="33316686">
    <w:abstractNumId w:val="12"/>
  </w:num>
  <w:num w:numId="6" w16cid:durableId="1650089016">
    <w:abstractNumId w:val="26"/>
  </w:num>
  <w:num w:numId="7" w16cid:durableId="425275353">
    <w:abstractNumId w:val="1"/>
  </w:num>
  <w:num w:numId="8" w16cid:durableId="137842743">
    <w:abstractNumId w:val="9"/>
  </w:num>
  <w:num w:numId="9" w16cid:durableId="648479904">
    <w:abstractNumId w:val="19"/>
  </w:num>
  <w:num w:numId="10" w16cid:durableId="1392773351">
    <w:abstractNumId w:val="16"/>
  </w:num>
  <w:num w:numId="11" w16cid:durableId="403837450">
    <w:abstractNumId w:val="14"/>
  </w:num>
  <w:num w:numId="12" w16cid:durableId="449789628">
    <w:abstractNumId w:val="8"/>
  </w:num>
  <w:num w:numId="13" w16cid:durableId="1563296372">
    <w:abstractNumId w:val="10"/>
  </w:num>
  <w:num w:numId="14" w16cid:durableId="1652517062">
    <w:abstractNumId w:val="5"/>
  </w:num>
  <w:num w:numId="15" w16cid:durableId="1387334063">
    <w:abstractNumId w:val="0"/>
  </w:num>
  <w:num w:numId="16" w16cid:durableId="121120944">
    <w:abstractNumId w:val="24"/>
  </w:num>
  <w:num w:numId="17" w16cid:durableId="837575378">
    <w:abstractNumId w:val="21"/>
  </w:num>
  <w:num w:numId="18" w16cid:durableId="1146581751">
    <w:abstractNumId w:val="27"/>
  </w:num>
  <w:num w:numId="19" w16cid:durableId="414865134">
    <w:abstractNumId w:val="7"/>
  </w:num>
  <w:num w:numId="20" w16cid:durableId="1857108897">
    <w:abstractNumId w:val="15"/>
  </w:num>
  <w:num w:numId="21" w16cid:durableId="1738671951">
    <w:abstractNumId w:val="36"/>
  </w:num>
  <w:num w:numId="22" w16cid:durableId="2147123048">
    <w:abstractNumId w:val="4"/>
  </w:num>
  <w:num w:numId="23" w16cid:durableId="757286472">
    <w:abstractNumId w:val="25"/>
  </w:num>
  <w:num w:numId="24" w16cid:durableId="1044522277">
    <w:abstractNumId w:val="37"/>
  </w:num>
  <w:num w:numId="25" w16cid:durableId="857504873">
    <w:abstractNumId w:val="6"/>
  </w:num>
  <w:num w:numId="26" w16cid:durableId="2035642754">
    <w:abstractNumId w:val="32"/>
  </w:num>
  <w:num w:numId="27" w16cid:durableId="988948188">
    <w:abstractNumId w:val="17"/>
  </w:num>
  <w:num w:numId="28" w16cid:durableId="1774743631">
    <w:abstractNumId w:val="35"/>
  </w:num>
  <w:num w:numId="29" w16cid:durableId="1501457668">
    <w:abstractNumId w:val="13"/>
  </w:num>
  <w:num w:numId="30" w16cid:durableId="1113401624">
    <w:abstractNumId w:val="31"/>
  </w:num>
  <w:num w:numId="31" w16cid:durableId="391655761">
    <w:abstractNumId w:val="30"/>
  </w:num>
  <w:num w:numId="32" w16cid:durableId="1109474986">
    <w:abstractNumId w:val="3"/>
  </w:num>
  <w:num w:numId="33" w16cid:durableId="360861181">
    <w:abstractNumId w:val="23"/>
  </w:num>
  <w:num w:numId="34" w16cid:durableId="1729300415">
    <w:abstractNumId w:val="29"/>
  </w:num>
  <w:num w:numId="35" w16cid:durableId="607660301">
    <w:abstractNumId w:val="18"/>
  </w:num>
  <w:num w:numId="36" w16cid:durableId="908002227">
    <w:abstractNumId w:val="20"/>
  </w:num>
  <w:num w:numId="37" w16cid:durableId="103548545">
    <w:abstractNumId w:val="2"/>
  </w:num>
  <w:num w:numId="38" w16cid:durableId="1061632198">
    <w:abstractNumId w:val="11"/>
  </w:num>
  <w:num w:numId="39" w16cid:durableId="340357964">
    <w:abstractNumId w:val="38"/>
  </w:num>
  <w:num w:numId="40" w16cid:durableId="1572734461">
    <w:abstractNumId w:val="28"/>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7"/>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21"/>
    <w:rsid w:val="00000A96"/>
    <w:rsid w:val="00006D96"/>
    <w:rsid w:val="0001008E"/>
    <w:rsid w:val="000103DC"/>
    <w:rsid w:val="00011217"/>
    <w:rsid w:val="000134F5"/>
    <w:rsid w:val="00017503"/>
    <w:rsid w:val="000175E1"/>
    <w:rsid w:val="00026457"/>
    <w:rsid w:val="000279CA"/>
    <w:rsid w:val="000306A5"/>
    <w:rsid w:val="00030E5F"/>
    <w:rsid w:val="00033C6A"/>
    <w:rsid w:val="00035D65"/>
    <w:rsid w:val="0004273E"/>
    <w:rsid w:val="000520CD"/>
    <w:rsid w:val="000542B3"/>
    <w:rsid w:val="000557F9"/>
    <w:rsid w:val="00060914"/>
    <w:rsid w:val="00060CAF"/>
    <w:rsid w:val="0006471A"/>
    <w:rsid w:val="00065D66"/>
    <w:rsid w:val="00071B80"/>
    <w:rsid w:val="000763E7"/>
    <w:rsid w:val="00080785"/>
    <w:rsid w:val="000812EC"/>
    <w:rsid w:val="00083948"/>
    <w:rsid w:val="000843D0"/>
    <w:rsid w:val="00087329"/>
    <w:rsid w:val="000903D8"/>
    <w:rsid w:val="00091FBF"/>
    <w:rsid w:val="0009270C"/>
    <w:rsid w:val="00092A62"/>
    <w:rsid w:val="00094D60"/>
    <w:rsid w:val="00097412"/>
    <w:rsid w:val="000A3B23"/>
    <w:rsid w:val="000B2B8C"/>
    <w:rsid w:val="000B6A29"/>
    <w:rsid w:val="000B6C76"/>
    <w:rsid w:val="000C0ADF"/>
    <w:rsid w:val="000C1F75"/>
    <w:rsid w:val="000C2AFE"/>
    <w:rsid w:val="000C396F"/>
    <w:rsid w:val="000D219F"/>
    <w:rsid w:val="000D3235"/>
    <w:rsid w:val="000D4B02"/>
    <w:rsid w:val="000D773F"/>
    <w:rsid w:val="000E1DB1"/>
    <w:rsid w:val="000E2149"/>
    <w:rsid w:val="000E3FE4"/>
    <w:rsid w:val="000E6CD5"/>
    <w:rsid w:val="000E7515"/>
    <w:rsid w:val="000F197E"/>
    <w:rsid w:val="000F6726"/>
    <w:rsid w:val="000F684D"/>
    <w:rsid w:val="001060D5"/>
    <w:rsid w:val="001077FA"/>
    <w:rsid w:val="00107E45"/>
    <w:rsid w:val="00110B37"/>
    <w:rsid w:val="00111092"/>
    <w:rsid w:val="00111EED"/>
    <w:rsid w:val="001131B1"/>
    <w:rsid w:val="00114560"/>
    <w:rsid w:val="001242B5"/>
    <w:rsid w:val="00124D88"/>
    <w:rsid w:val="00125A57"/>
    <w:rsid w:val="001329CE"/>
    <w:rsid w:val="00133500"/>
    <w:rsid w:val="00133866"/>
    <w:rsid w:val="001346DB"/>
    <w:rsid w:val="00134A23"/>
    <w:rsid w:val="001363EA"/>
    <w:rsid w:val="00136DDA"/>
    <w:rsid w:val="00142C50"/>
    <w:rsid w:val="00142D48"/>
    <w:rsid w:val="00143AAD"/>
    <w:rsid w:val="00143D50"/>
    <w:rsid w:val="0014461C"/>
    <w:rsid w:val="00145656"/>
    <w:rsid w:val="001519A1"/>
    <w:rsid w:val="00152A9A"/>
    <w:rsid w:val="00152C2B"/>
    <w:rsid w:val="00154A4E"/>
    <w:rsid w:val="00155206"/>
    <w:rsid w:val="001562F8"/>
    <w:rsid w:val="00156DB0"/>
    <w:rsid w:val="001631DF"/>
    <w:rsid w:val="00165787"/>
    <w:rsid w:val="001661AB"/>
    <w:rsid w:val="00167E55"/>
    <w:rsid w:val="00170129"/>
    <w:rsid w:val="00172EEB"/>
    <w:rsid w:val="0017543C"/>
    <w:rsid w:val="00176610"/>
    <w:rsid w:val="001818BB"/>
    <w:rsid w:val="00183E7C"/>
    <w:rsid w:val="00186BC7"/>
    <w:rsid w:val="00187C41"/>
    <w:rsid w:val="001933DC"/>
    <w:rsid w:val="00196224"/>
    <w:rsid w:val="001A3114"/>
    <w:rsid w:val="001B2E22"/>
    <w:rsid w:val="001B3732"/>
    <w:rsid w:val="001B5672"/>
    <w:rsid w:val="001C0E70"/>
    <w:rsid w:val="001C214B"/>
    <w:rsid w:val="001C5D70"/>
    <w:rsid w:val="001D0907"/>
    <w:rsid w:val="001D15CF"/>
    <w:rsid w:val="001D2322"/>
    <w:rsid w:val="001D57F7"/>
    <w:rsid w:val="001E1E40"/>
    <w:rsid w:val="001E1F78"/>
    <w:rsid w:val="001E396D"/>
    <w:rsid w:val="001E5C9C"/>
    <w:rsid w:val="001E7349"/>
    <w:rsid w:val="001F4FB7"/>
    <w:rsid w:val="001F5333"/>
    <w:rsid w:val="001F5966"/>
    <w:rsid w:val="002038EB"/>
    <w:rsid w:val="00211292"/>
    <w:rsid w:val="0021223B"/>
    <w:rsid w:val="00212D29"/>
    <w:rsid w:val="00215D7E"/>
    <w:rsid w:val="00215F07"/>
    <w:rsid w:val="002229FA"/>
    <w:rsid w:val="00224F10"/>
    <w:rsid w:val="00226107"/>
    <w:rsid w:val="002301A9"/>
    <w:rsid w:val="00231358"/>
    <w:rsid w:val="002437BA"/>
    <w:rsid w:val="00251800"/>
    <w:rsid w:val="00256E3C"/>
    <w:rsid w:val="00257834"/>
    <w:rsid w:val="002663FF"/>
    <w:rsid w:val="0027272C"/>
    <w:rsid w:val="002742F0"/>
    <w:rsid w:val="00274F21"/>
    <w:rsid w:val="00276DDE"/>
    <w:rsid w:val="00280E0D"/>
    <w:rsid w:val="00283898"/>
    <w:rsid w:val="00283A0F"/>
    <w:rsid w:val="00285ABD"/>
    <w:rsid w:val="002871BD"/>
    <w:rsid w:val="00287E84"/>
    <w:rsid w:val="00290565"/>
    <w:rsid w:val="0029215C"/>
    <w:rsid w:val="002930DA"/>
    <w:rsid w:val="002937EE"/>
    <w:rsid w:val="00297EA5"/>
    <w:rsid w:val="002A3A0C"/>
    <w:rsid w:val="002A44F4"/>
    <w:rsid w:val="002A4E47"/>
    <w:rsid w:val="002B0B68"/>
    <w:rsid w:val="002B3BDA"/>
    <w:rsid w:val="002B3F80"/>
    <w:rsid w:val="002B672E"/>
    <w:rsid w:val="002B774F"/>
    <w:rsid w:val="002B7A19"/>
    <w:rsid w:val="002B7C93"/>
    <w:rsid w:val="002B7EE5"/>
    <w:rsid w:val="002C2E75"/>
    <w:rsid w:val="002C3D4C"/>
    <w:rsid w:val="002D48B0"/>
    <w:rsid w:val="002E1C6E"/>
    <w:rsid w:val="002E5A4F"/>
    <w:rsid w:val="002E6732"/>
    <w:rsid w:val="002F5000"/>
    <w:rsid w:val="002F5C4D"/>
    <w:rsid w:val="002F67A6"/>
    <w:rsid w:val="002F6FC7"/>
    <w:rsid w:val="002F7CAE"/>
    <w:rsid w:val="003105FB"/>
    <w:rsid w:val="00312C51"/>
    <w:rsid w:val="00314976"/>
    <w:rsid w:val="00317E3D"/>
    <w:rsid w:val="0032060D"/>
    <w:rsid w:val="00322AAC"/>
    <w:rsid w:val="00325B20"/>
    <w:rsid w:val="00326979"/>
    <w:rsid w:val="003300EC"/>
    <w:rsid w:val="003313E0"/>
    <w:rsid w:val="0033222D"/>
    <w:rsid w:val="003330E9"/>
    <w:rsid w:val="0034409E"/>
    <w:rsid w:val="00344B53"/>
    <w:rsid w:val="00351683"/>
    <w:rsid w:val="00351C18"/>
    <w:rsid w:val="00352673"/>
    <w:rsid w:val="00355F79"/>
    <w:rsid w:val="00357DAC"/>
    <w:rsid w:val="00364667"/>
    <w:rsid w:val="0037402A"/>
    <w:rsid w:val="00374BB5"/>
    <w:rsid w:val="00375324"/>
    <w:rsid w:val="00376237"/>
    <w:rsid w:val="00376386"/>
    <w:rsid w:val="00376881"/>
    <w:rsid w:val="00380F33"/>
    <w:rsid w:val="0038103D"/>
    <w:rsid w:val="00382709"/>
    <w:rsid w:val="00385F8B"/>
    <w:rsid w:val="00390E9E"/>
    <w:rsid w:val="003924E3"/>
    <w:rsid w:val="00393B25"/>
    <w:rsid w:val="00395444"/>
    <w:rsid w:val="003A018A"/>
    <w:rsid w:val="003A0C36"/>
    <w:rsid w:val="003A2065"/>
    <w:rsid w:val="003A26C7"/>
    <w:rsid w:val="003A2793"/>
    <w:rsid w:val="003A28B0"/>
    <w:rsid w:val="003A3D10"/>
    <w:rsid w:val="003B0C12"/>
    <w:rsid w:val="003B40EC"/>
    <w:rsid w:val="003B6F74"/>
    <w:rsid w:val="003B7101"/>
    <w:rsid w:val="003C320E"/>
    <w:rsid w:val="003C52F3"/>
    <w:rsid w:val="003D5EC0"/>
    <w:rsid w:val="003D7BE9"/>
    <w:rsid w:val="003E2F7D"/>
    <w:rsid w:val="003E6321"/>
    <w:rsid w:val="003E6D21"/>
    <w:rsid w:val="003E7218"/>
    <w:rsid w:val="003E7E0F"/>
    <w:rsid w:val="003F1EC6"/>
    <w:rsid w:val="004055D3"/>
    <w:rsid w:val="004079B5"/>
    <w:rsid w:val="00407C92"/>
    <w:rsid w:val="00411143"/>
    <w:rsid w:val="00412002"/>
    <w:rsid w:val="00413118"/>
    <w:rsid w:val="00413F10"/>
    <w:rsid w:val="00424328"/>
    <w:rsid w:val="004304DB"/>
    <w:rsid w:val="004311E8"/>
    <w:rsid w:val="00432304"/>
    <w:rsid w:val="004344A1"/>
    <w:rsid w:val="0043570E"/>
    <w:rsid w:val="004361F0"/>
    <w:rsid w:val="00437796"/>
    <w:rsid w:val="004402CA"/>
    <w:rsid w:val="004408BF"/>
    <w:rsid w:val="00441E7E"/>
    <w:rsid w:val="0044502E"/>
    <w:rsid w:val="00455F46"/>
    <w:rsid w:val="004614DE"/>
    <w:rsid w:val="0046319A"/>
    <w:rsid w:val="00466CAD"/>
    <w:rsid w:val="004714E1"/>
    <w:rsid w:val="00471542"/>
    <w:rsid w:val="00473B29"/>
    <w:rsid w:val="004776A2"/>
    <w:rsid w:val="00483BB7"/>
    <w:rsid w:val="00485DDC"/>
    <w:rsid w:val="00492AE5"/>
    <w:rsid w:val="00493697"/>
    <w:rsid w:val="0049533D"/>
    <w:rsid w:val="004A04C9"/>
    <w:rsid w:val="004A1829"/>
    <w:rsid w:val="004A19E5"/>
    <w:rsid w:val="004A3B22"/>
    <w:rsid w:val="004A5B04"/>
    <w:rsid w:val="004B0FDE"/>
    <w:rsid w:val="004B1553"/>
    <w:rsid w:val="004B3E3A"/>
    <w:rsid w:val="004B4F9B"/>
    <w:rsid w:val="004B5029"/>
    <w:rsid w:val="004B72AD"/>
    <w:rsid w:val="004C170C"/>
    <w:rsid w:val="004C27F1"/>
    <w:rsid w:val="004C342C"/>
    <w:rsid w:val="004C42A5"/>
    <w:rsid w:val="004C7E86"/>
    <w:rsid w:val="004D2501"/>
    <w:rsid w:val="004D639C"/>
    <w:rsid w:val="004D7582"/>
    <w:rsid w:val="004E0108"/>
    <w:rsid w:val="004E080F"/>
    <w:rsid w:val="004E23E2"/>
    <w:rsid w:val="004E2986"/>
    <w:rsid w:val="004E3C76"/>
    <w:rsid w:val="004E57EF"/>
    <w:rsid w:val="004F08CB"/>
    <w:rsid w:val="004F0F66"/>
    <w:rsid w:val="004F1145"/>
    <w:rsid w:val="004F3A7E"/>
    <w:rsid w:val="004F644B"/>
    <w:rsid w:val="00500527"/>
    <w:rsid w:val="00503B9B"/>
    <w:rsid w:val="00506102"/>
    <w:rsid w:val="005115DD"/>
    <w:rsid w:val="0051426B"/>
    <w:rsid w:val="00514AB8"/>
    <w:rsid w:val="00520540"/>
    <w:rsid w:val="00523B1A"/>
    <w:rsid w:val="00524404"/>
    <w:rsid w:val="00524945"/>
    <w:rsid w:val="00530DD5"/>
    <w:rsid w:val="00537138"/>
    <w:rsid w:val="005379B9"/>
    <w:rsid w:val="00537B70"/>
    <w:rsid w:val="00542E76"/>
    <w:rsid w:val="00544CBF"/>
    <w:rsid w:val="0055296A"/>
    <w:rsid w:val="00555C57"/>
    <w:rsid w:val="00557FB7"/>
    <w:rsid w:val="0056516D"/>
    <w:rsid w:val="00565E97"/>
    <w:rsid w:val="0056613E"/>
    <w:rsid w:val="00570EE7"/>
    <w:rsid w:val="005713E3"/>
    <w:rsid w:val="00571596"/>
    <w:rsid w:val="00572583"/>
    <w:rsid w:val="00574E63"/>
    <w:rsid w:val="00582DD2"/>
    <w:rsid w:val="00584A9D"/>
    <w:rsid w:val="00592C85"/>
    <w:rsid w:val="00593725"/>
    <w:rsid w:val="005972DB"/>
    <w:rsid w:val="005A56D1"/>
    <w:rsid w:val="005A6C99"/>
    <w:rsid w:val="005A76E4"/>
    <w:rsid w:val="005B3D91"/>
    <w:rsid w:val="005B6B50"/>
    <w:rsid w:val="005B6D89"/>
    <w:rsid w:val="005C2081"/>
    <w:rsid w:val="005C21BE"/>
    <w:rsid w:val="005D1819"/>
    <w:rsid w:val="005D3B0A"/>
    <w:rsid w:val="005E0537"/>
    <w:rsid w:val="005E09F9"/>
    <w:rsid w:val="005E14A6"/>
    <w:rsid w:val="005E1F4A"/>
    <w:rsid w:val="005E47F9"/>
    <w:rsid w:val="005F2FD4"/>
    <w:rsid w:val="005F49F3"/>
    <w:rsid w:val="005F5863"/>
    <w:rsid w:val="005F77C3"/>
    <w:rsid w:val="005F7DBB"/>
    <w:rsid w:val="00600BBD"/>
    <w:rsid w:val="0060312C"/>
    <w:rsid w:val="00604085"/>
    <w:rsid w:val="0061073A"/>
    <w:rsid w:val="006128A1"/>
    <w:rsid w:val="00612F36"/>
    <w:rsid w:val="00614224"/>
    <w:rsid w:val="006173D7"/>
    <w:rsid w:val="00620856"/>
    <w:rsid w:val="00621BC0"/>
    <w:rsid w:val="0062540C"/>
    <w:rsid w:val="00631198"/>
    <w:rsid w:val="006350AF"/>
    <w:rsid w:val="00637B7F"/>
    <w:rsid w:val="00640321"/>
    <w:rsid w:val="0064239D"/>
    <w:rsid w:val="00644B80"/>
    <w:rsid w:val="00646DF5"/>
    <w:rsid w:val="00650ABB"/>
    <w:rsid w:val="006561AB"/>
    <w:rsid w:val="00656B1E"/>
    <w:rsid w:val="00661D70"/>
    <w:rsid w:val="00666B73"/>
    <w:rsid w:val="00667773"/>
    <w:rsid w:val="006708BA"/>
    <w:rsid w:val="00671D64"/>
    <w:rsid w:val="00672C50"/>
    <w:rsid w:val="006734D1"/>
    <w:rsid w:val="006734D2"/>
    <w:rsid w:val="00677FFD"/>
    <w:rsid w:val="00681D68"/>
    <w:rsid w:val="00686BAE"/>
    <w:rsid w:val="00687725"/>
    <w:rsid w:val="006903E2"/>
    <w:rsid w:val="006958B3"/>
    <w:rsid w:val="006975F8"/>
    <w:rsid w:val="006A02C6"/>
    <w:rsid w:val="006A710F"/>
    <w:rsid w:val="006B0B0D"/>
    <w:rsid w:val="006B15EE"/>
    <w:rsid w:val="006B3146"/>
    <w:rsid w:val="006B31BA"/>
    <w:rsid w:val="006B3B40"/>
    <w:rsid w:val="006B594C"/>
    <w:rsid w:val="006B65C2"/>
    <w:rsid w:val="006B7EE2"/>
    <w:rsid w:val="006C0468"/>
    <w:rsid w:val="006C1816"/>
    <w:rsid w:val="006C2C39"/>
    <w:rsid w:val="006C4748"/>
    <w:rsid w:val="006C4A3A"/>
    <w:rsid w:val="006C637F"/>
    <w:rsid w:val="006D1561"/>
    <w:rsid w:val="006D1C30"/>
    <w:rsid w:val="006E0931"/>
    <w:rsid w:val="006E2676"/>
    <w:rsid w:val="006E29F4"/>
    <w:rsid w:val="006E422A"/>
    <w:rsid w:val="006E5727"/>
    <w:rsid w:val="006E59B9"/>
    <w:rsid w:val="006F0765"/>
    <w:rsid w:val="006F08A8"/>
    <w:rsid w:val="006F4AE0"/>
    <w:rsid w:val="006F74F0"/>
    <w:rsid w:val="006F7DB7"/>
    <w:rsid w:val="007023D1"/>
    <w:rsid w:val="0070333A"/>
    <w:rsid w:val="00705901"/>
    <w:rsid w:val="007077FF"/>
    <w:rsid w:val="00711091"/>
    <w:rsid w:val="00712D31"/>
    <w:rsid w:val="00714478"/>
    <w:rsid w:val="0071502F"/>
    <w:rsid w:val="00715718"/>
    <w:rsid w:val="007214A0"/>
    <w:rsid w:val="00721E34"/>
    <w:rsid w:val="00724660"/>
    <w:rsid w:val="007314EE"/>
    <w:rsid w:val="0073348A"/>
    <w:rsid w:val="0073358F"/>
    <w:rsid w:val="00733A4D"/>
    <w:rsid w:val="00736C53"/>
    <w:rsid w:val="0073712C"/>
    <w:rsid w:val="00740E9D"/>
    <w:rsid w:val="007426D0"/>
    <w:rsid w:val="0074395E"/>
    <w:rsid w:val="00744844"/>
    <w:rsid w:val="00745D9B"/>
    <w:rsid w:val="00746FAD"/>
    <w:rsid w:val="00753436"/>
    <w:rsid w:val="00756131"/>
    <w:rsid w:val="007564FC"/>
    <w:rsid w:val="0076349F"/>
    <w:rsid w:val="007639F0"/>
    <w:rsid w:val="0077238D"/>
    <w:rsid w:val="00777A4E"/>
    <w:rsid w:val="00781F35"/>
    <w:rsid w:val="00783608"/>
    <w:rsid w:val="0078474A"/>
    <w:rsid w:val="00787764"/>
    <w:rsid w:val="00790655"/>
    <w:rsid w:val="0079138A"/>
    <w:rsid w:val="00794151"/>
    <w:rsid w:val="007964CF"/>
    <w:rsid w:val="00797994"/>
    <w:rsid w:val="00797B39"/>
    <w:rsid w:val="00797DB8"/>
    <w:rsid w:val="00797E30"/>
    <w:rsid w:val="007A0C7C"/>
    <w:rsid w:val="007A4ECF"/>
    <w:rsid w:val="007A69A4"/>
    <w:rsid w:val="007A7BD6"/>
    <w:rsid w:val="007B0911"/>
    <w:rsid w:val="007B6FBF"/>
    <w:rsid w:val="007B7AEC"/>
    <w:rsid w:val="007C0697"/>
    <w:rsid w:val="007C3A2A"/>
    <w:rsid w:val="007D5EFC"/>
    <w:rsid w:val="007D69D5"/>
    <w:rsid w:val="007D6DD5"/>
    <w:rsid w:val="007D71D0"/>
    <w:rsid w:val="007E1723"/>
    <w:rsid w:val="007E2E9A"/>
    <w:rsid w:val="007E37F0"/>
    <w:rsid w:val="007E3D03"/>
    <w:rsid w:val="007E3F59"/>
    <w:rsid w:val="007E43DD"/>
    <w:rsid w:val="007E4CA5"/>
    <w:rsid w:val="007F0F07"/>
    <w:rsid w:val="007F17FA"/>
    <w:rsid w:val="007F2193"/>
    <w:rsid w:val="007F3572"/>
    <w:rsid w:val="007F54EF"/>
    <w:rsid w:val="007F788B"/>
    <w:rsid w:val="007F7E8A"/>
    <w:rsid w:val="008000C0"/>
    <w:rsid w:val="00803592"/>
    <w:rsid w:val="00804988"/>
    <w:rsid w:val="00806B26"/>
    <w:rsid w:val="00811CBE"/>
    <w:rsid w:val="0081281D"/>
    <w:rsid w:val="008131E3"/>
    <w:rsid w:val="0081434A"/>
    <w:rsid w:val="00814FDE"/>
    <w:rsid w:val="0081595C"/>
    <w:rsid w:val="00817250"/>
    <w:rsid w:val="008224DB"/>
    <w:rsid w:val="00827219"/>
    <w:rsid w:val="008303AA"/>
    <w:rsid w:val="008326A6"/>
    <w:rsid w:val="008337DF"/>
    <w:rsid w:val="00835317"/>
    <w:rsid w:val="00840B8C"/>
    <w:rsid w:val="00841C2B"/>
    <w:rsid w:val="00843EE4"/>
    <w:rsid w:val="00844DBE"/>
    <w:rsid w:val="008450F9"/>
    <w:rsid w:val="008458D2"/>
    <w:rsid w:val="00852E7A"/>
    <w:rsid w:val="00853170"/>
    <w:rsid w:val="008533D1"/>
    <w:rsid w:val="0085346D"/>
    <w:rsid w:val="00857896"/>
    <w:rsid w:val="00857E9E"/>
    <w:rsid w:val="0086040A"/>
    <w:rsid w:val="008700D2"/>
    <w:rsid w:val="00871D89"/>
    <w:rsid w:val="0087584D"/>
    <w:rsid w:val="008759C7"/>
    <w:rsid w:val="008772AE"/>
    <w:rsid w:val="00877B5C"/>
    <w:rsid w:val="00882400"/>
    <w:rsid w:val="00884FDA"/>
    <w:rsid w:val="00887BF9"/>
    <w:rsid w:val="008911A3"/>
    <w:rsid w:val="0089136C"/>
    <w:rsid w:val="008A236E"/>
    <w:rsid w:val="008A35FF"/>
    <w:rsid w:val="008A45EC"/>
    <w:rsid w:val="008B0EA2"/>
    <w:rsid w:val="008B1EDE"/>
    <w:rsid w:val="008B2177"/>
    <w:rsid w:val="008B46DB"/>
    <w:rsid w:val="008B621C"/>
    <w:rsid w:val="008B71E7"/>
    <w:rsid w:val="008B7CE4"/>
    <w:rsid w:val="008B7DA0"/>
    <w:rsid w:val="008C6543"/>
    <w:rsid w:val="008C7029"/>
    <w:rsid w:val="008C7828"/>
    <w:rsid w:val="008C7A7F"/>
    <w:rsid w:val="008E059E"/>
    <w:rsid w:val="008E15A9"/>
    <w:rsid w:val="008E3B38"/>
    <w:rsid w:val="008E418D"/>
    <w:rsid w:val="008E58FC"/>
    <w:rsid w:val="008E7853"/>
    <w:rsid w:val="008E7D1B"/>
    <w:rsid w:val="008F0E54"/>
    <w:rsid w:val="008F3DF9"/>
    <w:rsid w:val="008F5225"/>
    <w:rsid w:val="008F5297"/>
    <w:rsid w:val="008F67D7"/>
    <w:rsid w:val="008F7177"/>
    <w:rsid w:val="0090134D"/>
    <w:rsid w:val="009030AD"/>
    <w:rsid w:val="00904875"/>
    <w:rsid w:val="00905170"/>
    <w:rsid w:val="00917E91"/>
    <w:rsid w:val="009203B6"/>
    <w:rsid w:val="00924825"/>
    <w:rsid w:val="00924AB5"/>
    <w:rsid w:val="00927EE7"/>
    <w:rsid w:val="009336E2"/>
    <w:rsid w:val="0093516A"/>
    <w:rsid w:val="00936DEF"/>
    <w:rsid w:val="009438BD"/>
    <w:rsid w:val="0095033B"/>
    <w:rsid w:val="0095679A"/>
    <w:rsid w:val="00962E8D"/>
    <w:rsid w:val="009642B2"/>
    <w:rsid w:val="009656B9"/>
    <w:rsid w:val="00966018"/>
    <w:rsid w:val="00970EDC"/>
    <w:rsid w:val="00973DB9"/>
    <w:rsid w:val="009746F9"/>
    <w:rsid w:val="009747DF"/>
    <w:rsid w:val="00975A82"/>
    <w:rsid w:val="00980ED9"/>
    <w:rsid w:val="00990D1C"/>
    <w:rsid w:val="0099187D"/>
    <w:rsid w:val="009935F4"/>
    <w:rsid w:val="00994514"/>
    <w:rsid w:val="009A575D"/>
    <w:rsid w:val="009B27F9"/>
    <w:rsid w:val="009B2B07"/>
    <w:rsid w:val="009B47B0"/>
    <w:rsid w:val="009B5FE2"/>
    <w:rsid w:val="009B7054"/>
    <w:rsid w:val="009B7576"/>
    <w:rsid w:val="009C0ED9"/>
    <w:rsid w:val="009C36BF"/>
    <w:rsid w:val="009C59CD"/>
    <w:rsid w:val="009C6B62"/>
    <w:rsid w:val="009D5CA6"/>
    <w:rsid w:val="009D705A"/>
    <w:rsid w:val="009E107B"/>
    <w:rsid w:val="009E34CB"/>
    <w:rsid w:val="009E4601"/>
    <w:rsid w:val="009E4668"/>
    <w:rsid w:val="009E4E3F"/>
    <w:rsid w:val="009F0812"/>
    <w:rsid w:val="009F2F7B"/>
    <w:rsid w:val="009F32C4"/>
    <w:rsid w:val="009F4824"/>
    <w:rsid w:val="009F5001"/>
    <w:rsid w:val="009F65D8"/>
    <w:rsid w:val="00A001B0"/>
    <w:rsid w:val="00A02E53"/>
    <w:rsid w:val="00A061B4"/>
    <w:rsid w:val="00A07A48"/>
    <w:rsid w:val="00A10BC2"/>
    <w:rsid w:val="00A13BF5"/>
    <w:rsid w:val="00A14AB7"/>
    <w:rsid w:val="00A15557"/>
    <w:rsid w:val="00A17A1E"/>
    <w:rsid w:val="00A2147D"/>
    <w:rsid w:val="00A21BA1"/>
    <w:rsid w:val="00A22206"/>
    <w:rsid w:val="00A22B29"/>
    <w:rsid w:val="00A26AE2"/>
    <w:rsid w:val="00A32103"/>
    <w:rsid w:val="00A33666"/>
    <w:rsid w:val="00A35396"/>
    <w:rsid w:val="00A357C8"/>
    <w:rsid w:val="00A4506C"/>
    <w:rsid w:val="00A450E9"/>
    <w:rsid w:val="00A46E0E"/>
    <w:rsid w:val="00A5072E"/>
    <w:rsid w:val="00A50D46"/>
    <w:rsid w:val="00A51C0B"/>
    <w:rsid w:val="00A520C5"/>
    <w:rsid w:val="00A55A46"/>
    <w:rsid w:val="00A61903"/>
    <w:rsid w:val="00A62A0F"/>
    <w:rsid w:val="00A665AD"/>
    <w:rsid w:val="00A70B19"/>
    <w:rsid w:val="00A764ED"/>
    <w:rsid w:val="00A77120"/>
    <w:rsid w:val="00A81427"/>
    <w:rsid w:val="00A871C0"/>
    <w:rsid w:val="00A87346"/>
    <w:rsid w:val="00A93DF4"/>
    <w:rsid w:val="00A960F8"/>
    <w:rsid w:val="00A964DD"/>
    <w:rsid w:val="00A97D27"/>
    <w:rsid w:val="00AA0E6C"/>
    <w:rsid w:val="00AA49A8"/>
    <w:rsid w:val="00AA4FD7"/>
    <w:rsid w:val="00AA6BF6"/>
    <w:rsid w:val="00AB3F75"/>
    <w:rsid w:val="00AB7F72"/>
    <w:rsid w:val="00AC1650"/>
    <w:rsid w:val="00AC40D2"/>
    <w:rsid w:val="00AC5B4C"/>
    <w:rsid w:val="00AC78CA"/>
    <w:rsid w:val="00AD0901"/>
    <w:rsid w:val="00AD09B7"/>
    <w:rsid w:val="00AD4B47"/>
    <w:rsid w:val="00AD4C07"/>
    <w:rsid w:val="00AD4EB0"/>
    <w:rsid w:val="00AE47EA"/>
    <w:rsid w:val="00AE4E75"/>
    <w:rsid w:val="00AE6363"/>
    <w:rsid w:val="00AF40F7"/>
    <w:rsid w:val="00AF618E"/>
    <w:rsid w:val="00AF683D"/>
    <w:rsid w:val="00B0002C"/>
    <w:rsid w:val="00B0069F"/>
    <w:rsid w:val="00B0640D"/>
    <w:rsid w:val="00B071A3"/>
    <w:rsid w:val="00B1151E"/>
    <w:rsid w:val="00B13AB6"/>
    <w:rsid w:val="00B140FC"/>
    <w:rsid w:val="00B17270"/>
    <w:rsid w:val="00B25124"/>
    <w:rsid w:val="00B26528"/>
    <w:rsid w:val="00B30973"/>
    <w:rsid w:val="00B36828"/>
    <w:rsid w:val="00B36A8E"/>
    <w:rsid w:val="00B37008"/>
    <w:rsid w:val="00B402B7"/>
    <w:rsid w:val="00B4736C"/>
    <w:rsid w:val="00B52FFB"/>
    <w:rsid w:val="00B56143"/>
    <w:rsid w:val="00B62BA1"/>
    <w:rsid w:val="00B64158"/>
    <w:rsid w:val="00B64BA0"/>
    <w:rsid w:val="00B65B84"/>
    <w:rsid w:val="00B7092D"/>
    <w:rsid w:val="00B72F65"/>
    <w:rsid w:val="00B7322D"/>
    <w:rsid w:val="00B74644"/>
    <w:rsid w:val="00B7533B"/>
    <w:rsid w:val="00B75510"/>
    <w:rsid w:val="00B76689"/>
    <w:rsid w:val="00B81758"/>
    <w:rsid w:val="00B836FB"/>
    <w:rsid w:val="00B8755F"/>
    <w:rsid w:val="00B90DE3"/>
    <w:rsid w:val="00B911AA"/>
    <w:rsid w:val="00B9287A"/>
    <w:rsid w:val="00B92A92"/>
    <w:rsid w:val="00B93231"/>
    <w:rsid w:val="00BA08DE"/>
    <w:rsid w:val="00BA093F"/>
    <w:rsid w:val="00BA1450"/>
    <w:rsid w:val="00BA65E4"/>
    <w:rsid w:val="00BB2C45"/>
    <w:rsid w:val="00BB578F"/>
    <w:rsid w:val="00BB5DB9"/>
    <w:rsid w:val="00BB6D5C"/>
    <w:rsid w:val="00BC0C02"/>
    <w:rsid w:val="00BC200B"/>
    <w:rsid w:val="00BC22EA"/>
    <w:rsid w:val="00BC75A4"/>
    <w:rsid w:val="00BD116B"/>
    <w:rsid w:val="00BD25FB"/>
    <w:rsid w:val="00BD4C7E"/>
    <w:rsid w:val="00BD5CAC"/>
    <w:rsid w:val="00BD7089"/>
    <w:rsid w:val="00BE0C5F"/>
    <w:rsid w:val="00BE358B"/>
    <w:rsid w:val="00BE39D0"/>
    <w:rsid w:val="00BE4458"/>
    <w:rsid w:val="00BE5731"/>
    <w:rsid w:val="00BF1435"/>
    <w:rsid w:val="00BF24E9"/>
    <w:rsid w:val="00BF30B8"/>
    <w:rsid w:val="00C01377"/>
    <w:rsid w:val="00C02830"/>
    <w:rsid w:val="00C03C6E"/>
    <w:rsid w:val="00C077C5"/>
    <w:rsid w:val="00C146CF"/>
    <w:rsid w:val="00C14E3C"/>
    <w:rsid w:val="00C15FE4"/>
    <w:rsid w:val="00C16666"/>
    <w:rsid w:val="00C23EE2"/>
    <w:rsid w:val="00C252D6"/>
    <w:rsid w:val="00C26866"/>
    <w:rsid w:val="00C2783A"/>
    <w:rsid w:val="00C30F94"/>
    <w:rsid w:val="00C3508E"/>
    <w:rsid w:val="00C375BF"/>
    <w:rsid w:val="00C37C0C"/>
    <w:rsid w:val="00C42E84"/>
    <w:rsid w:val="00C508EE"/>
    <w:rsid w:val="00C5143D"/>
    <w:rsid w:val="00C55B4E"/>
    <w:rsid w:val="00C64E35"/>
    <w:rsid w:val="00C65387"/>
    <w:rsid w:val="00C70B20"/>
    <w:rsid w:val="00C71FF5"/>
    <w:rsid w:val="00C733DC"/>
    <w:rsid w:val="00C7795F"/>
    <w:rsid w:val="00C854F0"/>
    <w:rsid w:val="00C86363"/>
    <w:rsid w:val="00C9401E"/>
    <w:rsid w:val="00C94427"/>
    <w:rsid w:val="00C9540A"/>
    <w:rsid w:val="00CA10C5"/>
    <w:rsid w:val="00CA2473"/>
    <w:rsid w:val="00CA2912"/>
    <w:rsid w:val="00CA2E9E"/>
    <w:rsid w:val="00CB0A05"/>
    <w:rsid w:val="00CB15F7"/>
    <w:rsid w:val="00CB203A"/>
    <w:rsid w:val="00CB2A64"/>
    <w:rsid w:val="00CB38C5"/>
    <w:rsid w:val="00CB469A"/>
    <w:rsid w:val="00CB5FC9"/>
    <w:rsid w:val="00CC20E1"/>
    <w:rsid w:val="00CC3025"/>
    <w:rsid w:val="00CC4315"/>
    <w:rsid w:val="00CD0E89"/>
    <w:rsid w:val="00CD4E00"/>
    <w:rsid w:val="00CD768A"/>
    <w:rsid w:val="00CE0F0B"/>
    <w:rsid w:val="00CE46AC"/>
    <w:rsid w:val="00CE5496"/>
    <w:rsid w:val="00CF28E1"/>
    <w:rsid w:val="00CF647B"/>
    <w:rsid w:val="00CF6D73"/>
    <w:rsid w:val="00D03205"/>
    <w:rsid w:val="00D07519"/>
    <w:rsid w:val="00D1085C"/>
    <w:rsid w:val="00D11C8E"/>
    <w:rsid w:val="00D15F53"/>
    <w:rsid w:val="00D16725"/>
    <w:rsid w:val="00D16863"/>
    <w:rsid w:val="00D16CF7"/>
    <w:rsid w:val="00D2043A"/>
    <w:rsid w:val="00D21C1D"/>
    <w:rsid w:val="00D230DD"/>
    <w:rsid w:val="00D23165"/>
    <w:rsid w:val="00D23245"/>
    <w:rsid w:val="00D24C94"/>
    <w:rsid w:val="00D30D7C"/>
    <w:rsid w:val="00D32A97"/>
    <w:rsid w:val="00D3619F"/>
    <w:rsid w:val="00D36A92"/>
    <w:rsid w:val="00D378D7"/>
    <w:rsid w:val="00D40C92"/>
    <w:rsid w:val="00D467D7"/>
    <w:rsid w:val="00D50639"/>
    <w:rsid w:val="00D51E99"/>
    <w:rsid w:val="00D525A7"/>
    <w:rsid w:val="00D54498"/>
    <w:rsid w:val="00D55A61"/>
    <w:rsid w:val="00D57358"/>
    <w:rsid w:val="00D65C60"/>
    <w:rsid w:val="00D65ECF"/>
    <w:rsid w:val="00D700EA"/>
    <w:rsid w:val="00D717AA"/>
    <w:rsid w:val="00D727E7"/>
    <w:rsid w:val="00D736D6"/>
    <w:rsid w:val="00D761D7"/>
    <w:rsid w:val="00D81B86"/>
    <w:rsid w:val="00D81E25"/>
    <w:rsid w:val="00D8238D"/>
    <w:rsid w:val="00D82A00"/>
    <w:rsid w:val="00D85978"/>
    <w:rsid w:val="00D95B3F"/>
    <w:rsid w:val="00D96B38"/>
    <w:rsid w:val="00DA1ACE"/>
    <w:rsid w:val="00DA4419"/>
    <w:rsid w:val="00DA557F"/>
    <w:rsid w:val="00DA5E27"/>
    <w:rsid w:val="00DA65F1"/>
    <w:rsid w:val="00DA711C"/>
    <w:rsid w:val="00DB2BC9"/>
    <w:rsid w:val="00DB3065"/>
    <w:rsid w:val="00DB6478"/>
    <w:rsid w:val="00DB657C"/>
    <w:rsid w:val="00DB7A66"/>
    <w:rsid w:val="00DC03A1"/>
    <w:rsid w:val="00DC3B5F"/>
    <w:rsid w:val="00DC3C21"/>
    <w:rsid w:val="00DC42A8"/>
    <w:rsid w:val="00DC6AE5"/>
    <w:rsid w:val="00DD2547"/>
    <w:rsid w:val="00DD60CE"/>
    <w:rsid w:val="00DE5FF8"/>
    <w:rsid w:val="00DF056B"/>
    <w:rsid w:val="00DF18A0"/>
    <w:rsid w:val="00DF1BEF"/>
    <w:rsid w:val="00DF3BEB"/>
    <w:rsid w:val="00DF3D47"/>
    <w:rsid w:val="00DF5A6B"/>
    <w:rsid w:val="00DF74BA"/>
    <w:rsid w:val="00E04BCB"/>
    <w:rsid w:val="00E0584C"/>
    <w:rsid w:val="00E06C8A"/>
    <w:rsid w:val="00E11DDF"/>
    <w:rsid w:val="00E152BA"/>
    <w:rsid w:val="00E15E30"/>
    <w:rsid w:val="00E202D6"/>
    <w:rsid w:val="00E210A4"/>
    <w:rsid w:val="00E21E80"/>
    <w:rsid w:val="00E22C64"/>
    <w:rsid w:val="00E2398C"/>
    <w:rsid w:val="00E23D8C"/>
    <w:rsid w:val="00E25716"/>
    <w:rsid w:val="00E27643"/>
    <w:rsid w:val="00E35643"/>
    <w:rsid w:val="00E35852"/>
    <w:rsid w:val="00E377C0"/>
    <w:rsid w:val="00E410E3"/>
    <w:rsid w:val="00E442F2"/>
    <w:rsid w:val="00E50AD1"/>
    <w:rsid w:val="00E51068"/>
    <w:rsid w:val="00E5198C"/>
    <w:rsid w:val="00E52D99"/>
    <w:rsid w:val="00E558BA"/>
    <w:rsid w:val="00E55F3B"/>
    <w:rsid w:val="00E63440"/>
    <w:rsid w:val="00E648FC"/>
    <w:rsid w:val="00E6503D"/>
    <w:rsid w:val="00E65397"/>
    <w:rsid w:val="00E667C9"/>
    <w:rsid w:val="00E71675"/>
    <w:rsid w:val="00E71E71"/>
    <w:rsid w:val="00E72B38"/>
    <w:rsid w:val="00E76876"/>
    <w:rsid w:val="00E76AA3"/>
    <w:rsid w:val="00E76CA8"/>
    <w:rsid w:val="00E832C8"/>
    <w:rsid w:val="00E833F3"/>
    <w:rsid w:val="00E83861"/>
    <w:rsid w:val="00E839AD"/>
    <w:rsid w:val="00E8494B"/>
    <w:rsid w:val="00E856B8"/>
    <w:rsid w:val="00E906D4"/>
    <w:rsid w:val="00E91616"/>
    <w:rsid w:val="00E9457D"/>
    <w:rsid w:val="00EA10C5"/>
    <w:rsid w:val="00EA2591"/>
    <w:rsid w:val="00EA287C"/>
    <w:rsid w:val="00EA451C"/>
    <w:rsid w:val="00EA79DD"/>
    <w:rsid w:val="00EB2E10"/>
    <w:rsid w:val="00EB7440"/>
    <w:rsid w:val="00EC1EB4"/>
    <w:rsid w:val="00EC7D52"/>
    <w:rsid w:val="00ED015A"/>
    <w:rsid w:val="00ED695F"/>
    <w:rsid w:val="00EE1743"/>
    <w:rsid w:val="00EE1BC3"/>
    <w:rsid w:val="00EE5574"/>
    <w:rsid w:val="00EE56CB"/>
    <w:rsid w:val="00EE7DD4"/>
    <w:rsid w:val="00EF15A5"/>
    <w:rsid w:val="00EF4540"/>
    <w:rsid w:val="00F002DD"/>
    <w:rsid w:val="00F01098"/>
    <w:rsid w:val="00F049A8"/>
    <w:rsid w:val="00F072F6"/>
    <w:rsid w:val="00F10033"/>
    <w:rsid w:val="00F10EC4"/>
    <w:rsid w:val="00F13535"/>
    <w:rsid w:val="00F14ACA"/>
    <w:rsid w:val="00F14B14"/>
    <w:rsid w:val="00F159D2"/>
    <w:rsid w:val="00F224B4"/>
    <w:rsid w:val="00F244B6"/>
    <w:rsid w:val="00F2560A"/>
    <w:rsid w:val="00F32849"/>
    <w:rsid w:val="00F34B4A"/>
    <w:rsid w:val="00F357DB"/>
    <w:rsid w:val="00F415EF"/>
    <w:rsid w:val="00F41EE8"/>
    <w:rsid w:val="00F42674"/>
    <w:rsid w:val="00F44AA1"/>
    <w:rsid w:val="00F474FE"/>
    <w:rsid w:val="00F518E7"/>
    <w:rsid w:val="00F5456A"/>
    <w:rsid w:val="00F55420"/>
    <w:rsid w:val="00F55B9F"/>
    <w:rsid w:val="00F56FA9"/>
    <w:rsid w:val="00F60FC7"/>
    <w:rsid w:val="00F62059"/>
    <w:rsid w:val="00F651B7"/>
    <w:rsid w:val="00F65B97"/>
    <w:rsid w:val="00F670F9"/>
    <w:rsid w:val="00F70EBB"/>
    <w:rsid w:val="00F73B53"/>
    <w:rsid w:val="00F75438"/>
    <w:rsid w:val="00F768A4"/>
    <w:rsid w:val="00F771CA"/>
    <w:rsid w:val="00F80CCE"/>
    <w:rsid w:val="00F80FC0"/>
    <w:rsid w:val="00F83A61"/>
    <w:rsid w:val="00F918C4"/>
    <w:rsid w:val="00FA12A3"/>
    <w:rsid w:val="00FA21D8"/>
    <w:rsid w:val="00FA2B2C"/>
    <w:rsid w:val="00FA6344"/>
    <w:rsid w:val="00FB1524"/>
    <w:rsid w:val="00FB6DAB"/>
    <w:rsid w:val="00FC0F6F"/>
    <w:rsid w:val="00FC43B0"/>
    <w:rsid w:val="00FC4532"/>
    <w:rsid w:val="00FC55BC"/>
    <w:rsid w:val="00FC562B"/>
    <w:rsid w:val="00FC6553"/>
    <w:rsid w:val="00FD28E1"/>
    <w:rsid w:val="00FD3881"/>
    <w:rsid w:val="00FD485A"/>
    <w:rsid w:val="00FD7B98"/>
    <w:rsid w:val="00FE35A5"/>
    <w:rsid w:val="00FE5199"/>
    <w:rsid w:val="00FE5D4B"/>
    <w:rsid w:val="00FE65AA"/>
    <w:rsid w:val="00FE6BBA"/>
    <w:rsid w:val="00FE6E12"/>
    <w:rsid w:val="00FE7EA5"/>
    <w:rsid w:val="00FF19C3"/>
    <w:rsid w:val="00FF37FC"/>
    <w:rsid w:val="00FF49B2"/>
    <w:rsid w:val="00FF7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156B7"/>
  <w15:docId w15:val="{1017D995-A8AF-4FAF-A681-970FC98D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paragraph" w:customStyle="1" w:styleId="Default">
    <w:name w:val="Default"/>
    <w:rsid w:val="00C71FF5"/>
    <w:pPr>
      <w:autoSpaceDE w:val="0"/>
      <w:autoSpaceDN w:val="0"/>
      <w:adjustRightInd w:val="0"/>
      <w:spacing w:after="0" w:line="200" w:lineRule="atLeast"/>
    </w:pPr>
    <w:rPr>
      <w:rFonts w:ascii="Mangal" w:eastAsia="Microsoft YaHei" w:hAnsi="Mangal" w:cs="Mangal"/>
      <w:color w:val="FFFFFF"/>
      <w:kern w:val="1"/>
      <w:sz w:val="36"/>
      <w:szCs w:val="36"/>
    </w:rPr>
  </w:style>
  <w:style w:type="character" w:styleId="UnresolvedMention">
    <w:name w:val="Unresolved Mention"/>
    <w:basedOn w:val="DefaultParagraphFont"/>
    <w:uiPriority w:val="99"/>
    <w:semiHidden/>
    <w:unhideWhenUsed/>
    <w:rsid w:val="00CF647B"/>
    <w:rPr>
      <w:color w:val="605E5C"/>
      <w:shd w:val="clear" w:color="auto" w:fill="E1DFDD"/>
    </w:rPr>
  </w:style>
  <w:style w:type="paragraph" w:styleId="Revision">
    <w:name w:val="Revision"/>
    <w:hidden/>
    <w:uiPriority w:val="99"/>
    <w:semiHidden/>
    <w:rsid w:val="008A4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0392">
      <w:bodyDiv w:val="1"/>
      <w:marLeft w:val="0"/>
      <w:marRight w:val="0"/>
      <w:marTop w:val="0"/>
      <w:marBottom w:val="0"/>
      <w:divBdr>
        <w:top w:val="none" w:sz="0" w:space="0" w:color="auto"/>
        <w:left w:val="none" w:sz="0" w:space="0" w:color="auto"/>
        <w:bottom w:val="none" w:sz="0" w:space="0" w:color="auto"/>
        <w:right w:val="none" w:sz="0" w:space="0" w:color="auto"/>
      </w:divBdr>
    </w:div>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903872986">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672DE-EE22-4765-8C81-F980E921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01 – Getting Started Guide</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 Getting Started Guide</dc:title>
  <dc:creator>Andrew Instone-Cowie</dc:creator>
  <cp:lastModifiedBy>Andrew Instone-Cowie</cp:lastModifiedBy>
  <cp:revision>5</cp:revision>
  <cp:lastPrinted>2025-07-09T15:20:00Z</cp:lastPrinted>
  <dcterms:created xsi:type="dcterms:W3CDTF">2025-07-09T15:10:00Z</dcterms:created>
  <dcterms:modified xsi:type="dcterms:W3CDTF">2025-07-09T15:20:00Z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