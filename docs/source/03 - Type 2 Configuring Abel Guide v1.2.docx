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6C4A" w14:textId="1C8E3AF9" w:rsidR="0051426B" w:rsidRPr="006B7665" w:rsidRDefault="00F10EC4" w:rsidP="00F10EC4">
      <w:pPr>
        <w:jc w:val="center"/>
        <w:rPr>
          <w:rFonts w:ascii="Garamond" w:hAnsi="Garamond"/>
          <w:b/>
          <w:sz w:val="96"/>
          <w:szCs w:val="96"/>
        </w:rPr>
      </w:pPr>
      <w:bookmarkStart w:id="0" w:name="_GoBack"/>
      <w:bookmarkEnd w:id="0"/>
      <w:r w:rsidRPr="006B7665">
        <w:rPr>
          <w:rFonts w:ascii="Garamond" w:hAnsi="Garamond"/>
          <w:b/>
          <w:sz w:val="96"/>
          <w:szCs w:val="96"/>
        </w:rPr>
        <w:t>T</w:t>
      </w:r>
      <w:r w:rsidR="00931341">
        <w:rPr>
          <w:rFonts w:ascii="Garamond" w:hAnsi="Garamond"/>
          <w:b/>
          <w:sz w:val="96"/>
          <w:szCs w:val="96"/>
        </w:rPr>
        <w:t>ype 2</w:t>
      </w:r>
      <w:r w:rsidRPr="006B7665">
        <w:rPr>
          <w:rFonts w:ascii="Garamond" w:hAnsi="Garamond"/>
          <w:b/>
          <w:sz w:val="96"/>
          <w:szCs w:val="96"/>
        </w:rPr>
        <w:t xml:space="preserve"> </w:t>
      </w:r>
      <w:r w:rsidR="0051426B" w:rsidRPr="006B7665">
        <w:rPr>
          <w:rFonts w:ascii="Garamond" w:hAnsi="Garamond"/>
          <w:b/>
          <w:sz w:val="96"/>
          <w:szCs w:val="96"/>
        </w:rPr>
        <w:t>Liverpool</w:t>
      </w:r>
      <w:r w:rsidR="001E1F78" w:rsidRPr="006B7665">
        <w:rPr>
          <w:rFonts w:ascii="Garamond" w:hAnsi="Garamond"/>
          <w:b/>
          <w:sz w:val="96"/>
          <w:szCs w:val="96"/>
        </w:rPr>
        <w:t xml:space="preserve"> Ringing </w:t>
      </w:r>
      <w:r w:rsidR="0051426B" w:rsidRPr="006B7665">
        <w:rPr>
          <w:rFonts w:ascii="Garamond" w:hAnsi="Garamond"/>
          <w:b/>
          <w:sz w:val="96"/>
          <w:szCs w:val="96"/>
        </w:rPr>
        <w:t>Simulator</w:t>
      </w:r>
    </w:p>
    <w:p w14:paraId="2CCB6C4B" w14:textId="0DADDE8E" w:rsidR="00E906D4" w:rsidRPr="006B7665" w:rsidRDefault="00931341" w:rsidP="0062540C">
      <w:pPr>
        <w:jc w:val="center"/>
        <w:rPr>
          <w:sz w:val="48"/>
          <w:szCs w:val="48"/>
        </w:rPr>
      </w:pPr>
      <w:r>
        <w:rPr>
          <w:sz w:val="48"/>
          <w:szCs w:val="48"/>
        </w:rPr>
        <w:t>03 –</w:t>
      </w:r>
      <w:r w:rsidR="00283F90">
        <w:rPr>
          <w:sz w:val="48"/>
          <w:szCs w:val="48"/>
        </w:rPr>
        <w:t xml:space="preserve"> Configuring Abel Guide</w:t>
      </w:r>
    </w:p>
    <w:p w14:paraId="2CCB6C4C" w14:textId="77777777" w:rsidR="00AD3D85" w:rsidRPr="00AD3D85" w:rsidRDefault="00AD3D85" w:rsidP="0062540C">
      <w:pPr>
        <w:jc w:val="center"/>
        <w:rPr>
          <w:color w:val="00B050"/>
        </w:rPr>
      </w:pPr>
    </w:p>
    <w:p w14:paraId="2CCB6C4D" w14:textId="77777777" w:rsidR="00F10EC4" w:rsidRDefault="00C31976" w:rsidP="007E4CA5">
      <w:pPr>
        <w:jc w:val="center"/>
      </w:pPr>
      <w:r>
        <w:rPr>
          <w:noProof/>
          <w:lang w:eastAsia="en-GB"/>
        </w:rPr>
        <w:drawing>
          <wp:inline distT="0" distB="0" distL="0" distR="0" wp14:anchorId="2CCB7321" wp14:editId="2CCB7322">
            <wp:extent cx="3744000" cy="4993200"/>
            <wp:effectExtent l="38100" t="38100" r="46990" b="361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ions_for_the_Steeple-Keeper_-_geograph.org.uk_-_871574.jpg"/>
                    <pic:cNvPicPr/>
                  </pic:nvPicPr>
                  <pic:blipFill>
                    <a:blip r:embed="rId8">
                      <a:extLst>
                        <a:ext uri="{28A0092B-C50C-407E-A947-70E740481C1C}">
                          <a14:useLocalDpi xmlns:a14="http://schemas.microsoft.com/office/drawing/2010/main" val="0"/>
                        </a:ext>
                      </a:extLst>
                    </a:blip>
                    <a:stretch>
                      <a:fillRect/>
                    </a:stretch>
                  </pic:blipFill>
                  <pic:spPr>
                    <a:xfrm>
                      <a:off x="0" y="0"/>
                      <a:ext cx="3744000" cy="4993200"/>
                    </a:xfrm>
                    <a:prstGeom prst="rect">
                      <a:avLst/>
                    </a:prstGeom>
                    <a:ln w="31750" cmpd="thickThin">
                      <a:solidFill>
                        <a:schemeClr val="tx1"/>
                      </a:solidFill>
                    </a:ln>
                  </pic:spPr>
                </pic:pic>
              </a:graphicData>
            </a:graphic>
          </wp:inline>
        </w:drawing>
      </w:r>
    </w:p>
    <w:p w14:paraId="2CCB6C4E" w14:textId="77777777" w:rsidR="00D16CF7" w:rsidRDefault="00D16CF7" w:rsidP="00D16CF7">
      <w:pPr>
        <w:spacing w:after="0"/>
      </w:pPr>
    </w:p>
    <w:p w14:paraId="2CCB6C4F" w14:textId="77777777" w:rsidR="007F7E8A" w:rsidRPr="006B7665" w:rsidRDefault="00D16CF7" w:rsidP="00D16CF7">
      <w:pPr>
        <w:spacing w:after="0"/>
      </w:pPr>
      <w:r w:rsidRPr="006B7665">
        <w:t>Author: Andrew Instone-Cowie</w:t>
      </w:r>
    </w:p>
    <w:p w14:paraId="2CCB6C50" w14:textId="5DAECF2A" w:rsidR="00D16CF7" w:rsidRPr="006B7665" w:rsidRDefault="00D16CF7" w:rsidP="00D16CF7">
      <w:pPr>
        <w:spacing w:after="0"/>
      </w:pPr>
      <w:r w:rsidRPr="006B7665">
        <w:t xml:space="preserve">Date: </w:t>
      </w:r>
      <w:ins w:id="1" w:author="Andrew Instone-Cowie" w:date="2020-08-18T20:23:00Z">
        <w:r w:rsidR="00676567">
          <w:t>18 August 2020</w:t>
        </w:r>
      </w:ins>
      <w:del w:id="2" w:author="Andrew Instone-Cowie" w:date="2020-08-18T20:23:00Z">
        <w:r w:rsidR="00147004" w:rsidDel="00676567">
          <w:delText>01 October</w:delText>
        </w:r>
        <w:r w:rsidR="00D52FA4" w:rsidDel="00676567">
          <w:delText xml:space="preserve"> 2019</w:delText>
        </w:r>
      </w:del>
    </w:p>
    <w:p w14:paraId="2CCB6C51" w14:textId="164E5614" w:rsidR="00D16CF7" w:rsidRPr="006B7665" w:rsidRDefault="00D16CF7">
      <w:r w:rsidRPr="006B7665">
        <w:t xml:space="preserve">Version: </w:t>
      </w:r>
      <w:r w:rsidR="00D52FA4">
        <w:t>1.</w:t>
      </w:r>
      <w:ins w:id="3" w:author="Andrew Instone-Cowie" w:date="2020-08-18T20:24:00Z">
        <w:r w:rsidR="00676567">
          <w:t>2</w:t>
        </w:r>
      </w:ins>
      <w:del w:id="4" w:author="Andrew Instone-Cowie" w:date="2020-08-18T20:24:00Z">
        <w:r w:rsidR="00147004" w:rsidDel="00676567">
          <w:delText>1</w:delText>
        </w:r>
      </w:del>
    </w:p>
    <w:sdt>
      <w:sdtPr>
        <w:rPr>
          <w:rFonts w:asciiTheme="minorHAnsi" w:eastAsiaTheme="minorHAnsi" w:hAnsiTheme="minorHAnsi" w:cstheme="minorBidi"/>
          <w:b w:val="0"/>
          <w:bCs w:val="0"/>
          <w:color w:val="auto"/>
          <w:sz w:val="22"/>
          <w:szCs w:val="22"/>
          <w:lang w:val="en-GB" w:eastAsia="en-US"/>
        </w:rPr>
        <w:id w:val="2041779946"/>
        <w:docPartObj>
          <w:docPartGallery w:val="Table of Contents"/>
          <w:docPartUnique/>
        </w:docPartObj>
      </w:sdtPr>
      <w:sdtEndPr>
        <w:rPr>
          <w:noProof/>
        </w:rPr>
      </w:sdtEndPr>
      <w:sdtContent>
        <w:p w14:paraId="2CCB6C52" w14:textId="77777777" w:rsidR="004A19E5" w:rsidRDefault="004A19E5" w:rsidP="007F7E8A">
          <w:pPr>
            <w:pStyle w:val="TOCHeading"/>
            <w:pageBreakBefore/>
          </w:pPr>
          <w:r>
            <w:t>Contents</w:t>
          </w:r>
        </w:p>
        <w:p w14:paraId="23DC8593" w14:textId="63C7DB8A" w:rsidR="00825896" w:rsidRDefault="004A19E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0772113" w:history="1">
            <w:r w:rsidR="00825896" w:rsidRPr="004149FA">
              <w:rPr>
                <w:rStyle w:val="Hyperlink"/>
                <w:noProof/>
              </w:rPr>
              <w:t>Index of Figures</w:t>
            </w:r>
            <w:r w:rsidR="00825896">
              <w:rPr>
                <w:noProof/>
                <w:webHidden/>
              </w:rPr>
              <w:tab/>
            </w:r>
            <w:r w:rsidR="00825896">
              <w:rPr>
                <w:noProof/>
                <w:webHidden/>
              </w:rPr>
              <w:fldChar w:fldCharType="begin"/>
            </w:r>
            <w:r w:rsidR="00825896">
              <w:rPr>
                <w:noProof/>
                <w:webHidden/>
              </w:rPr>
              <w:instrText xml:space="preserve"> PAGEREF _Toc20772113 \h </w:instrText>
            </w:r>
            <w:r w:rsidR="00825896">
              <w:rPr>
                <w:noProof/>
                <w:webHidden/>
              </w:rPr>
            </w:r>
            <w:r w:rsidR="00825896">
              <w:rPr>
                <w:noProof/>
                <w:webHidden/>
              </w:rPr>
              <w:fldChar w:fldCharType="separate"/>
            </w:r>
            <w:r w:rsidR="008A4780">
              <w:rPr>
                <w:noProof/>
                <w:webHidden/>
              </w:rPr>
              <w:t>2</w:t>
            </w:r>
            <w:r w:rsidR="00825896">
              <w:rPr>
                <w:noProof/>
                <w:webHidden/>
              </w:rPr>
              <w:fldChar w:fldCharType="end"/>
            </w:r>
          </w:hyperlink>
        </w:p>
        <w:p w14:paraId="5DFD1F95" w14:textId="0472C961" w:rsidR="00825896" w:rsidRDefault="00825896">
          <w:pPr>
            <w:pStyle w:val="TOC1"/>
            <w:tabs>
              <w:tab w:val="right" w:leader="dot" w:pos="9016"/>
            </w:tabs>
            <w:rPr>
              <w:rFonts w:eastAsiaTheme="minorEastAsia"/>
              <w:noProof/>
              <w:lang w:eastAsia="en-GB"/>
            </w:rPr>
          </w:pPr>
          <w:hyperlink w:anchor="_Toc20772114" w:history="1">
            <w:r w:rsidRPr="004149FA">
              <w:rPr>
                <w:rStyle w:val="Hyperlink"/>
                <w:noProof/>
              </w:rPr>
              <w:t>Document History</w:t>
            </w:r>
            <w:r>
              <w:rPr>
                <w:noProof/>
                <w:webHidden/>
              </w:rPr>
              <w:tab/>
            </w:r>
            <w:r>
              <w:rPr>
                <w:noProof/>
                <w:webHidden/>
              </w:rPr>
              <w:fldChar w:fldCharType="begin"/>
            </w:r>
            <w:r>
              <w:rPr>
                <w:noProof/>
                <w:webHidden/>
              </w:rPr>
              <w:instrText xml:space="preserve"> PAGEREF _Toc20772114 \h </w:instrText>
            </w:r>
            <w:r>
              <w:rPr>
                <w:noProof/>
                <w:webHidden/>
              </w:rPr>
            </w:r>
            <w:r>
              <w:rPr>
                <w:noProof/>
                <w:webHidden/>
              </w:rPr>
              <w:fldChar w:fldCharType="separate"/>
            </w:r>
            <w:r w:rsidR="008A4780">
              <w:rPr>
                <w:noProof/>
                <w:webHidden/>
              </w:rPr>
              <w:t>3</w:t>
            </w:r>
            <w:r>
              <w:rPr>
                <w:noProof/>
                <w:webHidden/>
              </w:rPr>
              <w:fldChar w:fldCharType="end"/>
            </w:r>
          </w:hyperlink>
        </w:p>
        <w:p w14:paraId="52B18666" w14:textId="307FF1EA" w:rsidR="00825896" w:rsidRDefault="00825896">
          <w:pPr>
            <w:pStyle w:val="TOC1"/>
            <w:tabs>
              <w:tab w:val="right" w:leader="dot" w:pos="9016"/>
            </w:tabs>
            <w:rPr>
              <w:rFonts w:eastAsiaTheme="minorEastAsia"/>
              <w:noProof/>
              <w:lang w:eastAsia="en-GB"/>
            </w:rPr>
          </w:pPr>
          <w:hyperlink w:anchor="_Toc20772115" w:history="1">
            <w:r w:rsidRPr="004149FA">
              <w:rPr>
                <w:rStyle w:val="Hyperlink"/>
                <w:noProof/>
              </w:rPr>
              <w:t>Licence</w:t>
            </w:r>
            <w:r>
              <w:rPr>
                <w:noProof/>
                <w:webHidden/>
              </w:rPr>
              <w:tab/>
            </w:r>
            <w:r>
              <w:rPr>
                <w:noProof/>
                <w:webHidden/>
              </w:rPr>
              <w:fldChar w:fldCharType="begin"/>
            </w:r>
            <w:r>
              <w:rPr>
                <w:noProof/>
                <w:webHidden/>
              </w:rPr>
              <w:instrText xml:space="preserve"> PAGEREF _Toc20772115 \h </w:instrText>
            </w:r>
            <w:r>
              <w:rPr>
                <w:noProof/>
                <w:webHidden/>
              </w:rPr>
            </w:r>
            <w:r>
              <w:rPr>
                <w:noProof/>
                <w:webHidden/>
              </w:rPr>
              <w:fldChar w:fldCharType="separate"/>
            </w:r>
            <w:r w:rsidR="008A4780">
              <w:rPr>
                <w:noProof/>
                <w:webHidden/>
              </w:rPr>
              <w:t>3</w:t>
            </w:r>
            <w:r>
              <w:rPr>
                <w:noProof/>
                <w:webHidden/>
              </w:rPr>
              <w:fldChar w:fldCharType="end"/>
            </w:r>
          </w:hyperlink>
        </w:p>
        <w:p w14:paraId="7F7DC6C6" w14:textId="7017587C" w:rsidR="00825896" w:rsidRDefault="00825896">
          <w:pPr>
            <w:pStyle w:val="TOC1"/>
            <w:tabs>
              <w:tab w:val="right" w:leader="dot" w:pos="9016"/>
            </w:tabs>
            <w:rPr>
              <w:rFonts w:eastAsiaTheme="minorEastAsia"/>
              <w:noProof/>
              <w:lang w:eastAsia="en-GB"/>
            </w:rPr>
          </w:pPr>
          <w:hyperlink w:anchor="_Toc20772116" w:history="1">
            <w:r w:rsidRPr="004149FA">
              <w:rPr>
                <w:rStyle w:val="Hyperlink"/>
                <w:noProof/>
              </w:rPr>
              <w:t>Documentation Map</w:t>
            </w:r>
            <w:r>
              <w:rPr>
                <w:noProof/>
                <w:webHidden/>
              </w:rPr>
              <w:tab/>
            </w:r>
            <w:r>
              <w:rPr>
                <w:noProof/>
                <w:webHidden/>
              </w:rPr>
              <w:fldChar w:fldCharType="begin"/>
            </w:r>
            <w:r>
              <w:rPr>
                <w:noProof/>
                <w:webHidden/>
              </w:rPr>
              <w:instrText xml:space="preserve"> PAGEREF _Toc20772116 \h </w:instrText>
            </w:r>
            <w:r>
              <w:rPr>
                <w:noProof/>
                <w:webHidden/>
              </w:rPr>
            </w:r>
            <w:r>
              <w:rPr>
                <w:noProof/>
                <w:webHidden/>
              </w:rPr>
              <w:fldChar w:fldCharType="separate"/>
            </w:r>
            <w:r w:rsidR="008A4780">
              <w:rPr>
                <w:noProof/>
                <w:webHidden/>
              </w:rPr>
              <w:t>4</w:t>
            </w:r>
            <w:r>
              <w:rPr>
                <w:noProof/>
                <w:webHidden/>
              </w:rPr>
              <w:fldChar w:fldCharType="end"/>
            </w:r>
          </w:hyperlink>
        </w:p>
        <w:p w14:paraId="173FA453" w14:textId="0AC32FF8" w:rsidR="00825896" w:rsidRDefault="00825896">
          <w:pPr>
            <w:pStyle w:val="TOC1"/>
            <w:tabs>
              <w:tab w:val="right" w:leader="dot" w:pos="9016"/>
            </w:tabs>
            <w:rPr>
              <w:rFonts w:eastAsiaTheme="minorEastAsia"/>
              <w:noProof/>
              <w:lang w:eastAsia="en-GB"/>
            </w:rPr>
          </w:pPr>
          <w:hyperlink w:anchor="_Toc20772117" w:history="1">
            <w:r w:rsidRPr="004149FA">
              <w:rPr>
                <w:rStyle w:val="Hyperlink"/>
                <w:noProof/>
              </w:rPr>
              <w:t>About This Guide</w:t>
            </w:r>
            <w:r>
              <w:rPr>
                <w:noProof/>
                <w:webHidden/>
              </w:rPr>
              <w:tab/>
            </w:r>
            <w:r>
              <w:rPr>
                <w:noProof/>
                <w:webHidden/>
              </w:rPr>
              <w:fldChar w:fldCharType="begin"/>
            </w:r>
            <w:r>
              <w:rPr>
                <w:noProof/>
                <w:webHidden/>
              </w:rPr>
              <w:instrText xml:space="preserve"> PAGEREF _Toc20772117 \h </w:instrText>
            </w:r>
            <w:r>
              <w:rPr>
                <w:noProof/>
                <w:webHidden/>
              </w:rPr>
            </w:r>
            <w:r>
              <w:rPr>
                <w:noProof/>
                <w:webHidden/>
              </w:rPr>
              <w:fldChar w:fldCharType="separate"/>
            </w:r>
            <w:r w:rsidR="008A4780">
              <w:rPr>
                <w:noProof/>
                <w:webHidden/>
              </w:rPr>
              <w:t>5</w:t>
            </w:r>
            <w:r>
              <w:rPr>
                <w:noProof/>
                <w:webHidden/>
              </w:rPr>
              <w:fldChar w:fldCharType="end"/>
            </w:r>
          </w:hyperlink>
        </w:p>
        <w:p w14:paraId="7F8FCA82" w14:textId="7FB091D7" w:rsidR="00825896" w:rsidRDefault="00825896">
          <w:pPr>
            <w:pStyle w:val="TOC2"/>
            <w:tabs>
              <w:tab w:val="right" w:leader="dot" w:pos="9016"/>
            </w:tabs>
            <w:rPr>
              <w:rFonts w:eastAsiaTheme="minorEastAsia"/>
              <w:noProof/>
              <w:lang w:eastAsia="en-GB"/>
            </w:rPr>
          </w:pPr>
          <w:hyperlink w:anchor="_Toc20772118" w:history="1">
            <w:r w:rsidRPr="004149FA">
              <w:rPr>
                <w:rStyle w:val="Hyperlink"/>
                <w:noProof/>
              </w:rPr>
              <w:t>First Steps</w:t>
            </w:r>
            <w:r>
              <w:rPr>
                <w:noProof/>
                <w:webHidden/>
              </w:rPr>
              <w:tab/>
            </w:r>
            <w:r>
              <w:rPr>
                <w:noProof/>
                <w:webHidden/>
              </w:rPr>
              <w:fldChar w:fldCharType="begin"/>
            </w:r>
            <w:r>
              <w:rPr>
                <w:noProof/>
                <w:webHidden/>
              </w:rPr>
              <w:instrText xml:space="preserve"> PAGEREF _Toc20772118 \h </w:instrText>
            </w:r>
            <w:r>
              <w:rPr>
                <w:noProof/>
                <w:webHidden/>
              </w:rPr>
            </w:r>
            <w:r>
              <w:rPr>
                <w:noProof/>
                <w:webHidden/>
              </w:rPr>
              <w:fldChar w:fldCharType="separate"/>
            </w:r>
            <w:r w:rsidR="008A4780">
              <w:rPr>
                <w:noProof/>
                <w:webHidden/>
              </w:rPr>
              <w:t>5</w:t>
            </w:r>
            <w:r>
              <w:rPr>
                <w:noProof/>
                <w:webHidden/>
              </w:rPr>
              <w:fldChar w:fldCharType="end"/>
            </w:r>
          </w:hyperlink>
        </w:p>
        <w:p w14:paraId="4A58CC92" w14:textId="79FB36AC" w:rsidR="00825896" w:rsidRDefault="00825896">
          <w:pPr>
            <w:pStyle w:val="TOC2"/>
            <w:tabs>
              <w:tab w:val="right" w:leader="dot" w:pos="9016"/>
            </w:tabs>
            <w:rPr>
              <w:rFonts w:eastAsiaTheme="minorEastAsia"/>
              <w:noProof/>
              <w:lang w:eastAsia="en-GB"/>
            </w:rPr>
          </w:pPr>
          <w:hyperlink w:anchor="_Toc20772119" w:history="1">
            <w:r w:rsidRPr="004149FA">
              <w:rPr>
                <w:rStyle w:val="Hyperlink"/>
                <w:noProof/>
              </w:rPr>
              <w:t>Next Steps</w:t>
            </w:r>
            <w:r>
              <w:rPr>
                <w:noProof/>
                <w:webHidden/>
              </w:rPr>
              <w:tab/>
            </w:r>
            <w:r>
              <w:rPr>
                <w:noProof/>
                <w:webHidden/>
              </w:rPr>
              <w:fldChar w:fldCharType="begin"/>
            </w:r>
            <w:r>
              <w:rPr>
                <w:noProof/>
                <w:webHidden/>
              </w:rPr>
              <w:instrText xml:space="preserve"> PAGEREF _Toc20772119 \h </w:instrText>
            </w:r>
            <w:r>
              <w:rPr>
                <w:noProof/>
                <w:webHidden/>
              </w:rPr>
            </w:r>
            <w:r>
              <w:rPr>
                <w:noProof/>
                <w:webHidden/>
              </w:rPr>
              <w:fldChar w:fldCharType="separate"/>
            </w:r>
            <w:r w:rsidR="008A4780">
              <w:rPr>
                <w:noProof/>
                <w:webHidden/>
              </w:rPr>
              <w:t>5</w:t>
            </w:r>
            <w:r>
              <w:rPr>
                <w:noProof/>
                <w:webHidden/>
              </w:rPr>
              <w:fldChar w:fldCharType="end"/>
            </w:r>
          </w:hyperlink>
        </w:p>
        <w:p w14:paraId="4BACD3E1" w14:textId="3D8F0A36" w:rsidR="00825896" w:rsidRDefault="00825896">
          <w:pPr>
            <w:pStyle w:val="TOC1"/>
            <w:tabs>
              <w:tab w:val="right" w:leader="dot" w:pos="9016"/>
            </w:tabs>
            <w:rPr>
              <w:rFonts w:eastAsiaTheme="minorEastAsia"/>
              <w:noProof/>
              <w:lang w:eastAsia="en-GB"/>
            </w:rPr>
          </w:pPr>
          <w:hyperlink w:anchor="_Toc20772120" w:history="1">
            <w:r w:rsidRPr="004149FA">
              <w:rPr>
                <w:rStyle w:val="Hyperlink"/>
                <w:noProof/>
              </w:rPr>
              <w:t>Abel Copyright &amp; Licensing</w:t>
            </w:r>
            <w:r>
              <w:rPr>
                <w:noProof/>
                <w:webHidden/>
              </w:rPr>
              <w:tab/>
            </w:r>
            <w:r>
              <w:rPr>
                <w:noProof/>
                <w:webHidden/>
              </w:rPr>
              <w:fldChar w:fldCharType="begin"/>
            </w:r>
            <w:r>
              <w:rPr>
                <w:noProof/>
                <w:webHidden/>
              </w:rPr>
              <w:instrText xml:space="preserve"> PAGEREF _Toc20772120 \h </w:instrText>
            </w:r>
            <w:r>
              <w:rPr>
                <w:noProof/>
                <w:webHidden/>
              </w:rPr>
            </w:r>
            <w:r>
              <w:rPr>
                <w:noProof/>
                <w:webHidden/>
              </w:rPr>
              <w:fldChar w:fldCharType="separate"/>
            </w:r>
            <w:r w:rsidR="008A4780">
              <w:rPr>
                <w:noProof/>
                <w:webHidden/>
              </w:rPr>
              <w:t>6</w:t>
            </w:r>
            <w:r>
              <w:rPr>
                <w:noProof/>
                <w:webHidden/>
              </w:rPr>
              <w:fldChar w:fldCharType="end"/>
            </w:r>
          </w:hyperlink>
        </w:p>
        <w:p w14:paraId="40494C95" w14:textId="6FAD09A7" w:rsidR="00825896" w:rsidRDefault="00825896">
          <w:pPr>
            <w:pStyle w:val="TOC1"/>
            <w:tabs>
              <w:tab w:val="right" w:leader="dot" w:pos="9016"/>
            </w:tabs>
            <w:rPr>
              <w:rFonts w:eastAsiaTheme="minorEastAsia"/>
              <w:noProof/>
              <w:lang w:eastAsia="en-GB"/>
            </w:rPr>
          </w:pPr>
          <w:hyperlink w:anchor="_Toc20772121" w:history="1">
            <w:r w:rsidRPr="004149FA">
              <w:rPr>
                <w:rStyle w:val="Hyperlink"/>
                <w:noProof/>
              </w:rPr>
              <w:t>External Bells Configuration</w:t>
            </w:r>
            <w:r>
              <w:rPr>
                <w:noProof/>
                <w:webHidden/>
              </w:rPr>
              <w:tab/>
            </w:r>
            <w:r>
              <w:rPr>
                <w:noProof/>
                <w:webHidden/>
              </w:rPr>
              <w:fldChar w:fldCharType="begin"/>
            </w:r>
            <w:r>
              <w:rPr>
                <w:noProof/>
                <w:webHidden/>
              </w:rPr>
              <w:instrText xml:space="preserve"> PAGEREF _Toc20772121 \h </w:instrText>
            </w:r>
            <w:r>
              <w:rPr>
                <w:noProof/>
                <w:webHidden/>
              </w:rPr>
            </w:r>
            <w:r>
              <w:rPr>
                <w:noProof/>
                <w:webHidden/>
              </w:rPr>
              <w:fldChar w:fldCharType="separate"/>
            </w:r>
            <w:r w:rsidR="008A4780">
              <w:rPr>
                <w:noProof/>
                <w:webHidden/>
              </w:rPr>
              <w:t>6</w:t>
            </w:r>
            <w:r>
              <w:rPr>
                <w:noProof/>
                <w:webHidden/>
              </w:rPr>
              <w:fldChar w:fldCharType="end"/>
            </w:r>
          </w:hyperlink>
        </w:p>
        <w:p w14:paraId="570BD4E8" w14:textId="4027756B" w:rsidR="00825896" w:rsidRDefault="00825896">
          <w:pPr>
            <w:pStyle w:val="TOC1"/>
            <w:tabs>
              <w:tab w:val="right" w:leader="dot" w:pos="9016"/>
            </w:tabs>
            <w:rPr>
              <w:rFonts w:eastAsiaTheme="minorEastAsia"/>
              <w:noProof/>
              <w:lang w:eastAsia="en-GB"/>
            </w:rPr>
          </w:pPr>
          <w:hyperlink w:anchor="_Toc20772122" w:history="1">
            <w:r w:rsidRPr="004149FA">
              <w:rPr>
                <w:rStyle w:val="Hyperlink"/>
                <w:noProof/>
              </w:rPr>
              <w:t>Ringing Subsets of Bells</w:t>
            </w:r>
            <w:r>
              <w:rPr>
                <w:noProof/>
                <w:webHidden/>
              </w:rPr>
              <w:tab/>
            </w:r>
            <w:r>
              <w:rPr>
                <w:noProof/>
                <w:webHidden/>
              </w:rPr>
              <w:fldChar w:fldCharType="begin"/>
            </w:r>
            <w:r>
              <w:rPr>
                <w:noProof/>
                <w:webHidden/>
              </w:rPr>
              <w:instrText xml:space="preserve"> PAGEREF _Toc20772122 \h </w:instrText>
            </w:r>
            <w:r>
              <w:rPr>
                <w:noProof/>
                <w:webHidden/>
              </w:rPr>
            </w:r>
            <w:r>
              <w:rPr>
                <w:noProof/>
                <w:webHidden/>
              </w:rPr>
              <w:fldChar w:fldCharType="separate"/>
            </w:r>
            <w:r w:rsidR="008A4780">
              <w:rPr>
                <w:noProof/>
                <w:webHidden/>
              </w:rPr>
              <w:t>10</w:t>
            </w:r>
            <w:r>
              <w:rPr>
                <w:noProof/>
                <w:webHidden/>
              </w:rPr>
              <w:fldChar w:fldCharType="end"/>
            </w:r>
          </w:hyperlink>
        </w:p>
        <w:p w14:paraId="7BF3ADE1" w14:textId="0BA7969C" w:rsidR="00825896" w:rsidRDefault="00825896">
          <w:pPr>
            <w:pStyle w:val="TOC2"/>
            <w:tabs>
              <w:tab w:val="right" w:leader="dot" w:pos="9016"/>
            </w:tabs>
            <w:rPr>
              <w:rFonts w:eastAsiaTheme="minorEastAsia"/>
              <w:noProof/>
              <w:lang w:eastAsia="en-GB"/>
            </w:rPr>
          </w:pPr>
          <w:hyperlink w:anchor="_Toc20772123" w:history="1">
            <w:r w:rsidRPr="004149FA">
              <w:rPr>
                <w:rStyle w:val="Hyperlink"/>
                <w:noProof/>
              </w:rPr>
              <w:t>Ringing the Light Bells</w:t>
            </w:r>
            <w:r>
              <w:rPr>
                <w:noProof/>
                <w:webHidden/>
              </w:rPr>
              <w:tab/>
            </w:r>
            <w:r>
              <w:rPr>
                <w:noProof/>
                <w:webHidden/>
              </w:rPr>
              <w:fldChar w:fldCharType="begin"/>
            </w:r>
            <w:r>
              <w:rPr>
                <w:noProof/>
                <w:webHidden/>
              </w:rPr>
              <w:instrText xml:space="preserve"> PAGEREF _Toc20772123 \h </w:instrText>
            </w:r>
            <w:r>
              <w:rPr>
                <w:noProof/>
                <w:webHidden/>
              </w:rPr>
            </w:r>
            <w:r>
              <w:rPr>
                <w:noProof/>
                <w:webHidden/>
              </w:rPr>
              <w:fldChar w:fldCharType="separate"/>
            </w:r>
            <w:r w:rsidR="008A4780">
              <w:rPr>
                <w:noProof/>
                <w:webHidden/>
              </w:rPr>
              <w:t>10</w:t>
            </w:r>
            <w:r>
              <w:rPr>
                <w:noProof/>
                <w:webHidden/>
              </w:rPr>
              <w:fldChar w:fldCharType="end"/>
            </w:r>
          </w:hyperlink>
        </w:p>
        <w:p w14:paraId="4E629CA1" w14:textId="1BE5F413" w:rsidR="00825896" w:rsidRDefault="00825896">
          <w:pPr>
            <w:pStyle w:val="TOC2"/>
            <w:tabs>
              <w:tab w:val="right" w:leader="dot" w:pos="9016"/>
            </w:tabs>
            <w:rPr>
              <w:rFonts w:eastAsiaTheme="minorEastAsia"/>
              <w:noProof/>
              <w:lang w:eastAsia="en-GB"/>
            </w:rPr>
          </w:pPr>
          <w:hyperlink w:anchor="_Toc20772124" w:history="1">
            <w:r w:rsidRPr="004149FA">
              <w:rPr>
                <w:rStyle w:val="Hyperlink"/>
                <w:noProof/>
              </w:rPr>
              <w:t>Ringing the Back Bells</w:t>
            </w:r>
            <w:r>
              <w:rPr>
                <w:noProof/>
                <w:webHidden/>
              </w:rPr>
              <w:tab/>
            </w:r>
            <w:r>
              <w:rPr>
                <w:noProof/>
                <w:webHidden/>
              </w:rPr>
              <w:fldChar w:fldCharType="begin"/>
            </w:r>
            <w:r>
              <w:rPr>
                <w:noProof/>
                <w:webHidden/>
              </w:rPr>
              <w:instrText xml:space="preserve"> PAGEREF _Toc20772124 \h </w:instrText>
            </w:r>
            <w:r>
              <w:rPr>
                <w:noProof/>
                <w:webHidden/>
              </w:rPr>
            </w:r>
            <w:r>
              <w:rPr>
                <w:noProof/>
                <w:webHidden/>
              </w:rPr>
              <w:fldChar w:fldCharType="separate"/>
            </w:r>
            <w:r w:rsidR="008A4780">
              <w:rPr>
                <w:noProof/>
                <w:webHidden/>
              </w:rPr>
              <w:t>10</w:t>
            </w:r>
            <w:r>
              <w:rPr>
                <w:noProof/>
                <w:webHidden/>
              </w:rPr>
              <w:fldChar w:fldCharType="end"/>
            </w:r>
          </w:hyperlink>
        </w:p>
        <w:p w14:paraId="381FAB20" w14:textId="79E8CBFF" w:rsidR="00825896" w:rsidRDefault="00825896">
          <w:pPr>
            <w:pStyle w:val="TOC1"/>
            <w:tabs>
              <w:tab w:val="right" w:leader="dot" w:pos="9016"/>
            </w:tabs>
            <w:rPr>
              <w:rFonts w:eastAsiaTheme="minorEastAsia"/>
              <w:noProof/>
              <w:lang w:eastAsia="en-GB"/>
            </w:rPr>
          </w:pPr>
          <w:hyperlink w:anchor="_Toc20772125" w:history="1">
            <w:r w:rsidRPr="004149FA">
              <w:rPr>
                <w:rStyle w:val="Hyperlink"/>
                <w:noProof/>
              </w:rPr>
              <w:t>Moving Ringers</w:t>
            </w:r>
            <w:r>
              <w:rPr>
                <w:noProof/>
                <w:webHidden/>
              </w:rPr>
              <w:tab/>
            </w:r>
            <w:r>
              <w:rPr>
                <w:noProof/>
                <w:webHidden/>
              </w:rPr>
              <w:fldChar w:fldCharType="begin"/>
            </w:r>
            <w:r>
              <w:rPr>
                <w:noProof/>
                <w:webHidden/>
              </w:rPr>
              <w:instrText xml:space="preserve"> PAGEREF _Toc20772125 \h </w:instrText>
            </w:r>
            <w:r>
              <w:rPr>
                <w:noProof/>
                <w:webHidden/>
              </w:rPr>
            </w:r>
            <w:r>
              <w:rPr>
                <w:noProof/>
                <w:webHidden/>
              </w:rPr>
              <w:fldChar w:fldCharType="separate"/>
            </w:r>
            <w:r w:rsidR="008A4780">
              <w:rPr>
                <w:noProof/>
                <w:webHidden/>
              </w:rPr>
              <w:t>12</w:t>
            </w:r>
            <w:r>
              <w:rPr>
                <w:noProof/>
                <w:webHidden/>
              </w:rPr>
              <w:fldChar w:fldCharType="end"/>
            </w:r>
          </w:hyperlink>
        </w:p>
        <w:p w14:paraId="31F4ADE9" w14:textId="2340D5F5" w:rsidR="00825896" w:rsidRDefault="00825896">
          <w:pPr>
            <w:pStyle w:val="TOC1"/>
            <w:tabs>
              <w:tab w:val="right" w:leader="dot" w:pos="9016"/>
            </w:tabs>
            <w:rPr>
              <w:rFonts w:eastAsiaTheme="minorEastAsia"/>
              <w:noProof/>
              <w:lang w:eastAsia="en-GB"/>
            </w:rPr>
          </w:pPr>
          <w:hyperlink w:anchor="_Toc20772126" w:history="1">
            <w:r w:rsidRPr="004149FA">
              <w:rPr>
                <w:rStyle w:val="Hyperlink"/>
                <w:noProof/>
              </w:rPr>
              <w:t>Delay Timer Calibration</w:t>
            </w:r>
            <w:r>
              <w:rPr>
                <w:noProof/>
                <w:webHidden/>
              </w:rPr>
              <w:tab/>
            </w:r>
            <w:r>
              <w:rPr>
                <w:noProof/>
                <w:webHidden/>
              </w:rPr>
              <w:fldChar w:fldCharType="begin"/>
            </w:r>
            <w:r>
              <w:rPr>
                <w:noProof/>
                <w:webHidden/>
              </w:rPr>
              <w:instrText xml:space="preserve"> PAGEREF _Toc20772126 \h </w:instrText>
            </w:r>
            <w:r>
              <w:rPr>
                <w:noProof/>
                <w:webHidden/>
              </w:rPr>
            </w:r>
            <w:r>
              <w:rPr>
                <w:noProof/>
                <w:webHidden/>
              </w:rPr>
              <w:fldChar w:fldCharType="separate"/>
            </w:r>
            <w:r w:rsidR="008A4780">
              <w:rPr>
                <w:noProof/>
                <w:webHidden/>
              </w:rPr>
              <w:t>13</w:t>
            </w:r>
            <w:r>
              <w:rPr>
                <w:noProof/>
                <w:webHidden/>
              </w:rPr>
              <w:fldChar w:fldCharType="end"/>
            </w:r>
          </w:hyperlink>
        </w:p>
        <w:p w14:paraId="12C0A1D5" w14:textId="4BF65151" w:rsidR="00825896" w:rsidRDefault="00825896">
          <w:pPr>
            <w:pStyle w:val="TOC1"/>
            <w:tabs>
              <w:tab w:val="right" w:leader="dot" w:pos="9016"/>
            </w:tabs>
            <w:rPr>
              <w:rFonts w:eastAsiaTheme="minorEastAsia"/>
              <w:noProof/>
              <w:lang w:eastAsia="en-GB"/>
            </w:rPr>
          </w:pPr>
          <w:hyperlink w:anchor="_Toc20772127" w:history="1">
            <w:r w:rsidRPr="004149FA">
              <w:rPr>
                <w:rStyle w:val="Hyperlink"/>
                <w:noProof/>
              </w:rPr>
              <w:t>Using Multiple PCs</w:t>
            </w:r>
            <w:r>
              <w:rPr>
                <w:noProof/>
                <w:webHidden/>
              </w:rPr>
              <w:tab/>
            </w:r>
            <w:r>
              <w:rPr>
                <w:noProof/>
                <w:webHidden/>
              </w:rPr>
              <w:fldChar w:fldCharType="begin"/>
            </w:r>
            <w:r>
              <w:rPr>
                <w:noProof/>
                <w:webHidden/>
              </w:rPr>
              <w:instrText xml:space="preserve"> PAGEREF _Toc20772127 \h </w:instrText>
            </w:r>
            <w:r>
              <w:rPr>
                <w:noProof/>
                <w:webHidden/>
              </w:rPr>
            </w:r>
            <w:r>
              <w:rPr>
                <w:noProof/>
                <w:webHidden/>
              </w:rPr>
              <w:fldChar w:fldCharType="separate"/>
            </w:r>
            <w:r w:rsidR="008A4780">
              <w:rPr>
                <w:noProof/>
                <w:webHidden/>
              </w:rPr>
              <w:t>14</w:t>
            </w:r>
            <w:r>
              <w:rPr>
                <w:noProof/>
                <w:webHidden/>
              </w:rPr>
              <w:fldChar w:fldCharType="end"/>
            </w:r>
          </w:hyperlink>
        </w:p>
        <w:p w14:paraId="030D2839" w14:textId="1475D531" w:rsidR="00825896" w:rsidRDefault="00825896">
          <w:pPr>
            <w:pStyle w:val="TOC2"/>
            <w:tabs>
              <w:tab w:val="right" w:leader="dot" w:pos="9016"/>
            </w:tabs>
            <w:rPr>
              <w:rFonts w:eastAsiaTheme="minorEastAsia"/>
              <w:noProof/>
              <w:lang w:eastAsia="en-GB"/>
            </w:rPr>
          </w:pPr>
          <w:hyperlink w:anchor="_Toc20772128" w:history="1">
            <w:r w:rsidRPr="004149FA">
              <w:rPr>
                <w:rStyle w:val="Hyperlink"/>
                <w:noProof/>
              </w:rPr>
              <w:t>Second PC Module &amp; Basic Serial Splitter Module</w:t>
            </w:r>
            <w:r>
              <w:rPr>
                <w:noProof/>
                <w:webHidden/>
              </w:rPr>
              <w:tab/>
            </w:r>
            <w:r>
              <w:rPr>
                <w:noProof/>
                <w:webHidden/>
              </w:rPr>
              <w:fldChar w:fldCharType="begin"/>
            </w:r>
            <w:r>
              <w:rPr>
                <w:noProof/>
                <w:webHidden/>
              </w:rPr>
              <w:instrText xml:space="preserve"> PAGEREF _Toc20772128 \h </w:instrText>
            </w:r>
            <w:r>
              <w:rPr>
                <w:noProof/>
                <w:webHidden/>
              </w:rPr>
            </w:r>
            <w:r>
              <w:rPr>
                <w:noProof/>
                <w:webHidden/>
              </w:rPr>
              <w:fldChar w:fldCharType="separate"/>
            </w:r>
            <w:r w:rsidR="008A4780">
              <w:rPr>
                <w:noProof/>
                <w:webHidden/>
              </w:rPr>
              <w:t>14</w:t>
            </w:r>
            <w:r>
              <w:rPr>
                <w:noProof/>
                <w:webHidden/>
              </w:rPr>
              <w:fldChar w:fldCharType="end"/>
            </w:r>
          </w:hyperlink>
        </w:p>
        <w:p w14:paraId="2ACCBCE5" w14:textId="6481B491" w:rsidR="00825896" w:rsidRDefault="00825896">
          <w:pPr>
            <w:pStyle w:val="TOC2"/>
            <w:tabs>
              <w:tab w:val="right" w:leader="dot" w:pos="9016"/>
            </w:tabs>
            <w:rPr>
              <w:rFonts w:eastAsiaTheme="minorEastAsia"/>
              <w:noProof/>
              <w:lang w:eastAsia="en-GB"/>
            </w:rPr>
          </w:pPr>
          <w:hyperlink w:anchor="_Toc20772129" w:history="1">
            <w:r w:rsidRPr="004149FA">
              <w:rPr>
                <w:rStyle w:val="Hyperlink"/>
                <w:noProof/>
              </w:rPr>
              <w:t>Configuring the Interface</w:t>
            </w:r>
            <w:r>
              <w:rPr>
                <w:noProof/>
                <w:webHidden/>
              </w:rPr>
              <w:tab/>
            </w:r>
            <w:r>
              <w:rPr>
                <w:noProof/>
                <w:webHidden/>
              </w:rPr>
              <w:fldChar w:fldCharType="begin"/>
            </w:r>
            <w:r>
              <w:rPr>
                <w:noProof/>
                <w:webHidden/>
              </w:rPr>
              <w:instrText xml:space="preserve"> PAGEREF _Toc20772129 \h </w:instrText>
            </w:r>
            <w:r>
              <w:rPr>
                <w:noProof/>
                <w:webHidden/>
              </w:rPr>
            </w:r>
            <w:r>
              <w:rPr>
                <w:noProof/>
                <w:webHidden/>
              </w:rPr>
              <w:fldChar w:fldCharType="separate"/>
            </w:r>
            <w:r w:rsidR="008A4780">
              <w:rPr>
                <w:noProof/>
                <w:webHidden/>
              </w:rPr>
              <w:t>14</w:t>
            </w:r>
            <w:r>
              <w:rPr>
                <w:noProof/>
                <w:webHidden/>
              </w:rPr>
              <w:fldChar w:fldCharType="end"/>
            </w:r>
          </w:hyperlink>
        </w:p>
        <w:p w14:paraId="2CCB6D0D" w14:textId="211A67F8" w:rsidR="001060D5" w:rsidRDefault="004A19E5" w:rsidP="00D16CF7">
          <w:pPr>
            <w:rPr>
              <w:noProof/>
            </w:rPr>
          </w:pPr>
          <w:r>
            <w:rPr>
              <w:b/>
              <w:bCs/>
              <w:noProof/>
            </w:rPr>
            <w:fldChar w:fldCharType="end"/>
          </w:r>
        </w:p>
      </w:sdtContent>
    </w:sdt>
    <w:p w14:paraId="2CCB6D0E" w14:textId="77777777" w:rsidR="003A3D10" w:rsidRPr="00787764" w:rsidRDefault="00B7322D" w:rsidP="001E1F78">
      <w:pPr>
        <w:pStyle w:val="Heading1"/>
        <w:spacing w:after="100"/>
      </w:pPr>
      <w:bookmarkStart w:id="5" w:name="_Toc20772113"/>
      <w:r>
        <w:t>I</w:t>
      </w:r>
      <w:r w:rsidR="00E35852">
        <w:t>ndex</w:t>
      </w:r>
      <w:r w:rsidR="003A3D10">
        <w:t xml:space="preserve"> of Figures</w:t>
      </w:r>
      <w:bookmarkEnd w:id="5"/>
    </w:p>
    <w:p w14:paraId="56E65D58" w14:textId="11EAC227" w:rsidR="00825896" w:rsidRDefault="003A3D10" w:rsidP="00676567">
      <w:pPr>
        <w:pStyle w:val="TableofFigures"/>
        <w:tabs>
          <w:tab w:val="right" w:leader="dot" w:pos="9016"/>
        </w:tabs>
        <w:spacing w:after="100"/>
        <w:rPr>
          <w:rFonts w:eastAsiaTheme="minorEastAsia"/>
          <w:noProof/>
          <w:lang w:eastAsia="en-GB"/>
        </w:rPr>
      </w:pPr>
      <w:r>
        <w:rPr>
          <w:i/>
        </w:rPr>
        <w:fldChar w:fldCharType="begin"/>
      </w:r>
      <w:r>
        <w:rPr>
          <w:i/>
        </w:rPr>
        <w:instrText xml:space="preserve"> TOC \h \z \c "Figure" </w:instrText>
      </w:r>
      <w:r>
        <w:rPr>
          <w:i/>
        </w:rPr>
        <w:fldChar w:fldCharType="separate"/>
      </w:r>
      <w:hyperlink w:anchor="_Toc20772130" w:history="1">
        <w:r w:rsidR="00825896" w:rsidRPr="009B3106">
          <w:rPr>
            <w:rStyle w:val="Hyperlink"/>
            <w:noProof/>
          </w:rPr>
          <w:t>Figure 1 – Documentation Map</w:t>
        </w:r>
        <w:r w:rsidR="00825896">
          <w:rPr>
            <w:noProof/>
            <w:webHidden/>
          </w:rPr>
          <w:tab/>
        </w:r>
        <w:r w:rsidR="00825896">
          <w:rPr>
            <w:noProof/>
            <w:webHidden/>
          </w:rPr>
          <w:fldChar w:fldCharType="begin"/>
        </w:r>
        <w:r w:rsidR="00825896">
          <w:rPr>
            <w:noProof/>
            <w:webHidden/>
          </w:rPr>
          <w:instrText xml:space="preserve"> PAGEREF _Toc20772130 \h </w:instrText>
        </w:r>
        <w:r w:rsidR="00825896">
          <w:rPr>
            <w:noProof/>
            <w:webHidden/>
          </w:rPr>
        </w:r>
        <w:r w:rsidR="00825896">
          <w:rPr>
            <w:noProof/>
            <w:webHidden/>
          </w:rPr>
          <w:fldChar w:fldCharType="separate"/>
        </w:r>
        <w:r w:rsidR="008A4780">
          <w:rPr>
            <w:noProof/>
            <w:webHidden/>
          </w:rPr>
          <w:t>4</w:t>
        </w:r>
        <w:r w:rsidR="00825896">
          <w:rPr>
            <w:noProof/>
            <w:webHidden/>
          </w:rPr>
          <w:fldChar w:fldCharType="end"/>
        </w:r>
      </w:hyperlink>
    </w:p>
    <w:p w14:paraId="5E97D25B" w14:textId="551599D3" w:rsidR="00825896" w:rsidRDefault="00825896" w:rsidP="00676567">
      <w:pPr>
        <w:pStyle w:val="TableofFigures"/>
        <w:tabs>
          <w:tab w:val="right" w:leader="dot" w:pos="9016"/>
        </w:tabs>
        <w:spacing w:after="100"/>
        <w:rPr>
          <w:rFonts w:eastAsiaTheme="minorEastAsia"/>
          <w:noProof/>
          <w:lang w:eastAsia="en-GB"/>
        </w:rPr>
      </w:pPr>
      <w:hyperlink w:anchor="_Toc20772131" w:history="1">
        <w:r w:rsidRPr="009B3106">
          <w:rPr>
            <w:rStyle w:val="Hyperlink"/>
            <w:noProof/>
          </w:rPr>
          <w:t>Figure 2 – Abel – Discover Ports</w:t>
        </w:r>
        <w:r>
          <w:rPr>
            <w:noProof/>
            <w:webHidden/>
          </w:rPr>
          <w:tab/>
        </w:r>
        <w:r>
          <w:rPr>
            <w:noProof/>
            <w:webHidden/>
          </w:rPr>
          <w:fldChar w:fldCharType="begin"/>
        </w:r>
        <w:r>
          <w:rPr>
            <w:noProof/>
            <w:webHidden/>
          </w:rPr>
          <w:instrText xml:space="preserve"> PAGEREF _Toc20772131 \h </w:instrText>
        </w:r>
        <w:r>
          <w:rPr>
            <w:noProof/>
            <w:webHidden/>
          </w:rPr>
        </w:r>
        <w:r>
          <w:rPr>
            <w:noProof/>
            <w:webHidden/>
          </w:rPr>
          <w:fldChar w:fldCharType="separate"/>
        </w:r>
        <w:r w:rsidR="008A4780">
          <w:rPr>
            <w:noProof/>
            <w:webHidden/>
          </w:rPr>
          <w:t>6</w:t>
        </w:r>
        <w:r>
          <w:rPr>
            <w:noProof/>
            <w:webHidden/>
          </w:rPr>
          <w:fldChar w:fldCharType="end"/>
        </w:r>
      </w:hyperlink>
    </w:p>
    <w:p w14:paraId="016DE1A7" w14:textId="7B8B663C" w:rsidR="00825896" w:rsidRDefault="00825896" w:rsidP="00676567">
      <w:pPr>
        <w:pStyle w:val="TableofFigures"/>
        <w:tabs>
          <w:tab w:val="right" w:leader="dot" w:pos="9016"/>
        </w:tabs>
        <w:spacing w:after="100"/>
        <w:rPr>
          <w:rFonts w:eastAsiaTheme="minorEastAsia"/>
          <w:noProof/>
          <w:lang w:eastAsia="en-GB"/>
        </w:rPr>
      </w:pPr>
      <w:hyperlink w:anchor="_Toc20772132" w:history="1">
        <w:r w:rsidRPr="009B3106">
          <w:rPr>
            <w:rStyle w:val="Hyperlink"/>
            <w:noProof/>
          </w:rPr>
          <w:t>Figure 3 – Abel – Port Discovery</w:t>
        </w:r>
        <w:r>
          <w:rPr>
            <w:noProof/>
            <w:webHidden/>
          </w:rPr>
          <w:tab/>
        </w:r>
        <w:r>
          <w:rPr>
            <w:noProof/>
            <w:webHidden/>
          </w:rPr>
          <w:fldChar w:fldCharType="begin"/>
        </w:r>
        <w:r>
          <w:rPr>
            <w:noProof/>
            <w:webHidden/>
          </w:rPr>
          <w:instrText xml:space="preserve"> PAGEREF _Toc20772132 \h </w:instrText>
        </w:r>
        <w:r>
          <w:rPr>
            <w:noProof/>
            <w:webHidden/>
          </w:rPr>
        </w:r>
        <w:r>
          <w:rPr>
            <w:noProof/>
            <w:webHidden/>
          </w:rPr>
          <w:fldChar w:fldCharType="separate"/>
        </w:r>
        <w:r w:rsidR="008A4780">
          <w:rPr>
            <w:noProof/>
            <w:webHidden/>
          </w:rPr>
          <w:t>7</w:t>
        </w:r>
        <w:r>
          <w:rPr>
            <w:noProof/>
            <w:webHidden/>
          </w:rPr>
          <w:fldChar w:fldCharType="end"/>
        </w:r>
      </w:hyperlink>
    </w:p>
    <w:p w14:paraId="6F76690E" w14:textId="3987F8DF" w:rsidR="00825896" w:rsidRDefault="00825896" w:rsidP="00676567">
      <w:pPr>
        <w:pStyle w:val="TableofFigures"/>
        <w:tabs>
          <w:tab w:val="right" w:leader="dot" w:pos="9016"/>
        </w:tabs>
        <w:spacing w:after="100"/>
        <w:rPr>
          <w:rFonts w:eastAsiaTheme="minorEastAsia"/>
          <w:noProof/>
          <w:lang w:eastAsia="en-GB"/>
        </w:rPr>
      </w:pPr>
      <w:hyperlink w:anchor="_Toc20772133" w:history="1">
        <w:r w:rsidRPr="009B3106">
          <w:rPr>
            <w:rStyle w:val="Hyperlink"/>
            <w:noProof/>
          </w:rPr>
          <w:t>Figure 4 – Abel – Port Setting</w:t>
        </w:r>
        <w:r>
          <w:rPr>
            <w:noProof/>
            <w:webHidden/>
          </w:rPr>
          <w:tab/>
        </w:r>
        <w:r>
          <w:rPr>
            <w:noProof/>
            <w:webHidden/>
          </w:rPr>
          <w:fldChar w:fldCharType="begin"/>
        </w:r>
        <w:r>
          <w:rPr>
            <w:noProof/>
            <w:webHidden/>
          </w:rPr>
          <w:instrText xml:space="preserve"> PAGEREF _Toc20772133 \h </w:instrText>
        </w:r>
        <w:r>
          <w:rPr>
            <w:noProof/>
            <w:webHidden/>
          </w:rPr>
        </w:r>
        <w:r>
          <w:rPr>
            <w:noProof/>
            <w:webHidden/>
          </w:rPr>
          <w:fldChar w:fldCharType="separate"/>
        </w:r>
        <w:r w:rsidR="008A4780">
          <w:rPr>
            <w:noProof/>
            <w:webHidden/>
          </w:rPr>
          <w:t>7</w:t>
        </w:r>
        <w:r>
          <w:rPr>
            <w:noProof/>
            <w:webHidden/>
          </w:rPr>
          <w:fldChar w:fldCharType="end"/>
        </w:r>
      </w:hyperlink>
    </w:p>
    <w:p w14:paraId="2CA9306E" w14:textId="6B86F00D" w:rsidR="00825896" w:rsidRDefault="00825896" w:rsidP="00676567">
      <w:pPr>
        <w:pStyle w:val="TableofFigures"/>
        <w:tabs>
          <w:tab w:val="right" w:leader="dot" w:pos="9016"/>
        </w:tabs>
        <w:spacing w:after="100"/>
        <w:rPr>
          <w:rFonts w:eastAsiaTheme="minorEastAsia"/>
          <w:noProof/>
          <w:lang w:eastAsia="en-GB"/>
        </w:rPr>
      </w:pPr>
      <w:hyperlink w:anchor="_Toc20772134" w:history="1">
        <w:r w:rsidRPr="009B3106">
          <w:rPr>
            <w:rStyle w:val="Hyperlink"/>
            <w:noProof/>
          </w:rPr>
          <w:t>Figure 5 – Abel – Signal Setting</w:t>
        </w:r>
        <w:r>
          <w:rPr>
            <w:noProof/>
            <w:webHidden/>
          </w:rPr>
          <w:tab/>
        </w:r>
        <w:r>
          <w:rPr>
            <w:noProof/>
            <w:webHidden/>
          </w:rPr>
          <w:fldChar w:fldCharType="begin"/>
        </w:r>
        <w:r>
          <w:rPr>
            <w:noProof/>
            <w:webHidden/>
          </w:rPr>
          <w:instrText xml:space="preserve"> PAGEREF _Toc20772134 \h </w:instrText>
        </w:r>
        <w:r>
          <w:rPr>
            <w:noProof/>
            <w:webHidden/>
          </w:rPr>
        </w:r>
        <w:r>
          <w:rPr>
            <w:noProof/>
            <w:webHidden/>
          </w:rPr>
          <w:fldChar w:fldCharType="separate"/>
        </w:r>
        <w:r w:rsidR="008A4780">
          <w:rPr>
            <w:noProof/>
            <w:webHidden/>
          </w:rPr>
          <w:t>8</w:t>
        </w:r>
        <w:r>
          <w:rPr>
            <w:noProof/>
            <w:webHidden/>
          </w:rPr>
          <w:fldChar w:fldCharType="end"/>
        </w:r>
      </w:hyperlink>
    </w:p>
    <w:p w14:paraId="71B3B204" w14:textId="41036E92" w:rsidR="00825896" w:rsidRDefault="00825896" w:rsidP="00676567">
      <w:pPr>
        <w:pStyle w:val="TableofFigures"/>
        <w:tabs>
          <w:tab w:val="right" w:leader="dot" w:pos="9016"/>
        </w:tabs>
        <w:spacing w:after="100"/>
        <w:rPr>
          <w:rFonts w:eastAsiaTheme="minorEastAsia"/>
          <w:noProof/>
          <w:lang w:eastAsia="en-GB"/>
        </w:rPr>
      </w:pPr>
      <w:hyperlink w:anchor="_Toc20772135" w:history="1">
        <w:r w:rsidRPr="009B3106">
          <w:rPr>
            <w:rStyle w:val="Hyperlink"/>
            <w:noProof/>
          </w:rPr>
          <w:t>Figure 6 – Abel – Mappings</w:t>
        </w:r>
        <w:r>
          <w:rPr>
            <w:noProof/>
            <w:webHidden/>
          </w:rPr>
          <w:tab/>
        </w:r>
        <w:r>
          <w:rPr>
            <w:noProof/>
            <w:webHidden/>
          </w:rPr>
          <w:fldChar w:fldCharType="begin"/>
        </w:r>
        <w:r>
          <w:rPr>
            <w:noProof/>
            <w:webHidden/>
          </w:rPr>
          <w:instrText xml:space="preserve"> PAGEREF _Toc20772135 \h </w:instrText>
        </w:r>
        <w:r>
          <w:rPr>
            <w:noProof/>
            <w:webHidden/>
          </w:rPr>
        </w:r>
        <w:r>
          <w:rPr>
            <w:noProof/>
            <w:webHidden/>
          </w:rPr>
          <w:fldChar w:fldCharType="separate"/>
        </w:r>
        <w:r w:rsidR="008A4780">
          <w:rPr>
            <w:noProof/>
            <w:webHidden/>
          </w:rPr>
          <w:t>8</w:t>
        </w:r>
        <w:r>
          <w:rPr>
            <w:noProof/>
            <w:webHidden/>
          </w:rPr>
          <w:fldChar w:fldCharType="end"/>
        </w:r>
      </w:hyperlink>
    </w:p>
    <w:p w14:paraId="15C13D4A" w14:textId="4338A5F4" w:rsidR="00825896" w:rsidRDefault="00825896" w:rsidP="00676567">
      <w:pPr>
        <w:pStyle w:val="TableofFigures"/>
        <w:tabs>
          <w:tab w:val="right" w:leader="dot" w:pos="9016"/>
        </w:tabs>
        <w:spacing w:after="100"/>
        <w:rPr>
          <w:rFonts w:eastAsiaTheme="minorEastAsia"/>
          <w:noProof/>
          <w:lang w:eastAsia="en-GB"/>
        </w:rPr>
      </w:pPr>
      <w:hyperlink w:anchor="_Toc20772136" w:history="1">
        <w:r w:rsidRPr="009B3106">
          <w:rPr>
            <w:rStyle w:val="Hyperlink"/>
            <w:noProof/>
          </w:rPr>
          <w:t>Figure 7 – Abel – Sensor Delays</w:t>
        </w:r>
        <w:r>
          <w:rPr>
            <w:noProof/>
            <w:webHidden/>
          </w:rPr>
          <w:tab/>
        </w:r>
        <w:r>
          <w:rPr>
            <w:noProof/>
            <w:webHidden/>
          </w:rPr>
          <w:fldChar w:fldCharType="begin"/>
        </w:r>
        <w:r>
          <w:rPr>
            <w:noProof/>
            <w:webHidden/>
          </w:rPr>
          <w:instrText xml:space="preserve"> PAGEREF _Toc20772136 \h </w:instrText>
        </w:r>
        <w:r>
          <w:rPr>
            <w:noProof/>
            <w:webHidden/>
          </w:rPr>
        </w:r>
        <w:r>
          <w:rPr>
            <w:noProof/>
            <w:webHidden/>
          </w:rPr>
          <w:fldChar w:fldCharType="separate"/>
        </w:r>
        <w:r w:rsidR="008A4780">
          <w:rPr>
            <w:noProof/>
            <w:webHidden/>
          </w:rPr>
          <w:t>9</w:t>
        </w:r>
        <w:r>
          <w:rPr>
            <w:noProof/>
            <w:webHidden/>
          </w:rPr>
          <w:fldChar w:fldCharType="end"/>
        </w:r>
      </w:hyperlink>
    </w:p>
    <w:p w14:paraId="315900D9" w14:textId="08721454" w:rsidR="00825896" w:rsidRDefault="00825896" w:rsidP="00676567">
      <w:pPr>
        <w:pStyle w:val="TableofFigures"/>
        <w:tabs>
          <w:tab w:val="right" w:leader="dot" w:pos="9016"/>
        </w:tabs>
        <w:spacing w:after="100"/>
        <w:rPr>
          <w:rFonts w:eastAsiaTheme="minorEastAsia"/>
          <w:noProof/>
          <w:lang w:eastAsia="en-GB"/>
        </w:rPr>
      </w:pPr>
      <w:hyperlink w:anchor="_Toc20772137" w:history="1">
        <w:r w:rsidRPr="009B3106">
          <w:rPr>
            <w:rStyle w:val="Hyperlink"/>
            <w:noProof/>
          </w:rPr>
          <w:t>Figure 8 – Abel – External Bells Dialogue (Back 8)</w:t>
        </w:r>
        <w:r>
          <w:rPr>
            <w:noProof/>
            <w:webHidden/>
          </w:rPr>
          <w:tab/>
        </w:r>
        <w:r>
          <w:rPr>
            <w:noProof/>
            <w:webHidden/>
          </w:rPr>
          <w:fldChar w:fldCharType="begin"/>
        </w:r>
        <w:r>
          <w:rPr>
            <w:noProof/>
            <w:webHidden/>
          </w:rPr>
          <w:instrText xml:space="preserve"> PAGEREF _Toc20772137 \h </w:instrText>
        </w:r>
        <w:r>
          <w:rPr>
            <w:noProof/>
            <w:webHidden/>
          </w:rPr>
        </w:r>
        <w:r>
          <w:rPr>
            <w:noProof/>
            <w:webHidden/>
          </w:rPr>
          <w:fldChar w:fldCharType="separate"/>
        </w:r>
        <w:r w:rsidR="008A4780">
          <w:rPr>
            <w:noProof/>
            <w:webHidden/>
          </w:rPr>
          <w:t>11</w:t>
        </w:r>
        <w:r>
          <w:rPr>
            <w:noProof/>
            <w:webHidden/>
          </w:rPr>
          <w:fldChar w:fldCharType="end"/>
        </w:r>
      </w:hyperlink>
    </w:p>
    <w:p w14:paraId="3E824AD1" w14:textId="7DA7773F" w:rsidR="00825896" w:rsidRDefault="00825896" w:rsidP="00676567">
      <w:pPr>
        <w:pStyle w:val="TableofFigures"/>
        <w:tabs>
          <w:tab w:val="right" w:leader="dot" w:pos="9016"/>
        </w:tabs>
        <w:spacing w:after="100"/>
        <w:rPr>
          <w:rFonts w:eastAsiaTheme="minorEastAsia"/>
          <w:noProof/>
          <w:lang w:eastAsia="en-GB"/>
        </w:rPr>
      </w:pPr>
      <w:hyperlink w:anchor="_Toc20772138" w:history="1">
        <w:r w:rsidRPr="009B3106">
          <w:rPr>
            <w:rStyle w:val="Hyperlink"/>
            <w:noProof/>
          </w:rPr>
          <w:t>Figure 9 – Windows Shortcut Creation Dialogue</w:t>
        </w:r>
        <w:r>
          <w:rPr>
            <w:noProof/>
            <w:webHidden/>
          </w:rPr>
          <w:tab/>
        </w:r>
        <w:r>
          <w:rPr>
            <w:noProof/>
            <w:webHidden/>
          </w:rPr>
          <w:fldChar w:fldCharType="begin"/>
        </w:r>
        <w:r>
          <w:rPr>
            <w:noProof/>
            <w:webHidden/>
          </w:rPr>
          <w:instrText xml:space="preserve"> PAGEREF _Toc20772138 \h </w:instrText>
        </w:r>
        <w:r>
          <w:rPr>
            <w:noProof/>
            <w:webHidden/>
          </w:rPr>
        </w:r>
        <w:r>
          <w:rPr>
            <w:noProof/>
            <w:webHidden/>
          </w:rPr>
          <w:fldChar w:fldCharType="separate"/>
        </w:r>
        <w:r w:rsidR="008A4780">
          <w:rPr>
            <w:noProof/>
            <w:webHidden/>
          </w:rPr>
          <w:t>11</w:t>
        </w:r>
        <w:r>
          <w:rPr>
            <w:noProof/>
            <w:webHidden/>
          </w:rPr>
          <w:fldChar w:fldCharType="end"/>
        </w:r>
      </w:hyperlink>
    </w:p>
    <w:p w14:paraId="277D006E" w14:textId="5D48E999" w:rsidR="00825896" w:rsidRDefault="00825896" w:rsidP="00676567">
      <w:pPr>
        <w:pStyle w:val="TableofFigures"/>
        <w:tabs>
          <w:tab w:val="right" w:leader="dot" w:pos="9016"/>
        </w:tabs>
        <w:spacing w:after="100"/>
        <w:rPr>
          <w:rFonts w:eastAsiaTheme="minorEastAsia"/>
          <w:noProof/>
          <w:lang w:eastAsia="en-GB"/>
        </w:rPr>
      </w:pPr>
      <w:hyperlink w:anchor="_Toc20772139" w:history="1">
        <w:r w:rsidRPr="009B3106">
          <w:rPr>
            <w:rStyle w:val="Hyperlink"/>
            <w:noProof/>
          </w:rPr>
          <w:t>Figure 10 – Abel – User Starts Bell Movement</w:t>
        </w:r>
        <w:r>
          <w:rPr>
            <w:noProof/>
            <w:webHidden/>
          </w:rPr>
          <w:tab/>
        </w:r>
        <w:r>
          <w:rPr>
            <w:noProof/>
            <w:webHidden/>
          </w:rPr>
          <w:fldChar w:fldCharType="begin"/>
        </w:r>
        <w:r>
          <w:rPr>
            <w:noProof/>
            <w:webHidden/>
          </w:rPr>
          <w:instrText xml:space="preserve"> PAGEREF _Toc20772139 \h </w:instrText>
        </w:r>
        <w:r>
          <w:rPr>
            <w:noProof/>
            <w:webHidden/>
          </w:rPr>
        </w:r>
        <w:r>
          <w:rPr>
            <w:noProof/>
            <w:webHidden/>
          </w:rPr>
          <w:fldChar w:fldCharType="separate"/>
        </w:r>
        <w:r w:rsidR="008A4780">
          <w:rPr>
            <w:noProof/>
            <w:webHidden/>
          </w:rPr>
          <w:t>12</w:t>
        </w:r>
        <w:r>
          <w:rPr>
            <w:noProof/>
            <w:webHidden/>
          </w:rPr>
          <w:fldChar w:fldCharType="end"/>
        </w:r>
      </w:hyperlink>
    </w:p>
    <w:p w14:paraId="018640E6" w14:textId="32AA7D39" w:rsidR="00825896" w:rsidRDefault="00825896" w:rsidP="00676567">
      <w:pPr>
        <w:pStyle w:val="TableofFigures"/>
        <w:tabs>
          <w:tab w:val="right" w:leader="dot" w:pos="9016"/>
        </w:tabs>
        <w:spacing w:after="100"/>
        <w:rPr>
          <w:rFonts w:eastAsiaTheme="minorEastAsia"/>
          <w:noProof/>
          <w:lang w:eastAsia="en-GB"/>
        </w:rPr>
      </w:pPr>
      <w:hyperlink w:anchor="_Toc20772140" w:history="1">
        <w:r w:rsidRPr="009B3106">
          <w:rPr>
            <w:rStyle w:val="Hyperlink"/>
            <w:noProof/>
          </w:rPr>
          <w:t>Figure 11 – Abel – User Bell Movement</w:t>
        </w:r>
        <w:r>
          <w:rPr>
            <w:noProof/>
            <w:webHidden/>
          </w:rPr>
          <w:tab/>
        </w:r>
        <w:r>
          <w:rPr>
            <w:noProof/>
            <w:webHidden/>
          </w:rPr>
          <w:fldChar w:fldCharType="begin"/>
        </w:r>
        <w:r>
          <w:rPr>
            <w:noProof/>
            <w:webHidden/>
          </w:rPr>
          <w:instrText xml:space="preserve"> PAGEREF _Toc20772140 \h </w:instrText>
        </w:r>
        <w:r>
          <w:rPr>
            <w:noProof/>
            <w:webHidden/>
          </w:rPr>
        </w:r>
        <w:r>
          <w:rPr>
            <w:noProof/>
            <w:webHidden/>
          </w:rPr>
          <w:fldChar w:fldCharType="separate"/>
        </w:r>
        <w:r w:rsidR="008A4780">
          <w:rPr>
            <w:noProof/>
            <w:webHidden/>
          </w:rPr>
          <w:t>13</w:t>
        </w:r>
        <w:r>
          <w:rPr>
            <w:noProof/>
            <w:webHidden/>
          </w:rPr>
          <w:fldChar w:fldCharType="end"/>
        </w:r>
      </w:hyperlink>
    </w:p>
    <w:p w14:paraId="16746F3B" w14:textId="05FE7B64" w:rsidR="00825896" w:rsidRDefault="00825896">
      <w:pPr>
        <w:pStyle w:val="TableofFigures"/>
        <w:tabs>
          <w:tab w:val="right" w:leader="dot" w:pos="9016"/>
        </w:tabs>
        <w:rPr>
          <w:rFonts w:eastAsiaTheme="minorEastAsia"/>
          <w:noProof/>
          <w:lang w:eastAsia="en-GB"/>
        </w:rPr>
      </w:pPr>
      <w:hyperlink w:anchor="_Toc20772141" w:history="1">
        <w:r w:rsidRPr="009B3106">
          <w:rPr>
            <w:rStyle w:val="Hyperlink"/>
            <w:noProof/>
          </w:rPr>
          <w:t>Figure 12 – Abel – Striking Controls</w:t>
        </w:r>
        <w:r>
          <w:rPr>
            <w:noProof/>
            <w:webHidden/>
          </w:rPr>
          <w:tab/>
        </w:r>
        <w:r>
          <w:rPr>
            <w:noProof/>
            <w:webHidden/>
          </w:rPr>
          <w:fldChar w:fldCharType="begin"/>
        </w:r>
        <w:r>
          <w:rPr>
            <w:noProof/>
            <w:webHidden/>
          </w:rPr>
          <w:instrText xml:space="preserve"> PAGEREF _Toc20772141 \h </w:instrText>
        </w:r>
        <w:r>
          <w:rPr>
            <w:noProof/>
            <w:webHidden/>
          </w:rPr>
        </w:r>
        <w:r>
          <w:rPr>
            <w:noProof/>
            <w:webHidden/>
          </w:rPr>
          <w:fldChar w:fldCharType="separate"/>
        </w:r>
        <w:r w:rsidR="008A4780">
          <w:rPr>
            <w:noProof/>
            <w:webHidden/>
          </w:rPr>
          <w:t>14</w:t>
        </w:r>
        <w:r>
          <w:rPr>
            <w:noProof/>
            <w:webHidden/>
          </w:rPr>
          <w:fldChar w:fldCharType="end"/>
        </w:r>
      </w:hyperlink>
    </w:p>
    <w:p w14:paraId="2CCB6DB8" w14:textId="07AA2774" w:rsidR="004D7582" w:rsidRPr="00787764" w:rsidRDefault="003A3D10" w:rsidP="00676567">
      <w:pPr>
        <w:pStyle w:val="Heading1"/>
      </w:pPr>
      <w:r>
        <w:lastRenderedPageBreak/>
        <w:fldChar w:fldCharType="end"/>
      </w:r>
      <w:bookmarkStart w:id="6" w:name="_Toc20772114"/>
      <w:r w:rsidR="004D7582">
        <w:t>Document History</w:t>
      </w:r>
      <w:bookmarkEnd w:id="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842"/>
        <w:gridCol w:w="1278"/>
        <w:gridCol w:w="5021"/>
      </w:tblGrid>
      <w:tr w:rsidR="00483BB7" w:rsidRPr="006B7665" w14:paraId="2CCB6DBD" w14:textId="77777777" w:rsidTr="00483BB7">
        <w:tc>
          <w:tcPr>
            <w:tcW w:w="993" w:type="dxa"/>
            <w:shd w:val="clear" w:color="auto" w:fill="D9D9D9" w:themeFill="background1" w:themeFillShade="D9"/>
          </w:tcPr>
          <w:p w14:paraId="2CCB6DB9" w14:textId="77777777" w:rsidR="00483BB7" w:rsidRPr="006B7665" w:rsidRDefault="00483BB7" w:rsidP="00483BB7">
            <w:pPr>
              <w:contextualSpacing/>
              <w:rPr>
                <w:b/>
              </w:rPr>
            </w:pPr>
            <w:r w:rsidRPr="006B7665">
              <w:rPr>
                <w:b/>
              </w:rPr>
              <w:t>Version</w:t>
            </w:r>
          </w:p>
        </w:tc>
        <w:tc>
          <w:tcPr>
            <w:tcW w:w="1842" w:type="dxa"/>
            <w:shd w:val="clear" w:color="auto" w:fill="D9D9D9" w:themeFill="background1" w:themeFillShade="D9"/>
          </w:tcPr>
          <w:p w14:paraId="2CCB6DBA" w14:textId="77777777" w:rsidR="00483BB7" w:rsidRPr="006B7665" w:rsidRDefault="00483BB7" w:rsidP="00483BB7">
            <w:pPr>
              <w:contextualSpacing/>
              <w:rPr>
                <w:b/>
              </w:rPr>
            </w:pPr>
            <w:r w:rsidRPr="006B7665">
              <w:rPr>
                <w:b/>
              </w:rPr>
              <w:t>Author</w:t>
            </w:r>
          </w:p>
        </w:tc>
        <w:tc>
          <w:tcPr>
            <w:tcW w:w="1278" w:type="dxa"/>
            <w:shd w:val="clear" w:color="auto" w:fill="D9D9D9" w:themeFill="background1" w:themeFillShade="D9"/>
          </w:tcPr>
          <w:p w14:paraId="2CCB6DBB" w14:textId="77777777" w:rsidR="00483BB7" w:rsidRPr="006B7665" w:rsidRDefault="00483BB7" w:rsidP="00483BB7">
            <w:pPr>
              <w:contextualSpacing/>
              <w:rPr>
                <w:b/>
              </w:rPr>
            </w:pPr>
            <w:r w:rsidRPr="006B7665">
              <w:rPr>
                <w:b/>
              </w:rPr>
              <w:t>Date</w:t>
            </w:r>
          </w:p>
        </w:tc>
        <w:tc>
          <w:tcPr>
            <w:tcW w:w="5021" w:type="dxa"/>
            <w:shd w:val="clear" w:color="auto" w:fill="D9D9D9" w:themeFill="background1" w:themeFillShade="D9"/>
          </w:tcPr>
          <w:p w14:paraId="2CCB6DBC" w14:textId="77777777" w:rsidR="00483BB7" w:rsidRPr="006B7665" w:rsidRDefault="00483BB7" w:rsidP="00483BB7">
            <w:pPr>
              <w:contextualSpacing/>
              <w:rPr>
                <w:b/>
              </w:rPr>
            </w:pPr>
            <w:r w:rsidRPr="006B7665">
              <w:rPr>
                <w:b/>
              </w:rPr>
              <w:t>Changes</w:t>
            </w:r>
          </w:p>
        </w:tc>
      </w:tr>
      <w:tr w:rsidR="00283F90" w:rsidRPr="006B7665" w14:paraId="2CCB6DC2" w14:textId="77777777" w:rsidTr="00483BB7">
        <w:tc>
          <w:tcPr>
            <w:tcW w:w="993" w:type="dxa"/>
          </w:tcPr>
          <w:p w14:paraId="2CCB6DBE" w14:textId="27923733" w:rsidR="00283F90" w:rsidRPr="006B7665" w:rsidRDefault="00283F90" w:rsidP="00283F90">
            <w:pPr>
              <w:contextualSpacing/>
            </w:pPr>
            <w:r w:rsidRPr="00212D29">
              <w:t>0.1</w:t>
            </w:r>
          </w:p>
        </w:tc>
        <w:tc>
          <w:tcPr>
            <w:tcW w:w="1842" w:type="dxa"/>
          </w:tcPr>
          <w:p w14:paraId="2CCB6DBF" w14:textId="069B0000" w:rsidR="00283F90" w:rsidRPr="006B7665" w:rsidRDefault="00283F90" w:rsidP="00283F90">
            <w:pPr>
              <w:contextualSpacing/>
            </w:pPr>
            <w:r w:rsidRPr="00212D29">
              <w:t>A J Instone-Cowie</w:t>
            </w:r>
          </w:p>
        </w:tc>
        <w:tc>
          <w:tcPr>
            <w:tcW w:w="1278" w:type="dxa"/>
          </w:tcPr>
          <w:p w14:paraId="2CCB6DC0" w14:textId="00D31AC1" w:rsidR="00283F90" w:rsidRPr="006B7665" w:rsidRDefault="00931341" w:rsidP="00283F90">
            <w:pPr>
              <w:contextualSpacing/>
            </w:pPr>
            <w:r>
              <w:t>10</w:t>
            </w:r>
            <w:r w:rsidR="00283F90" w:rsidRPr="00212D29">
              <w:t>/09/2018</w:t>
            </w:r>
          </w:p>
        </w:tc>
        <w:tc>
          <w:tcPr>
            <w:tcW w:w="5021" w:type="dxa"/>
          </w:tcPr>
          <w:p w14:paraId="2CCB6DC1" w14:textId="0E56428E" w:rsidR="00283F90" w:rsidRPr="006B7665" w:rsidRDefault="00283F90" w:rsidP="00283F90">
            <w:pPr>
              <w:contextualSpacing/>
            </w:pPr>
            <w:r w:rsidRPr="00212D29">
              <w:t>First Draft.</w:t>
            </w:r>
          </w:p>
        </w:tc>
      </w:tr>
      <w:tr w:rsidR="00D52FA4" w:rsidRPr="006B7665" w14:paraId="2CCB6DC7" w14:textId="77777777" w:rsidTr="00483BB7">
        <w:tc>
          <w:tcPr>
            <w:tcW w:w="993" w:type="dxa"/>
          </w:tcPr>
          <w:p w14:paraId="2CCB6DC3" w14:textId="4E56BD7A" w:rsidR="00D52FA4" w:rsidRPr="00D52FA4" w:rsidRDefault="00D52FA4" w:rsidP="00D52FA4">
            <w:pPr>
              <w:contextualSpacing/>
            </w:pPr>
            <w:r w:rsidRPr="00676567">
              <w:t>1.0</w:t>
            </w:r>
          </w:p>
        </w:tc>
        <w:tc>
          <w:tcPr>
            <w:tcW w:w="1842" w:type="dxa"/>
          </w:tcPr>
          <w:p w14:paraId="2CCB6DC4" w14:textId="2CCBC494" w:rsidR="00D52FA4" w:rsidRPr="006B7665" w:rsidRDefault="00D52FA4" w:rsidP="00D52FA4">
            <w:pPr>
              <w:contextualSpacing/>
            </w:pPr>
            <w:r w:rsidRPr="00212D29">
              <w:t>A J Instone-Cowie</w:t>
            </w:r>
          </w:p>
        </w:tc>
        <w:tc>
          <w:tcPr>
            <w:tcW w:w="1278" w:type="dxa"/>
          </w:tcPr>
          <w:p w14:paraId="2CCB6DC5" w14:textId="053FBEEF" w:rsidR="00D52FA4" w:rsidRPr="006B7665" w:rsidRDefault="00D52FA4" w:rsidP="00D52FA4">
            <w:pPr>
              <w:contextualSpacing/>
            </w:pPr>
            <w:r>
              <w:t>03/08</w:t>
            </w:r>
            <w:r w:rsidRPr="00212D29">
              <w:t>/201</w:t>
            </w:r>
            <w:r>
              <w:t>9</w:t>
            </w:r>
          </w:p>
        </w:tc>
        <w:tc>
          <w:tcPr>
            <w:tcW w:w="5021" w:type="dxa"/>
          </w:tcPr>
          <w:p w14:paraId="2CCB6DC6" w14:textId="6F8A538A" w:rsidR="00D52FA4" w:rsidRPr="006B7665" w:rsidRDefault="00D52FA4" w:rsidP="00D52FA4">
            <w:pPr>
              <w:contextualSpacing/>
            </w:pPr>
            <w:r w:rsidRPr="00212D29">
              <w:t xml:space="preserve">First </w:t>
            </w:r>
            <w:r>
              <w:t>Release</w:t>
            </w:r>
            <w:r w:rsidRPr="00212D29">
              <w:t>.</w:t>
            </w:r>
          </w:p>
        </w:tc>
      </w:tr>
      <w:tr w:rsidR="00147004" w:rsidRPr="006B7665" w14:paraId="2CCB6DCC" w14:textId="77777777" w:rsidTr="00483BB7">
        <w:tc>
          <w:tcPr>
            <w:tcW w:w="993" w:type="dxa"/>
          </w:tcPr>
          <w:p w14:paraId="2CCB6DC8" w14:textId="12D31767" w:rsidR="00147004" w:rsidRPr="006B7665" w:rsidRDefault="00147004" w:rsidP="00147004">
            <w:pPr>
              <w:contextualSpacing/>
            </w:pPr>
            <w:r>
              <w:t>1.1</w:t>
            </w:r>
          </w:p>
        </w:tc>
        <w:tc>
          <w:tcPr>
            <w:tcW w:w="1842" w:type="dxa"/>
          </w:tcPr>
          <w:p w14:paraId="2CCB6DC9" w14:textId="47357C8B" w:rsidR="00147004" w:rsidRPr="006B7665" w:rsidRDefault="00147004" w:rsidP="00147004">
            <w:pPr>
              <w:contextualSpacing/>
            </w:pPr>
            <w:r w:rsidRPr="00212D29">
              <w:t>A J Instone-Cowie</w:t>
            </w:r>
          </w:p>
        </w:tc>
        <w:tc>
          <w:tcPr>
            <w:tcW w:w="1278" w:type="dxa"/>
          </w:tcPr>
          <w:p w14:paraId="2CCB6DCA" w14:textId="69F7CE30" w:rsidR="00147004" w:rsidRPr="006B7665" w:rsidRDefault="00147004" w:rsidP="00147004">
            <w:pPr>
              <w:contextualSpacing/>
            </w:pPr>
            <w:r>
              <w:t>01/10/2019</w:t>
            </w:r>
          </w:p>
        </w:tc>
        <w:tc>
          <w:tcPr>
            <w:tcW w:w="5021" w:type="dxa"/>
          </w:tcPr>
          <w:p w14:paraId="2CCB6DCB" w14:textId="62AE04A4" w:rsidR="00147004" w:rsidRPr="006B7665" w:rsidRDefault="00147004" w:rsidP="00147004">
            <w:pPr>
              <w:contextualSpacing/>
            </w:pPr>
            <w:r>
              <w:t>Multi-PC Options.</w:t>
            </w:r>
          </w:p>
        </w:tc>
      </w:tr>
      <w:tr w:rsidR="00676567" w:rsidRPr="006B7665" w14:paraId="1A9EBFF4" w14:textId="77777777" w:rsidTr="00483BB7">
        <w:trPr>
          <w:ins w:id="7" w:author="Andrew Instone-Cowie" w:date="2020-08-18T20:24:00Z"/>
        </w:trPr>
        <w:tc>
          <w:tcPr>
            <w:tcW w:w="993" w:type="dxa"/>
          </w:tcPr>
          <w:p w14:paraId="6BD2C4EC" w14:textId="4E3FF3CD" w:rsidR="00676567" w:rsidRDefault="00676567" w:rsidP="00676567">
            <w:pPr>
              <w:contextualSpacing/>
              <w:rPr>
                <w:ins w:id="8" w:author="Andrew Instone-Cowie" w:date="2020-08-18T20:24:00Z"/>
              </w:rPr>
            </w:pPr>
            <w:ins w:id="9" w:author="Andrew Instone-Cowie" w:date="2020-08-18T20:24:00Z">
              <w:r>
                <w:t>1.2</w:t>
              </w:r>
            </w:ins>
          </w:p>
        </w:tc>
        <w:tc>
          <w:tcPr>
            <w:tcW w:w="1842" w:type="dxa"/>
          </w:tcPr>
          <w:p w14:paraId="0FD98667" w14:textId="4F9AC143" w:rsidR="00676567" w:rsidRPr="00212D29" w:rsidRDefault="00676567" w:rsidP="00676567">
            <w:pPr>
              <w:contextualSpacing/>
              <w:rPr>
                <w:ins w:id="10" w:author="Andrew Instone-Cowie" w:date="2020-08-18T20:24:00Z"/>
              </w:rPr>
            </w:pPr>
            <w:ins w:id="11" w:author="Andrew Instone-Cowie" w:date="2020-08-18T20:24:00Z">
              <w:r w:rsidRPr="00212D29">
                <w:t>A J Instone-Cowie</w:t>
              </w:r>
            </w:ins>
          </w:p>
        </w:tc>
        <w:tc>
          <w:tcPr>
            <w:tcW w:w="1278" w:type="dxa"/>
          </w:tcPr>
          <w:p w14:paraId="2705C9DA" w14:textId="21565890" w:rsidR="00676567" w:rsidRDefault="00676567" w:rsidP="00676567">
            <w:pPr>
              <w:contextualSpacing/>
              <w:rPr>
                <w:ins w:id="12" w:author="Andrew Instone-Cowie" w:date="2020-08-18T20:24:00Z"/>
              </w:rPr>
            </w:pPr>
            <w:ins w:id="13" w:author="Andrew Instone-Cowie" w:date="2020-08-18T20:24:00Z">
              <w:r>
                <w:t>18/08/</w:t>
              </w:r>
            </w:ins>
            <w:ins w:id="14" w:author="Andrew Instone-Cowie" w:date="2020-08-18T20:25:00Z">
              <w:r>
                <w:t>2020</w:t>
              </w:r>
            </w:ins>
          </w:p>
        </w:tc>
        <w:tc>
          <w:tcPr>
            <w:tcW w:w="5021" w:type="dxa"/>
          </w:tcPr>
          <w:p w14:paraId="241D7F06" w14:textId="1E639F79" w:rsidR="00676567" w:rsidRDefault="00676567" w:rsidP="00676567">
            <w:pPr>
              <w:contextualSpacing/>
              <w:rPr>
                <w:ins w:id="15" w:author="Andrew Instone-Cowie" w:date="2020-08-18T20:24:00Z"/>
              </w:rPr>
            </w:pPr>
            <w:ins w:id="16" w:author="Andrew Instone-Cowie" w:date="2020-08-18T20:24:00Z">
              <w:r>
                <w:t>M</w:t>
              </w:r>
            </w:ins>
            <w:ins w:id="17" w:author="Andrew Instone-Cowie" w:date="2020-08-18T20:25:00Z">
              <w:r>
                <w:t>inor update</w:t>
              </w:r>
            </w:ins>
            <w:ins w:id="18" w:author="Andrew Instone-Cowie" w:date="2020-08-18T20:24:00Z">
              <w:r>
                <w:t>.</w:t>
              </w:r>
            </w:ins>
          </w:p>
        </w:tc>
      </w:tr>
    </w:tbl>
    <w:p w14:paraId="2CCB6DDF" w14:textId="77777777" w:rsidR="004D7582" w:rsidRPr="006B7665" w:rsidRDefault="004D7582" w:rsidP="00483BB7"/>
    <w:p w14:paraId="2CCB6DE0" w14:textId="107A583E" w:rsidR="002663FF" w:rsidRDefault="002663FF" w:rsidP="00756131">
      <w:pPr>
        <w:rPr>
          <w:i/>
        </w:rPr>
      </w:pPr>
      <w:r w:rsidRPr="006B7665">
        <w:rPr>
          <w:i/>
        </w:rPr>
        <w:t>Copyright ©201</w:t>
      </w:r>
      <w:r w:rsidR="00283F90">
        <w:rPr>
          <w:i/>
        </w:rPr>
        <w:t>8</w:t>
      </w:r>
      <w:r w:rsidR="00D52FA4">
        <w:rPr>
          <w:i/>
        </w:rPr>
        <w:t>-</w:t>
      </w:r>
      <w:ins w:id="19" w:author="Andrew Instone-Cowie" w:date="2020-08-18T20:25:00Z">
        <w:r w:rsidR="00676567">
          <w:rPr>
            <w:i/>
          </w:rPr>
          <w:t>20</w:t>
        </w:r>
      </w:ins>
      <w:del w:id="20" w:author="Andrew Instone-Cowie" w:date="2020-08-18T20:25:00Z">
        <w:r w:rsidR="00D52FA4" w:rsidDel="00676567">
          <w:rPr>
            <w:i/>
          </w:rPr>
          <w:delText>19</w:delText>
        </w:r>
      </w:del>
      <w:r w:rsidRPr="006B7665">
        <w:rPr>
          <w:i/>
        </w:rPr>
        <w:t xml:space="preserve"> Andrew Instone-Cowie.</w:t>
      </w:r>
    </w:p>
    <w:p w14:paraId="2CCB6DE1" w14:textId="77777777" w:rsidR="00CE3A3F" w:rsidRDefault="00C31976" w:rsidP="00756131">
      <w:pPr>
        <w:contextualSpacing/>
        <w:rPr>
          <w:i/>
        </w:rPr>
      </w:pPr>
      <w:r>
        <w:rPr>
          <w:i/>
        </w:rPr>
        <w:t xml:space="preserve">Cover photograph: </w:t>
      </w:r>
      <w:r w:rsidR="00CE3A3F">
        <w:rPr>
          <w:i/>
        </w:rPr>
        <w:t>“</w:t>
      </w:r>
      <w:r>
        <w:rPr>
          <w:i/>
        </w:rPr>
        <w:t>Directions for the Steeple-Keeper</w:t>
      </w:r>
      <w:r w:rsidR="00CE3A3F">
        <w:rPr>
          <w:i/>
        </w:rPr>
        <w:t>”</w:t>
      </w:r>
      <w:r>
        <w:rPr>
          <w:i/>
        </w:rPr>
        <w:t xml:space="preserve">. </w:t>
      </w:r>
      <w:r w:rsidRPr="006B7665">
        <w:rPr>
          <w:i/>
        </w:rPr>
        <w:t>©</w:t>
      </w:r>
      <w:r>
        <w:rPr>
          <w:i/>
        </w:rPr>
        <w:t xml:space="preserve"> 2008 </w:t>
      </w:r>
      <w:r w:rsidR="00CE3A3F">
        <w:rPr>
          <w:i/>
        </w:rPr>
        <w:t xml:space="preserve">Keith </w:t>
      </w:r>
      <w:proofErr w:type="spellStart"/>
      <w:r w:rsidR="00CE3A3F">
        <w:rPr>
          <w:i/>
        </w:rPr>
        <w:t>Edkins</w:t>
      </w:r>
      <w:proofErr w:type="spellEnd"/>
    </w:p>
    <w:p w14:paraId="2CCB6DE2" w14:textId="0977335A" w:rsidR="00C31976" w:rsidRDefault="00C31976" w:rsidP="00756131">
      <w:pPr>
        <w:rPr>
          <w:i/>
        </w:rPr>
      </w:pPr>
      <w:r w:rsidRPr="00C31976">
        <w:rPr>
          <w:i/>
        </w:rPr>
        <w:t>[CC BY-SA 2.0 (</w:t>
      </w:r>
      <w:hyperlink r:id="rId9" w:history="1">
        <w:r w:rsidRPr="00FD4225">
          <w:rPr>
            <w:rStyle w:val="Hyperlink"/>
            <w:i/>
          </w:rPr>
          <w:t>http://creativecommons.org/licenses/by-sa/2.0</w:t>
        </w:r>
      </w:hyperlink>
      <w:r>
        <w:rPr>
          <w:i/>
        </w:rPr>
        <w:t>)</w:t>
      </w:r>
      <w:r w:rsidRPr="00C31976">
        <w:rPr>
          <w:i/>
        </w:rPr>
        <w:t>], via Wikimedia Commons</w:t>
      </w:r>
    </w:p>
    <w:p w14:paraId="2CCB6DE4" w14:textId="77777777" w:rsidR="00C146CF" w:rsidRDefault="00C146CF" w:rsidP="00C146CF">
      <w:pPr>
        <w:pStyle w:val="Heading1"/>
      </w:pPr>
      <w:bookmarkStart w:id="21" w:name="_Toc20772115"/>
      <w:r>
        <w:t>Licence</w:t>
      </w:r>
      <w:bookmarkEnd w:id="21"/>
    </w:p>
    <w:p w14:paraId="2CCB6DE5" w14:textId="77777777" w:rsidR="00AD4EB0" w:rsidRDefault="00AD4EB0" w:rsidP="00756131">
      <w:pPr>
        <w:rPr>
          <w:i/>
        </w:rPr>
      </w:pPr>
      <w:r>
        <w:rPr>
          <w:i/>
          <w:noProof/>
          <w:lang w:eastAsia="en-GB"/>
        </w:rPr>
        <w:drawing>
          <wp:inline distT="0" distB="0" distL="0" distR="0" wp14:anchorId="2CCB7323" wp14:editId="2CCB7324">
            <wp:extent cx="1227411" cy="4294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by-s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2CCB6DE6" w14:textId="77777777" w:rsidR="00AD4EB0" w:rsidRPr="006B7665" w:rsidRDefault="00AD4EB0" w:rsidP="00756131">
      <w:pPr>
        <w:rPr>
          <w:i/>
        </w:rPr>
      </w:pPr>
      <w:r w:rsidRPr="006B7665">
        <w:rPr>
          <w:i/>
        </w:rPr>
        <w:t>This work is licensed under a Creative Commons Attribution-ShareAlike 4.0 International License.</w:t>
      </w:r>
      <w:r w:rsidR="00C146CF" w:rsidRPr="006B7665">
        <w:rPr>
          <w:rStyle w:val="FootnoteReference"/>
          <w:i/>
        </w:rPr>
        <w:footnoteReference w:id="1"/>
      </w:r>
    </w:p>
    <w:p w14:paraId="2CCB6DE7" w14:textId="77777777" w:rsidR="00C146CF" w:rsidRPr="006B7665" w:rsidRDefault="00C146CF" w:rsidP="00C146CF">
      <w:pPr>
        <w:rPr>
          <w:i/>
          <w:lang w:eastAsia="en-GB"/>
        </w:rPr>
      </w:pPr>
      <w:r w:rsidRPr="006B7665">
        <w:rPr>
          <w:i/>
          <w:lang w:eastAsia="en-GB"/>
        </w:rPr>
        <w:t>Unless otherwise separately undertaken by the Licensor, to the extent possible, the Licensor offers the Licensed Material as-is and as-</w:t>
      </w:r>
      <w:proofErr w:type="gramStart"/>
      <w:r w:rsidRPr="006B7665">
        <w:rPr>
          <w:i/>
          <w:lang w:eastAsia="en-GB"/>
        </w:rPr>
        <w:t>available, and</w:t>
      </w:r>
      <w:proofErr w:type="gramEnd"/>
      <w:r w:rsidRPr="006B7665">
        <w:rPr>
          <w:i/>
          <w:lang w:eastAsia="en-GB"/>
        </w:rPr>
        <w:t xml:space="preserve">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t>
      </w:r>
      <w:proofErr w:type="gramStart"/>
      <w:r w:rsidRPr="006B7665">
        <w:rPr>
          <w:i/>
          <w:lang w:eastAsia="en-GB"/>
        </w:rPr>
        <w:t>whether or not</w:t>
      </w:r>
      <w:proofErr w:type="gramEnd"/>
      <w:r w:rsidRPr="006B7665">
        <w:rPr>
          <w:i/>
          <w:lang w:eastAsia="en-GB"/>
        </w:rPr>
        <w:t xml:space="preserve"> known or discoverable. Where disclaimers of warranties are not allowed in full or in part, this disclaimer may not apply to You.</w:t>
      </w:r>
    </w:p>
    <w:p w14:paraId="2CCB6DE8" w14:textId="77777777" w:rsidR="00C146CF" w:rsidRPr="006B7665" w:rsidRDefault="00C146CF" w:rsidP="00C146CF">
      <w:pPr>
        <w:rPr>
          <w:i/>
          <w:lang w:eastAsia="en-GB"/>
        </w:rPr>
      </w:pPr>
      <w:r w:rsidRPr="006B7665">
        <w:rPr>
          <w:i/>
          <w:lang w:eastAsia="en-GB"/>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4CC4A22B" w14:textId="77777777" w:rsidR="00283F90" w:rsidRDefault="00283F90" w:rsidP="00283F90">
      <w:pPr>
        <w:pStyle w:val="Heading1"/>
      </w:pPr>
      <w:bookmarkStart w:id="22" w:name="_Toc524279440"/>
      <w:bookmarkStart w:id="23" w:name="_Toc20772116"/>
      <w:r>
        <w:lastRenderedPageBreak/>
        <w:t>Documentation Map</w:t>
      </w:r>
      <w:bookmarkEnd w:id="22"/>
      <w:bookmarkEnd w:id="23"/>
    </w:p>
    <w:p w14:paraId="2E8E3340" w14:textId="77777777" w:rsidR="00283F90" w:rsidRPr="00212D29" w:rsidRDefault="00283F90" w:rsidP="00283F90">
      <w:pPr>
        <w:keepNext/>
      </w:pPr>
    </w:p>
    <w:p w14:paraId="2050D9BF" w14:textId="5EE6C81E" w:rsidR="00283F90" w:rsidRDefault="00147004" w:rsidP="00283F90">
      <w:pPr>
        <w:keepNext/>
        <w:jc w:val="center"/>
      </w:pPr>
      <w:r>
        <w:rPr>
          <w:noProof/>
        </w:rPr>
        <w:drawing>
          <wp:inline distT="0" distB="0" distL="0" distR="0" wp14:anchorId="52D9E0D4" wp14:editId="759441AF">
            <wp:extent cx="4752000" cy="5832000"/>
            <wp:effectExtent l="19050" t="19050" r="1079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2 DocMap 3 Config Abel v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52000" cy="5832000"/>
                    </a:xfrm>
                    <a:prstGeom prst="rect">
                      <a:avLst/>
                    </a:prstGeom>
                    <a:ln w="12700">
                      <a:solidFill>
                        <a:schemeClr val="tx1"/>
                      </a:solidFill>
                    </a:ln>
                  </pic:spPr>
                </pic:pic>
              </a:graphicData>
            </a:graphic>
          </wp:inline>
        </w:drawing>
      </w:r>
    </w:p>
    <w:p w14:paraId="58BE3067" w14:textId="71EED46E" w:rsidR="00283F90" w:rsidRDefault="00283F90" w:rsidP="00283F90">
      <w:pPr>
        <w:pStyle w:val="Caption"/>
        <w:jc w:val="center"/>
      </w:pPr>
      <w:bookmarkStart w:id="24" w:name="_Toc20772130"/>
      <w:r>
        <w:t xml:space="preserve">Figure </w:t>
      </w:r>
      <w:r>
        <w:rPr>
          <w:noProof/>
        </w:rPr>
        <w:fldChar w:fldCharType="begin"/>
      </w:r>
      <w:r>
        <w:rPr>
          <w:noProof/>
        </w:rPr>
        <w:instrText xml:space="preserve"> SEQ Figure \* ARABIC </w:instrText>
      </w:r>
      <w:r>
        <w:rPr>
          <w:noProof/>
        </w:rPr>
        <w:fldChar w:fldCharType="separate"/>
      </w:r>
      <w:r w:rsidR="008A4780">
        <w:rPr>
          <w:noProof/>
        </w:rPr>
        <w:t>1</w:t>
      </w:r>
      <w:r>
        <w:rPr>
          <w:noProof/>
        </w:rPr>
        <w:fldChar w:fldCharType="end"/>
      </w:r>
      <w:r>
        <w:t xml:space="preserve"> – Documentation Map</w:t>
      </w:r>
      <w:bookmarkEnd w:id="24"/>
    </w:p>
    <w:p w14:paraId="2CCB6DEA" w14:textId="6AABE695" w:rsidR="004C27F1" w:rsidRDefault="00283F90" w:rsidP="00283F90">
      <w:pPr>
        <w:pStyle w:val="Heading1"/>
        <w:pageBreakBefore/>
      </w:pPr>
      <w:bookmarkStart w:id="25" w:name="_Toc20772117"/>
      <w:r>
        <w:lastRenderedPageBreak/>
        <w:t>About This Guide</w:t>
      </w:r>
      <w:bookmarkEnd w:id="25"/>
    </w:p>
    <w:p w14:paraId="78DC2C2B" w14:textId="77777777" w:rsidR="003405C9" w:rsidRPr="003405C9" w:rsidRDefault="003405C9" w:rsidP="003405C9">
      <w:r w:rsidRPr="003405C9">
        <w:t>The Type 2 Liverpool Ringing Simulator allows sensors, attached to one or more real tower bells or teaching dumb bells, to be connected to a computer Simulator Software Package such as Abel</w:t>
      </w:r>
      <w:r w:rsidRPr="003405C9">
        <w:rPr>
          <w:rStyle w:val="FootnoteReference"/>
        </w:rPr>
        <w:footnoteReference w:id="2"/>
      </w:r>
      <w:r w:rsidRPr="003405C9">
        <w:t>, Beltower</w:t>
      </w:r>
      <w:r w:rsidRPr="003405C9">
        <w:rPr>
          <w:rStyle w:val="FootnoteReference"/>
        </w:rPr>
        <w:footnoteReference w:id="3"/>
      </w:r>
      <w:r w:rsidRPr="003405C9">
        <w:t xml:space="preserve"> or Virtual Belfry</w:t>
      </w:r>
      <w:r w:rsidRPr="003405C9">
        <w:rPr>
          <w:rStyle w:val="FootnoteReference"/>
        </w:rPr>
        <w:footnoteReference w:id="4"/>
      </w:r>
      <w:r w:rsidRPr="003405C9">
        <w:t>. This allows you to extend and augment the teaching and practice opportunities in your tower.</w:t>
      </w:r>
    </w:p>
    <w:p w14:paraId="08033C2A" w14:textId="22F86BCF" w:rsidR="003405C9" w:rsidRDefault="003405C9" w:rsidP="003405C9">
      <w:r w:rsidRPr="003405C9">
        <w:t>This</w:t>
      </w:r>
      <w:r w:rsidR="00C0188B">
        <w:t xml:space="preserve"> brief </w:t>
      </w:r>
      <w:r w:rsidRPr="001564E9">
        <w:rPr>
          <w:b/>
          <w:i/>
        </w:rPr>
        <w:t>Configuring Abel Guide</w:t>
      </w:r>
      <w:r w:rsidRPr="003405C9">
        <w:t xml:space="preserve"> shows you how to configure the Abel Simulator Software Package to work with the Type 2 Liverpool Ringing Simulator.</w:t>
      </w:r>
    </w:p>
    <w:p w14:paraId="58585BEC" w14:textId="4097F5DA" w:rsidR="00C0188B" w:rsidRDefault="00C0188B" w:rsidP="003405C9">
      <w:pPr>
        <w:rPr>
          <w:ins w:id="26" w:author="Andrew Instone-Cowie" w:date="2020-08-18T20:25:00Z"/>
        </w:rPr>
      </w:pPr>
      <w:r w:rsidRPr="00C0188B">
        <w:t xml:space="preserve">Other </w:t>
      </w:r>
      <w:r w:rsidR="001564E9">
        <w:t>project g</w:t>
      </w:r>
      <w:r w:rsidRPr="00C0188B">
        <w:t>uides are available for the Beltower and Virtual Belfry packages.</w:t>
      </w:r>
    </w:p>
    <w:p w14:paraId="20BF6FEF" w14:textId="26ED61B8" w:rsidR="00676567" w:rsidRPr="00C0188B" w:rsidDel="00676567" w:rsidRDefault="00676567" w:rsidP="003405C9">
      <w:pPr>
        <w:rPr>
          <w:del w:id="27" w:author="Andrew Instone-Cowie" w:date="2020-08-18T20:26:00Z"/>
        </w:rPr>
      </w:pPr>
    </w:p>
    <w:p w14:paraId="24E314FC" w14:textId="05EAE9ED" w:rsidR="00F43F54" w:rsidRPr="001564E9" w:rsidRDefault="00F43F54" w:rsidP="00F43F54">
      <w:pPr>
        <w:pStyle w:val="Heading2"/>
      </w:pPr>
      <w:bookmarkStart w:id="28" w:name="_Toc20772118"/>
      <w:r w:rsidRPr="001564E9">
        <w:t>First Steps</w:t>
      </w:r>
      <w:bookmarkEnd w:id="28"/>
    </w:p>
    <w:p w14:paraId="201CEFD5" w14:textId="0B11AF6B" w:rsidR="00F43F54" w:rsidRPr="001564E9" w:rsidRDefault="00F43F54" w:rsidP="00F43F54">
      <w:r w:rsidRPr="001564E9">
        <w:t>This guide begins from the point that you have completed building and installing your Type 2 Liverpool Simulator hardware, and are now ready to configure Abel to work with the simulator.</w:t>
      </w:r>
    </w:p>
    <w:p w14:paraId="4083629B" w14:textId="53A8C3B5" w:rsidR="00F43F54" w:rsidRDefault="00F43F54" w:rsidP="00F43F54">
      <w:r w:rsidRPr="001564E9">
        <w:t xml:space="preserve">For guidance on building and installing the Type 2 Liverpool Simulator, please refer to the </w:t>
      </w:r>
      <w:r w:rsidRPr="001564E9">
        <w:rPr>
          <w:b/>
          <w:i/>
        </w:rPr>
        <w:t>Build &amp; Installation Guide</w:t>
      </w:r>
      <w:r w:rsidR="001564E9" w:rsidRPr="001564E9">
        <w:t xml:space="preserve">. For detailed technical information, see also the </w:t>
      </w:r>
      <w:r w:rsidR="001564E9" w:rsidRPr="001564E9">
        <w:rPr>
          <w:b/>
          <w:i/>
        </w:rPr>
        <w:t>Technical Reference Guide</w:t>
      </w:r>
      <w:r w:rsidR="001564E9" w:rsidRPr="001564E9">
        <w:t>.</w:t>
      </w:r>
    </w:p>
    <w:p w14:paraId="0C68D2FE" w14:textId="06603546" w:rsidR="00147004" w:rsidRPr="001564E9" w:rsidRDefault="00147004" w:rsidP="00F43F54">
      <w:bookmarkStart w:id="29" w:name="_Hlk20770350"/>
      <w:r>
        <w:t xml:space="preserve">If you want to use multiple PCs concurrently, please refer the </w:t>
      </w:r>
      <w:r w:rsidRPr="00676567">
        <w:rPr>
          <w:b/>
          <w:bCs/>
          <w:i/>
          <w:iCs/>
        </w:rPr>
        <w:t>Multi-PC Guide</w:t>
      </w:r>
      <w:r w:rsidRPr="00147004">
        <w:t xml:space="preserve"> for information on </w:t>
      </w:r>
      <w:r>
        <w:t xml:space="preserve">building either the </w:t>
      </w:r>
      <w:r w:rsidRPr="00147004">
        <w:t>Second PC module or the Basic Serial Splitter module.</w:t>
      </w:r>
      <w:r>
        <w:t xml:space="preserve"> The Second PC module allows two PCs to be used concurrently, the Basic Serial Splitter up to a maximum of 16.</w:t>
      </w:r>
    </w:p>
    <w:p w14:paraId="0629C25A" w14:textId="77777777" w:rsidR="00F43F54" w:rsidRDefault="00F43F54" w:rsidP="00F43F54">
      <w:pPr>
        <w:pStyle w:val="Heading2"/>
      </w:pPr>
      <w:bookmarkStart w:id="30" w:name="_Toc20772119"/>
      <w:bookmarkEnd w:id="29"/>
      <w:r>
        <w:t>Next Steps</w:t>
      </w:r>
      <w:bookmarkEnd w:id="30"/>
    </w:p>
    <w:p w14:paraId="412E8DA3" w14:textId="795ACC72" w:rsidR="00F43F54" w:rsidRDefault="00F43F54" w:rsidP="00F43F54">
      <w:r w:rsidRPr="00C0188B">
        <w:t>This is not a detailed guide to using Abel. Please refer to the Abel documentation and help for more information on the usage and configuration of the application.</w:t>
      </w:r>
    </w:p>
    <w:p w14:paraId="70A70682" w14:textId="1817B45A" w:rsidR="001564E9" w:rsidRDefault="001564E9" w:rsidP="001564E9">
      <w:r w:rsidRPr="001564E9">
        <w:t>This is also not a guide to using a simulator in teaching and practice. For guidance in this area the ART</w:t>
      </w:r>
      <w:r w:rsidRPr="001564E9">
        <w:rPr>
          <w:rStyle w:val="FootnoteReference"/>
        </w:rPr>
        <w:footnoteReference w:id="5"/>
      </w:r>
      <w:r w:rsidRPr="001564E9">
        <w:t xml:space="preserve"> publication </w:t>
      </w:r>
      <w:r w:rsidRPr="001564E9">
        <w:rPr>
          <w:b/>
          <w:i/>
        </w:rPr>
        <w:t>Teaching with Simulators</w:t>
      </w:r>
      <w:r>
        <w:t xml:space="preserve"> is recommended</w:t>
      </w:r>
      <w:r w:rsidRPr="001564E9">
        <w:t>, available from the ART shop</w:t>
      </w:r>
      <w:r w:rsidRPr="001564E9">
        <w:rPr>
          <w:rStyle w:val="FootnoteReference"/>
        </w:rPr>
        <w:footnoteReference w:id="6"/>
      </w:r>
      <w:r w:rsidRPr="001564E9">
        <w:t>.</w:t>
      </w:r>
    </w:p>
    <w:p w14:paraId="0C8F4DC4" w14:textId="77777777" w:rsidR="001564E9" w:rsidRPr="00C0188B" w:rsidRDefault="001564E9" w:rsidP="00F43F54"/>
    <w:p w14:paraId="2CCB6DFF" w14:textId="0F1FF39B" w:rsidR="002F67A6" w:rsidRPr="006B7665" w:rsidRDefault="002F67A6" w:rsidP="00EA2591"/>
    <w:p w14:paraId="32A2913A" w14:textId="6B2B13D2" w:rsidR="00C97921" w:rsidRDefault="00283F90" w:rsidP="00493989">
      <w:pPr>
        <w:pStyle w:val="Heading1"/>
        <w:pageBreakBefore/>
      </w:pPr>
      <w:bookmarkStart w:id="31" w:name="_Toc20772120"/>
      <w:bookmarkStart w:id="32" w:name="_Toc415420536"/>
      <w:r>
        <w:lastRenderedPageBreak/>
        <w:t>Abel</w:t>
      </w:r>
      <w:bookmarkStart w:id="33" w:name="_Hlk524355137"/>
      <w:r w:rsidR="00493989">
        <w:t xml:space="preserve"> </w:t>
      </w:r>
      <w:r w:rsidR="00C97921">
        <w:t>Copyright &amp; Licensing</w:t>
      </w:r>
      <w:bookmarkEnd w:id="31"/>
    </w:p>
    <w:p w14:paraId="21AA1DC3" w14:textId="77777777" w:rsidR="00C97921" w:rsidRDefault="00C97921" w:rsidP="00C97921">
      <w:r>
        <w:t>Abel is a copyright software product ©</w:t>
      </w:r>
      <w:proofErr w:type="spellStart"/>
      <w:r>
        <w:t>AbelSim</w:t>
      </w:r>
      <w:proofErr w:type="spellEnd"/>
      <w:r>
        <w:t xml:space="preserve"> Ltd, made available under the Abel End User Licence</w:t>
      </w:r>
      <w:r>
        <w:rPr>
          <w:rStyle w:val="FootnoteReference"/>
        </w:rPr>
        <w:footnoteReference w:id="7"/>
      </w:r>
      <w:r>
        <w:t>.</w:t>
      </w:r>
    </w:p>
    <w:p w14:paraId="16448474" w14:textId="2E4E4B03" w:rsidR="00C97921" w:rsidRDefault="00C97921" w:rsidP="00C97921">
      <w:r w:rsidRPr="00C97921">
        <w:t xml:space="preserve">All </w:t>
      </w:r>
      <w:proofErr w:type="spellStart"/>
      <w:r w:rsidRPr="00C97921">
        <w:t>AbelSim</w:t>
      </w:r>
      <w:proofErr w:type="spellEnd"/>
      <w:r w:rsidRPr="00C97921">
        <w:t xml:space="preserve"> profits go to charities, including ringing-related charities.</w:t>
      </w:r>
      <w:r>
        <w:t xml:space="preserve"> Please ensure your copy of Abel is properly licensed.</w:t>
      </w:r>
    </w:p>
    <w:p w14:paraId="0E6F94EA" w14:textId="2CA72378" w:rsidR="00C97921" w:rsidRPr="001564E9" w:rsidRDefault="00C97921" w:rsidP="00C97921">
      <w:bookmarkStart w:id="34" w:name="_Hlk524355640"/>
      <w:r>
        <w:t xml:space="preserve">Abel can be ordered and downloaded from </w:t>
      </w:r>
      <w:hyperlink r:id="rId12" w:history="1">
        <w:r w:rsidRPr="00490F76">
          <w:rPr>
            <w:rStyle w:val="Hyperlink"/>
          </w:rPr>
          <w:t>http://www.abelsim.co.uk/</w:t>
        </w:r>
      </w:hyperlink>
      <w:r>
        <w:t>.</w:t>
      </w:r>
    </w:p>
    <w:p w14:paraId="2CCB6FDF" w14:textId="79D48AB9" w:rsidR="001D20BB" w:rsidRDefault="001D20BB" w:rsidP="00493989">
      <w:pPr>
        <w:pStyle w:val="Heading1"/>
      </w:pPr>
      <w:bookmarkStart w:id="35" w:name="_Toc20772121"/>
      <w:bookmarkEnd w:id="33"/>
      <w:bookmarkEnd w:id="34"/>
      <w:r>
        <w:t>External Bells Configuration</w:t>
      </w:r>
      <w:bookmarkEnd w:id="32"/>
      <w:bookmarkEnd w:id="35"/>
    </w:p>
    <w:p w14:paraId="2CCB6FE0" w14:textId="2EABBCC9" w:rsidR="001D20BB" w:rsidRPr="003D20CC" w:rsidRDefault="001D20BB" w:rsidP="001D20BB">
      <w:r w:rsidRPr="003D20CC">
        <w:t xml:space="preserve">Configuration of the Abel Simulator Software Package </w:t>
      </w:r>
      <w:r w:rsidR="006F4B5C" w:rsidRPr="003D20CC">
        <w:t xml:space="preserve">to use the Simulator Interface </w:t>
      </w:r>
      <w:r w:rsidRPr="003D20CC">
        <w:t>should only need to be done once. All settings are saved in the Abel options file.</w:t>
      </w:r>
      <w:r w:rsidR="00602948">
        <w:t xml:space="preserve"> This example is based on Abel 3.</w:t>
      </w:r>
      <w:r w:rsidR="00CE1DE4">
        <w:t>10.0</w:t>
      </w:r>
      <w:r w:rsidR="00602948">
        <w:t>.</w:t>
      </w:r>
    </w:p>
    <w:p w14:paraId="2CCB6FE1" w14:textId="2D6B0673" w:rsidR="001D20BB" w:rsidRPr="003D20CC" w:rsidRDefault="001D20BB" w:rsidP="001D20BB">
      <w:r w:rsidRPr="003D20CC">
        <w:t xml:space="preserve">To configure Abel to </w:t>
      </w:r>
      <w:r w:rsidR="00AB38AD" w:rsidRPr="003D20CC">
        <w:t>use</w:t>
      </w:r>
      <w:r w:rsidRPr="003D20CC">
        <w:t xml:space="preserve"> the </w:t>
      </w:r>
      <w:r w:rsidR="00CE1DE4">
        <w:t>s</w:t>
      </w:r>
      <w:r w:rsidRPr="003D20CC">
        <w:t xml:space="preserve">imulator </w:t>
      </w:r>
      <w:r w:rsidR="00CE1DE4">
        <w:t>hardware</w:t>
      </w:r>
      <w:r w:rsidRPr="003D20CC">
        <w:t>, carry out the following steps.</w:t>
      </w:r>
      <w:r w:rsidR="00257E24" w:rsidRPr="003D20CC">
        <w:t xml:space="preserve"> This </w:t>
      </w:r>
      <w:r w:rsidR="00CE1DE4">
        <w:t>guide</w:t>
      </w:r>
      <w:r w:rsidR="00257E24" w:rsidRPr="003D20CC">
        <w:t xml:space="preserve"> described the minimum necessary to configure Abel to use the </w:t>
      </w:r>
      <w:r w:rsidR="00CE1DE4">
        <w:t>simulator hardware</w:t>
      </w:r>
      <w:r w:rsidR="00257E24" w:rsidRPr="003D20CC">
        <w:t xml:space="preserve">, for full details on the overall configuration </w:t>
      </w:r>
      <w:r w:rsidR="000E5497">
        <w:t xml:space="preserve">and features </w:t>
      </w:r>
      <w:r w:rsidR="00257E24" w:rsidRPr="003D20CC">
        <w:t>of Abel please refer to the product documentation.</w:t>
      </w:r>
    </w:p>
    <w:p w14:paraId="2CCB6FE2" w14:textId="77777777" w:rsidR="001D20BB" w:rsidRPr="003D20CC" w:rsidRDefault="001D20BB" w:rsidP="00DB47B0">
      <w:pPr>
        <w:pStyle w:val="ListParagraph"/>
        <w:numPr>
          <w:ilvl w:val="0"/>
          <w:numId w:val="41"/>
        </w:numPr>
      </w:pPr>
      <w:r w:rsidRPr="003D20CC">
        <w:t xml:space="preserve">Start Abel on the Simulator PC, and from the </w:t>
      </w:r>
      <w:r w:rsidRPr="00DB47B0">
        <w:rPr>
          <w:i/>
        </w:rPr>
        <w:t>Options</w:t>
      </w:r>
      <w:r w:rsidRPr="003D20CC">
        <w:t xml:space="preserve"> menu select </w:t>
      </w:r>
      <w:r w:rsidRPr="00DB47B0">
        <w:rPr>
          <w:i/>
        </w:rPr>
        <w:t>External Bells</w:t>
      </w:r>
      <w:proofErr w:type="gramStart"/>
      <w:r w:rsidRPr="00DB47B0">
        <w:rPr>
          <w:i/>
        </w:rPr>
        <w:t xml:space="preserve">… </w:t>
      </w:r>
      <w:r w:rsidRPr="003D20CC">
        <w:t>.</w:t>
      </w:r>
      <w:proofErr w:type="gramEnd"/>
    </w:p>
    <w:p w14:paraId="2CCB6FE3" w14:textId="77777777" w:rsidR="00AB38AD" w:rsidRPr="003D20CC" w:rsidRDefault="001D20BB" w:rsidP="00DB47B0">
      <w:pPr>
        <w:pStyle w:val="ListParagraph"/>
        <w:keepNext/>
        <w:numPr>
          <w:ilvl w:val="0"/>
          <w:numId w:val="41"/>
        </w:numPr>
      </w:pPr>
      <w:r w:rsidRPr="003D20CC">
        <w:t xml:space="preserve">In the </w:t>
      </w:r>
      <w:r w:rsidRPr="00DB47B0">
        <w:rPr>
          <w:i/>
        </w:rPr>
        <w:t>External Bells</w:t>
      </w:r>
      <w:r w:rsidRPr="003D20CC">
        <w:t xml:space="preserve"> configuration window, </w:t>
      </w:r>
      <w:r w:rsidR="00AB38AD" w:rsidRPr="003D20CC">
        <w:t xml:space="preserve">click the </w:t>
      </w:r>
      <w:r w:rsidR="00AB38AD" w:rsidRPr="00DB47B0">
        <w:rPr>
          <w:i/>
        </w:rPr>
        <w:t>Discover Ports</w:t>
      </w:r>
      <w:r w:rsidR="00AB38AD" w:rsidRPr="003D20CC">
        <w:t xml:space="preserve"> button.</w:t>
      </w:r>
    </w:p>
    <w:p w14:paraId="2CCB6FE4" w14:textId="77B7DE6D" w:rsidR="00257E24" w:rsidRDefault="00DB47B0" w:rsidP="001F0059">
      <w:pPr>
        <w:pStyle w:val="ListParagraph"/>
        <w:keepNext/>
        <w:spacing w:after="120"/>
        <w:ind w:left="714"/>
        <w:contextualSpacing w:val="0"/>
        <w:jc w:val="center"/>
      </w:pPr>
      <w:r>
        <w:rPr>
          <w:noProof/>
        </w:rPr>
        <w:drawing>
          <wp:inline distT="0" distB="0" distL="0" distR="0" wp14:anchorId="63DCF953" wp14:editId="03E3CBB3">
            <wp:extent cx="3600000" cy="2919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el 1.png"/>
                    <pic:cNvPicPr/>
                  </pic:nvPicPr>
                  <pic:blipFill>
                    <a:blip r:embed="rId13">
                      <a:extLst>
                        <a:ext uri="{28A0092B-C50C-407E-A947-70E740481C1C}">
                          <a14:useLocalDpi xmlns:a14="http://schemas.microsoft.com/office/drawing/2010/main" val="0"/>
                        </a:ext>
                      </a:extLst>
                    </a:blip>
                    <a:stretch>
                      <a:fillRect/>
                    </a:stretch>
                  </pic:blipFill>
                  <pic:spPr>
                    <a:xfrm>
                      <a:off x="0" y="0"/>
                      <a:ext cx="3600000" cy="2919600"/>
                    </a:xfrm>
                    <a:prstGeom prst="rect">
                      <a:avLst/>
                    </a:prstGeom>
                  </pic:spPr>
                </pic:pic>
              </a:graphicData>
            </a:graphic>
          </wp:inline>
        </w:drawing>
      </w:r>
    </w:p>
    <w:p w14:paraId="2CCB6FE5" w14:textId="0FE84F9A" w:rsidR="00AB38AD" w:rsidRDefault="00257E24" w:rsidP="001F0059">
      <w:pPr>
        <w:pStyle w:val="Caption"/>
        <w:ind w:left="714"/>
        <w:jc w:val="center"/>
      </w:pPr>
      <w:bookmarkStart w:id="36" w:name="_Toc20772131"/>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8A4780">
        <w:rPr>
          <w:noProof/>
        </w:rPr>
        <w:t>2</w:t>
      </w:r>
      <w:r w:rsidR="00CD4720">
        <w:rPr>
          <w:noProof/>
        </w:rPr>
        <w:fldChar w:fldCharType="end"/>
      </w:r>
      <w:r>
        <w:t xml:space="preserve"> – Abel – Discover Ports</w:t>
      </w:r>
      <w:bookmarkEnd w:id="36"/>
    </w:p>
    <w:p w14:paraId="2CCB6FE6" w14:textId="718E36E5" w:rsidR="00AB38AD" w:rsidRPr="003D20CC" w:rsidRDefault="00AB38AD" w:rsidP="00D85EDF">
      <w:pPr>
        <w:pStyle w:val="ListParagraph"/>
        <w:keepNext/>
        <w:numPr>
          <w:ilvl w:val="0"/>
          <w:numId w:val="21"/>
        </w:numPr>
        <w:spacing w:after="120"/>
        <w:ind w:left="714" w:hanging="357"/>
        <w:contextualSpacing w:val="0"/>
      </w:pPr>
      <w:r w:rsidRPr="003D20CC">
        <w:lastRenderedPageBreak/>
        <w:t xml:space="preserve">Verify that the serial port used </w:t>
      </w:r>
      <w:r w:rsidR="00DB47B0">
        <w:t xml:space="preserve">by the Simulator Interface </w:t>
      </w:r>
      <w:r w:rsidRPr="003D20CC">
        <w:t xml:space="preserve">is recognised by Abel, and then click </w:t>
      </w:r>
      <w:r w:rsidRPr="003D20CC">
        <w:rPr>
          <w:i/>
        </w:rPr>
        <w:t>OK</w:t>
      </w:r>
      <w:r w:rsidRPr="003D20CC">
        <w:t xml:space="preserve">. Note that Abel requires the serial COM port number to be between 1 and 8. </w:t>
      </w:r>
      <w:bookmarkStart w:id="37" w:name="_Hlk524545430"/>
      <w:r w:rsidRPr="003D20CC">
        <w:t xml:space="preserve">Refer to the </w:t>
      </w:r>
      <w:r w:rsidR="00DB47B0" w:rsidRPr="00DB47B0">
        <w:rPr>
          <w:b/>
          <w:i/>
        </w:rPr>
        <w:t>Technical Reference Guide</w:t>
      </w:r>
      <w:r w:rsidR="00DB47B0">
        <w:t xml:space="preserve"> </w:t>
      </w:r>
      <w:r w:rsidRPr="003D20CC">
        <w:t>for instructions on reconfiguring port numbers.</w:t>
      </w:r>
      <w:bookmarkEnd w:id="37"/>
    </w:p>
    <w:p w14:paraId="2CCB6FE7" w14:textId="679182EB" w:rsidR="00257E24" w:rsidRDefault="00DB47B0" w:rsidP="001F0059">
      <w:pPr>
        <w:pStyle w:val="ListParagraph"/>
        <w:keepNext/>
        <w:spacing w:after="120"/>
        <w:ind w:left="714"/>
        <w:contextualSpacing w:val="0"/>
        <w:jc w:val="center"/>
      </w:pPr>
      <w:r>
        <w:rPr>
          <w:noProof/>
        </w:rPr>
        <w:drawing>
          <wp:inline distT="0" distB="0" distL="0" distR="0" wp14:anchorId="5458515A" wp14:editId="33F16C0B">
            <wp:extent cx="3600000" cy="293040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el 2.png"/>
                    <pic:cNvPicPr/>
                  </pic:nvPicPr>
                  <pic:blipFill>
                    <a:blip r:embed="rId14">
                      <a:extLst>
                        <a:ext uri="{28A0092B-C50C-407E-A947-70E740481C1C}">
                          <a14:useLocalDpi xmlns:a14="http://schemas.microsoft.com/office/drawing/2010/main" val="0"/>
                        </a:ext>
                      </a:extLst>
                    </a:blip>
                    <a:stretch>
                      <a:fillRect/>
                    </a:stretch>
                  </pic:blipFill>
                  <pic:spPr>
                    <a:xfrm>
                      <a:off x="0" y="0"/>
                      <a:ext cx="3600000" cy="2930400"/>
                    </a:xfrm>
                    <a:prstGeom prst="rect">
                      <a:avLst/>
                    </a:prstGeom>
                  </pic:spPr>
                </pic:pic>
              </a:graphicData>
            </a:graphic>
          </wp:inline>
        </w:drawing>
      </w:r>
    </w:p>
    <w:p w14:paraId="2CCB6FE8" w14:textId="3498D21C" w:rsidR="00AB38AD" w:rsidRDefault="00257E24" w:rsidP="001F0059">
      <w:pPr>
        <w:pStyle w:val="Caption"/>
        <w:ind w:left="714"/>
        <w:jc w:val="center"/>
      </w:pPr>
      <w:bookmarkStart w:id="38" w:name="_Toc20772132"/>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8A4780">
        <w:rPr>
          <w:noProof/>
        </w:rPr>
        <w:t>3</w:t>
      </w:r>
      <w:r w:rsidR="00CD4720">
        <w:rPr>
          <w:noProof/>
        </w:rPr>
        <w:fldChar w:fldCharType="end"/>
      </w:r>
      <w:r>
        <w:t xml:space="preserve"> – Abel – Port Discovery</w:t>
      </w:r>
      <w:bookmarkEnd w:id="38"/>
    </w:p>
    <w:p w14:paraId="2CCB6FE9" w14:textId="29F9D52B" w:rsidR="00AB38AD" w:rsidRPr="003D20CC" w:rsidRDefault="001D20BB" w:rsidP="00D85EDF">
      <w:pPr>
        <w:pStyle w:val="ListParagraph"/>
        <w:keepNext/>
        <w:numPr>
          <w:ilvl w:val="0"/>
          <w:numId w:val="21"/>
        </w:numPr>
        <w:spacing w:after="120"/>
        <w:ind w:left="714" w:hanging="357"/>
        <w:contextualSpacing w:val="0"/>
      </w:pPr>
      <w:r w:rsidRPr="003D20CC">
        <w:t xml:space="preserve">Set the </w:t>
      </w:r>
      <w:r w:rsidRPr="003D20CC">
        <w:rPr>
          <w:i/>
        </w:rPr>
        <w:t>Port</w:t>
      </w:r>
      <w:r w:rsidRPr="003D20CC">
        <w:t xml:space="preserve"> field to </w:t>
      </w:r>
      <w:r w:rsidR="00AB38AD" w:rsidRPr="003D20CC">
        <w:t xml:space="preserve">the COM port number of the serial interface to be used. In this example the port </w:t>
      </w:r>
      <w:r w:rsidR="00AB38AD" w:rsidRPr="003D20CC">
        <w:rPr>
          <w:i/>
        </w:rPr>
        <w:t>COM1</w:t>
      </w:r>
      <w:r w:rsidR="00AB38AD" w:rsidRPr="003D20CC">
        <w:t xml:space="preserve"> is used. This </w:t>
      </w:r>
      <w:r w:rsidR="003D20CC">
        <w:t xml:space="preserve">field should be set to the same </w:t>
      </w:r>
      <w:r w:rsidR="00AB38AD" w:rsidRPr="003D20CC">
        <w:t xml:space="preserve">value for all </w:t>
      </w:r>
      <w:r w:rsidR="00DB47B0">
        <w:t>sensor</w:t>
      </w:r>
      <w:r w:rsidR="00AB38AD" w:rsidRPr="003D20CC">
        <w:t>s connected to the same Simulator Interface.</w:t>
      </w:r>
    </w:p>
    <w:p w14:paraId="2CCB6FEA" w14:textId="34AF0B62" w:rsidR="00257E24" w:rsidRDefault="00DB47B0" w:rsidP="001F0059">
      <w:pPr>
        <w:pStyle w:val="ListParagraph"/>
        <w:keepNext/>
        <w:spacing w:after="120"/>
        <w:ind w:left="714"/>
        <w:contextualSpacing w:val="0"/>
        <w:jc w:val="center"/>
      </w:pPr>
      <w:r>
        <w:rPr>
          <w:noProof/>
        </w:rPr>
        <w:drawing>
          <wp:inline distT="0" distB="0" distL="0" distR="0" wp14:anchorId="3A548059" wp14:editId="55024E19">
            <wp:extent cx="3600000" cy="2926800"/>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el 4.png"/>
                    <pic:cNvPicPr/>
                  </pic:nvPicPr>
                  <pic:blipFill>
                    <a:blip r:embed="rId15">
                      <a:extLst>
                        <a:ext uri="{28A0092B-C50C-407E-A947-70E740481C1C}">
                          <a14:useLocalDpi xmlns:a14="http://schemas.microsoft.com/office/drawing/2010/main" val="0"/>
                        </a:ext>
                      </a:extLst>
                    </a:blip>
                    <a:stretch>
                      <a:fillRect/>
                    </a:stretch>
                  </pic:blipFill>
                  <pic:spPr>
                    <a:xfrm>
                      <a:off x="0" y="0"/>
                      <a:ext cx="3600000" cy="2926800"/>
                    </a:xfrm>
                    <a:prstGeom prst="rect">
                      <a:avLst/>
                    </a:prstGeom>
                  </pic:spPr>
                </pic:pic>
              </a:graphicData>
            </a:graphic>
          </wp:inline>
        </w:drawing>
      </w:r>
    </w:p>
    <w:p w14:paraId="2CCB6FEB" w14:textId="56ED493C" w:rsidR="00AB38AD" w:rsidRDefault="00257E24" w:rsidP="001F0059">
      <w:pPr>
        <w:pStyle w:val="Caption"/>
        <w:ind w:left="714"/>
        <w:jc w:val="center"/>
      </w:pPr>
      <w:bookmarkStart w:id="39" w:name="_Toc20772133"/>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8A4780">
        <w:rPr>
          <w:noProof/>
        </w:rPr>
        <w:t>4</w:t>
      </w:r>
      <w:r w:rsidR="00CD4720">
        <w:rPr>
          <w:noProof/>
        </w:rPr>
        <w:fldChar w:fldCharType="end"/>
      </w:r>
      <w:r>
        <w:t xml:space="preserve"> – Abel – Port Setting</w:t>
      </w:r>
      <w:bookmarkEnd w:id="39"/>
    </w:p>
    <w:p w14:paraId="2CCB6FEC" w14:textId="7DE9CD70" w:rsidR="00AB38AD" w:rsidRPr="003D20CC" w:rsidRDefault="001D20BB" w:rsidP="00D85EDF">
      <w:pPr>
        <w:pStyle w:val="ListParagraph"/>
        <w:keepNext/>
        <w:numPr>
          <w:ilvl w:val="0"/>
          <w:numId w:val="21"/>
        </w:numPr>
        <w:spacing w:after="120"/>
        <w:ind w:left="714" w:hanging="357"/>
        <w:contextualSpacing w:val="0"/>
      </w:pPr>
      <w:r w:rsidRPr="003D20CC">
        <w:lastRenderedPageBreak/>
        <w:t xml:space="preserve">Set the </w:t>
      </w:r>
      <w:r w:rsidRPr="003D20CC">
        <w:rPr>
          <w:i/>
        </w:rPr>
        <w:t>Signal</w:t>
      </w:r>
      <w:r w:rsidRPr="003D20CC">
        <w:t xml:space="preserve"> field to </w:t>
      </w:r>
      <w:r w:rsidRPr="003D20CC">
        <w:rPr>
          <w:i/>
        </w:rPr>
        <w:t>Data</w:t>
      </w:r>
      <w:r w:rsidRPr="003D20CC">
        <w:t>, indicating that this external bell is connected via a Simulator Interface</w:t>
      </w:r>
      <w:r w:rsidR="001F0059" w:rsidRPr="003D20CC">
        <w:t xml:space="preserve"> using the MBI </w:t>
      </w:r>
      <w:r w:rsidR="00DB47B0">
        <w:t xml:space="preserve">data </w:t>
      </w:r>
      <w:r w:rsidR="001F0059" w:rsidRPr="003D20CC">
        <w:t>protocol</w:t>
      </w:r>
      <w:r w:rsidRPr="003D20CC">
        <w:t xml:space="preserve">. </w:t>
      </w:r>
      <w:r w:rsidR="00AB38AD" w:rsidRPr="003D20CC">
        <w:t>Do this for all Simulator Sensors connected to a Simulator Interface</w:t>
      </w:r>
      <w:r w:rsidR="001F0059" w:rsidRPr="003D20CC">
        <w:rPr>
          <w:rStyle w:val="FootnoteReference"/>
        </w:rPr>
        <w:footnoteReference w:id="8"/>
      </w:r>
      <w:r w:rsidR="00AB38AD" w:rsidRPr="003D20CC">
        <w:t>.</w:t>
      </w:r>
    </w:p>
    <w:p w14:paraId="2CCB6FED" w14:textId="5A9FC39C" w:rsidR="00257E24" w:rsidRDefault="00DB47B0" w:rsidP="001F0059">
      <w:pPr>
        <w:pStyle w:val="ListParagraph"/>
        <w:keepNext/>
        <w:spacing w:after="120"/>
        <w:ind w:left="714"/>
        <w:contextualSpacing w:val="0"/>
        <w:jc w:val="center"/>
      </w:pPr>
      <w:r>
        <w:rPr>
          <w:noProof/>
        </w:rPr>
        <w:drawing>
          <wp:inline distT="0" distB="0" distL="0" distR="0" wp14:anchorId="3E2026DE" wp14:editId="5A83D38D">
            <wp:extent cx="3600000" cy="2926800"/>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el 3.png"/>
                    <pic:cNvPicPr/>
                  </pic:nvPicPr>
                  <pic:blipFill>
                    <a:blip r:embed="rId16">
                      <a:extLst>
                        <a:ext uri="{28A0092B-C50C-407E-A947-70E740481C1C}">
                          <a14:useLocalDpi xmlns:a14="http://schemas.microsoft.com/office/drawing/2010/main" val="0"/>
                        </a:ext>
                      </a:extLst>
                    </a:blip>
                    <a:stretch>
                      <a:fillRect/>
                    </a:stretch>
                  </pic:blipFill>
                  <pic:spPr>
                    <a:xfrm>
                      <a:off x="0" y="0"/>
                      <a:ext cx="3600000" cy="2926800"/>
                    </a:xfrm>
                    <a:prstGeom prst="rect">
                      <a:avLst/>
                    </a:prstGeom>
                  </pic:spPr>
                </pic:pic>
              </a:graphicData>
            </a:graphic>
          </wp:inline>
        </w:drawing>
      </w:r>
    </w:p>
    <w:p w14:paraId="2CCB6FEE" w14:textId="3B5D44DC" w:rsidR="00AB38AD" w:rsidRDefault="00257E24" w:rsidP="001F0059">
      <w:pPr>
        <w:pStyle w:val="Caption"/>
        <w:ind w:left="714"/>
        <w:jc w:val="center"/>
      </w:pPr>
      <w:bookmarkStart w:id="40" w:name="_Toc20772134"/>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8A4780">
        <w:rPr>
          <w:noProof/>
        </w:rPr>
        <w:t>5</w:t>
      </w:r>
      <w:r w:rsidR="00CD4720">
        <w:rPr>
          <w:noProof/>
        </w:rPr>
        <w:fldChar w:fldCharType="end"/>
      </w:r>
      <w:r>
        <w:t xml:space="preserve"> – Abel – Signal Setting</w:t>
      </w:r>
      <w:bookmarkEnd w:id="40"/>
    </w:p>
    <w:p w14:paraId="2CCB6FEF" w14:textId="77777777" w:rsidR="001D20BB" w:rsidRPr="003D20CC" w:rsidRDefault="001D20BB" w:rsidP="00D85EDF">
      <w:pPr>
        <w:pStyle w:val="ListParagraph"/>
        <w:keepNext/>
        <w:numPr>
          <w:ilvl w:val="0"/>
          <w:numId w:val="21"/>
        </w:numPr>
        <w:spacing w:after="120"/>
        <w:ind w:left="714" w:hanging="357"/>
        <w:contextualSpacing w:val="0"/>
      </w:pPr>
      <w:r w:rsidRPr="003D20CC">
        <w:t xml:space="preserve">Set the </w:t>
      </w:r>
      <w:r w:rsidRPr="003D20CC">
        <w:rPr>
          <w:i/>
        </w:rPr>
        <w:t>Map To</w:t>
      </w:r>
      <w:r w:rsidRPr="003D20CC">
        <w:t xml:space="preserve"> fields to ma</w:t>
      </w:r>
      <w:r w:rsidR="00257E24" w:rsidRPr="003D20CC">
        <w:t>p Bell 1 to 1, 2 to 2 and so on, for as many Sensor Heads are connected to the Simulator Interface.</w:t>
      </w:r>
      <w:r w:rsidR="00AB38AD" w:rsidRPr="003D20CC">
        <w:t xml:space="preserve"> This does not mean that Sensor Head number </w:t>
      </w:r>
      <w:r w:rsidR="001F0059" w:rsidRPr="003D20CC">
        <w:t>1 will always the simulated T</w:t>
      </w:r>
      <w:r w:rsidR="00AB38AD" w:rsidRPr="003D20CC">
        <w:t>reble (and so on); the use of the simulated bells can be changed in the main Abel screen – refer to the Abel documentation.</w:t>
      </w:r>
      <w:r w:rsidR="00257E24" w:rsidRPr="003D20CC">
        <w:t xml:space="preserve"> </w:t>
      </w:r>
    </w:p>
    <w:p w14:paraId="2CCB6FF0" w14:textId="5B09A508" w:rsidR="00257E24" w:rsidRDefault="00DB47B0" w:rsidP="001F0059">
      <w:pPr>
        <w:pStyle w:val="ListParagraph"/>
        <w:keepNext/>
        <w:spacing w:after="120"/>
        <w:ind w:left="714"/>
        <w:contextualSpacing w:val="0"/>
        <w:jc w:val="center"/>
      </w:pPr>
      <w:r>
        <w:rPr>
          <w:noProof/>
        </w:rPr>
        <w:drawing>
          <wp:inline distT="0" distB="0" distL="0" distR="0" wp14:anchorId="1C0CF881" wp14:editId="706C6CCD">
            <wp:extent cx="3600000" cy="29448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el 6.png"/>
                    <pic:cNvPicPr/>
                  </pic:nvPicPr>
                  <pic:blipFill>
                    <a:blip r:embed="rId17">
                      <a:extLst>
                        <a:ext uri="{28A0092B-C50C-407E-A947-70E740481C1C}">
                          <a14:useLocalDpi xmlns:a14="http://schemas.microsoft.com/office/drawing/2010/main" val="0"/>
                        </a:ext>
                      </a:extLst>
                    </a:blip>
                    <a:stretch>
                      <a:fillRect/>
                    </a:stretch>
                  </pic:blipFill>
                  <pic:spPr>
                    <a:xfrm>
                      <a:off x="0" y="0"/>
                      <a:ext cx="3600000" cy="2944800"/>
                    </a:xfrm>
                    <a:prstGeom prst="rect">
                      <a:avLst/>
                    </a:prstGeom>
                  </pic:spPr>
                </pic:pic>
              </a:graphicData>
            </a:graphic>
          </wp:inline>
        </w:drawing>
      </w:r>
    </w:p>
    <w:p w14:paraId="2CCB6FF1" w14:textId="2EAB4C86" w:rsidR="00AB38AD" w:rsidRDefault="00257E24" w:rsidP="001F0059">
      <w:pPr>
        <w:pStyle w:val="Caption"/>
        <w:ind w:left="714"/>
        <w:jc w:val="center"/>
      </w:pPr>
      <w:bookmarkStart w:id="41" w:name="_Toc20772135"/>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8A4780">
        <w:rPr>
          <w:noProof/>
        </w:rPr>
        <w:t>6</w:t>
      </w:r>
      <w:r w:rsidR="00CD4720">
        <w:rPr>
          <w:noProof/>
        </w:rPr>
        <w:fldChar w:fldCharType="end"/>
      </w:r>
      <w:r>
        <w:t xml:space="preserve"> – Abel – Mappings</w:t>
      </w:r>
      <w:bookmarkEnd w:id="41"/>
    </w:p>
    <w:p w14:paraId="2CCB6FF2" w14:textId="6D706850" w:rsidR="001D20BB" w:rsidRPr="003D20CC" w:rsidRDefault="001D20BB" w:rsidP="00B13DDB">
      <w:pPr>
        <w:pStyle w:val="ListParagraph"/>
        <w:numPr>
          <w:ilvl w:val="0"/>
          <w:numId w:val="21"/>
        </w:numPr>
        <w:ind w:left="714" w:hanging="357"/>
      </w:pPr>
      <w:r w:rsidRPr="003D20CC">
        <w:t xml:space="preserve">Leave the </w:t>
      </w:r>
      <w:r w:rsidRPr="003D20CC">
        <w:rPr>
          <w:i/>
        </w:rPr>
        <w:t xml:space="preserve">Control </w:t>
      </w:r>
      <w:r w:rsidR="00257E24" w:rsidRPr="003D20CC">
        <w:t xml:space="preserve">set to </w:t>
      </w:r>
      <w:r w:rsidR="00257E24" w:rsidRPr="003D20CC">
        <w:rPr>
          <w:i/>
        </w:rPr>
        <w:t>Ring on 1 of 1</w:t>
      </w:r>
      <w:r w:rsidR="00257E24" w:rsidRPr="003D20CC">
        <w:t>, the de-bounce value at 20ms</w:t>
      </w:r>
      <w:r w:rsidR="00DB47B0">
        <w:t xml:space="preserve">, and the </w:t>
      </w:r>
      <w:r w:rsidR="00DB47B0" w:rsidRPr="00DB47B0">
        <w:rPr>
          <w:i/>
        </w:rPr>
        <w:t>Sensors Active-High</w:t>
      </w:r>
      <w:r w:rsidR="00DB47B0">
        <w:t xml:space="preserve"> box ticked.</w:t>
      </w:r>
    </w:p>
    <w:p w14:paraId="2CCB6FF7" w14:textId="77777777" w:rsidR="001D20BB" w:rsidRPr="003D20CC" w:rsidRDefault="001D20BB" w:rsidP="00D85EDF">
      <w:pPr>
        <w:pStyle w:val="ListParagraph"/>
        <w:keepNext/>
        <w:numPr>
          <w:ilvl w:val="0"/>
          <w:numId w:val="21"/>
        </w:numPr>
        <w:spacing w:after="120"/>
        <w:ind w:left="714" w:hanging="357"/>
        <w:contextualSpacing w:val="0"/>
      </w:pPr>
      <w:r w:rsidRPr="003D20CC">
        <w:lastRenderedPageBreak/>
        <w:t xml:space="preserve">Click on the </w:t>
      </w:r>
      <w:r w:rsidRPr="003D20CC">
        <w:rPr>
          <w:i/>
        </w:rPr>
        <w:t>Sensor Delays…</w:t>
      </w:r>
      <w:r w:rsidR="00257E24" w:rsidRPr="003D20CC">
        <w:t xml:space="preserve"> button to configure the delay timers.</w:t>
      </w:r>
    </w:p>
    <w:p w14:paraId="2CCB6FF8" w14:textId="41B213AD" w:rsidR="001F0059" w:rsidRDefault="001569F2" w:rsidP="001F0059">
      <w:pPr>
        <w:pStyle w:val="ListParagraph"/>
        <w:keepNext/>
        <w:spacing w:after="120"/>
        <w:contextualSpacing w:val="0"/>
        <w:jc w:val="center"/>
      </w:pPr>
      <w:r>
        <w:rPr>
          <w:noProof/>
        </w:rPr>
        <w:drawing>
          <wp:inline distT="0" distB="0" distL="0" distR="0" wp14:anchorId="67A9AE49" wp14:editId="49C68648">
            <wp:extent cx="3240000" cy="237600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el 7.png"/>
                    <pic:cNvPicPr/>
                  </pic:nvPicPr>
                  <pic:blipFill>
                    <a:blip r:embed="rId18">
                      <a:extLst>
                        <a:ext uri="{28A0092B-C50C-407E-A947-70E740481C1C}">
                          <a14:useLocalDpi xmlns:a14="http://schemas.microsoft.com/office/drawing/2010/main" val="0"/>
                        </a:ext>
                      </a:extLst>
                    </a:blip>
                    <a:stretch>
                      <a:fillRect/>
                    </a:stretch>
                  </pic:blipFill>
                  <pic:spPr>
                    <a:xfrm>
                      <a:off x="0" y="0"/>
                      <a:ext cx="3240000" cy="2376000"/>
                    </a:xfrm>
                    <a:prstGeom prst="rect">
                      <a:avLst/>
                    </a:prstGeom>
                  </pic:spPr>
                </pic:pic>
              </a:graphicData>
            </a:graphic>
          </wp:inline>
        </w:drawing>
      </w:r>
    </w:p>
    <w:p w14:paraId="2CCB6FF9" w14:textId="18B4FAB3" w:rsidR="00257E24" w:rsidRDefault="001F0059" w:rsidP="00DB0B29">
      <w:pPr>
        <w:pStyle w:val="Caption"/>
        <w:ind w:left="720"/>
        <w:jc w:val="center"/>
      </w:pPr>
      <w:bookmarkStart w:id="42" w:name="_Toc20772136"/>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8A4780">
        <w:rPr>
          <w:noProof/>
        </w:rPr>
        <w:t>7</w:t>
      </w:r>
      <w:r w:rsidR="00CD4720">
        <w:rPr>
          <w:noProof/>
        </w:rPr>
        <w:fldChar w:fldCharType="end"/>
      </w:r>
      <w:r>
        <w:t xml:space="preserve"> – Abel – Sensor Delays</w:t>
      </w:r>
      <w:bookmarkEnd w:id="42"/>
    </w:p>
    <w:p w14:paraId="2F9C5FA8" w14:textId="4A6C794F" w:rsidR="001E3D8B" w:rsidRDefault="001D20BB" w:rsidP="00B13DDB">
      <w:pPr>
        <w:pStyle w:val="ListParagraph"/>
        <w:keepNext/>
        <w:numPr>
          <w:ilvl w:val="0"/>
          <w:numId w:val="21"/>
        </w:numPr>
        <w:spacing w:afterLines="200" w:after="480"/>
        <w:ind w:left="714" w:hanging="357"/>
      </w:pPr>
      <w:bookmarkStart w:id="43" w:name="_Hlk524545678"/>
      <w:r w:rsidRPr="003D20CC">
        <w:t xml:space="preserve">In the </w:t>
      </w:r>
      <w:r w:rsidRPr="003D20CC">
        <w:rPr>
          <w:i/>
        </w:rPr>
        <w:t>Sensor Delays</w:t>
      </w:r>
      <w:r w:rsidRPr="003D20CC">
        <w:t xml:space="preserve"> window, set the delay for each bell to </w:t>
      </w:r>
      <w:r w:rsidR="001F0059" w:rsidRPr="003D20CC">
        <w:t>an</w:t>
      </w:r>
      <w:r w:rsidRPr="003D20CC">
        <w:t xml:space="preserve"> appropriate value</w:t>
      </w:r>
      <w:r w:rsidR="00257E24" w:rsidRPr="003D20CC">
        <w:t xml:space="preserve">, so that the simulated bell sounds </w:t>
      </w:r>
      <w:r w:rsidR="001F0059" w:rsidRPr="003D20CC">
        <w:t xml:space="preserve">as closely as possible to </w:t>
      </w:r>
      <w:r w:rsidR="00257E24" w:rsidRPr="003D20CC">
        <w:t>the same time as the real bell</w:t>
      </w:r>
      <w:r w:rsidRPr="003D20CC">
        <w:t xml:space="preserve"> (</w:t>
      </w:r>
      <w:r w:rsidR="00257E24" w:rsidRPr="003D20CC">
        <w:t>this is best done with the real bell un-silenced)</w:t>
      </w:r>
      <w:r w:rsidR="001E3D8B">
        <w:t>. Refer to the notes on Delay Time Calibration later in this guide.</w:t>
      </w:r>
    </w:p>
    <w:bookmarkEnd w:id="43"/>
    <w:p w14:paraId="2CCB6FFA" w14:textId="3E769A99" w:rsidR="001D20BB" w:rsidRPr="003D20CC" w:rsidRDefault="001E3D8B" w:rsidP="00B13DDB">
      <w:pPr>
        <w:pStyle w:val="ListParagraph"/>
        <w:keepNext/>
        <w:numPr>
          <w:ilvl w:val="0"/>
          <w:numId w:val="21"/>
        </w:numPr>
        <w:spacing w:afterLines="200" w:after="480"/>
        <w:ind w:left="714" w:hanging="357"/>
      </w:pPr>
      <w:r>
        <w:t>M</w:t>
      </w:r>
      <w:r w:rsidR="001569F2">
        <w:t xml:space="preserve">ake sure the </w:t>
      </w:r>
      <w:r w:rsidR="001569F2" w:rsidRPr="001E3D8B">
        <w:rPr>
          <w:i/>
        </w:rPr>
        <w:t>Abel Applies Delays (no MBI)</w:t>
      </w:r>
      <w:r w:rsidR="001569F2">
        <w:t xml:space="preserve"> box is ticked</w:t>
      </w:r>
      <w:r>
        <w:rPr>
          <w:rStyle w:val="FootnoteReference"/>
        </w:rPr>
        <w:footnoteReference w:id="9"/>
      </w:r>
      <w:r w:rsidR="001569F2">
        <w:t>.</w:t>
      </w:r>
      <w:r w:rsidR="001D20BB" w:rsidRPr="003D20CC">
        <w:t xml:space="preserve"> Note that in Abel the delay values are specified in 1/100ths of a second (</w:t>
      </w:r>
      <w:proofErr w:type="spellStart"/>
      <w:r w:rsidR="001D20BB" w:rsidRPr="003D20CC">
        <w:t>centiseconds</w:t>
      </w:r>
      <w:proofErr w:type="spellEnd"/>
      <w:r w:rsidR="001D20BB" w:rsidRPr="003D20CC">
        <w:t xml:space="preserve">), not milliseconds. Click </w:t>
      </w:r>
      <w:r w:rsidR="001D20BB" w:rsidRPr="003D20CC">
        <w:rPr>
          <w:i/>
        </w:rPr>
        <w:t>Apply</w:t>
      </w:r>
      <w:r w:rsidR="00257E24" w:rsidRPr="003D20CC">
        <w:t xml:space="preserve"> to </w:t>
      </w:r>
      <w:r>
        <w:t xml:space="preserve">save the </w:t>
      </w:r>
      <w:r w:rsidR="00257E24" w:rsidRPr="003D20CC">
        <w:t>values</w:t>
      </w:r>
      <w:r>
        <w:t xml:space="preserve">, </w:t>
      </w:r>
      <w:r w:rsidR="001D20BB" w:rsidRPr="003D20CC">
        <w:t xml:space="preserve">and then click </w:t>
      </w:r>
      <w:r w:rsidR="001D20BB" w:rsidRPr="003D20CC">
        <w:rPr>
          <w:i/>
        </w:rPr>
        <w:t>OK</w:t>
      </w:r>
      <w:r w:rsidR="001D20BB" w:rsidRPr="003D20CC">
        <w:t>.</w:t>
      </w:r>
    </w:p>
    <w:p w14:paraId="2CCB6FFE" w14:textId="77777777" w:rsidR="001D20BB" w:rsidRPr="003D20CC" w:rsidRDefault="001D20BB" w:rsidP="00B13DDB">
      <w:pPr>
        <w:pStyle w:val="ListParagraph"/>
        <w:numPr>
          <w:ilvl w:val="0"/>
          <w:numId w:val="21"/>
        </w:numPr>
        <w:spacing w:afterLines="200" w:after="480"/>
      </w:pPr>
      <w:r w:rsidRPr="003D20CC">
        <w:t xml:space="preserve">Click </w:t>
      </w:r>
      <w:r w:rsidRPr="003D20CC">
        <w:rPr>
          <w:i/>
        </w:rPr>
        <w:t>OK</w:t>
      </w:r>
      <w:r w:rsidRPr="003D20CC">
        <w:t xml:space="preserve"> in the </w:t>
      </w:r>
      <w:r w:rsidRPr="003D20CC">
        <w:rPr>
          <w:i/>
        </w:rPr>
        <w:t>External Bells</w:t>
      </w:r>
      <w:r w:rsidRPr="003D20CC">
        <w:t xml:space="preserve"> window</w:t>
      </w:r>
      <w:r w:rsidR="00257E24" w:rsidRPr="003D20CC">
        <w:t xml:space="preserve"> to close it</w:t>
      </w:r>
      <w:r w:rsidRPr="003D20CC">
        <w:t>.</w:t>
      </w:r>
    </w:p>
    <w:p w14:paraId="2CCB6FFF" w14:textId="77777777" w:rsidR="001D20BB" w:rsidRPr="003D20CC" w:rsidRDefault="001D20BB" w:rsidP="00B13DDB">
      <w:pPr>
        <w:pStyle w:val="ListParagraph"/>
        <w:numPr>
          <w:ilvl w:val="0"/>
          <w:numId w:val="21"/>
        </w:numPr>
        <w:spacing w:afterLines="200" w:after="480"/>
        <w:ind w:left="714" w:hanging="357"/>
      </w:pPr>
      <w:r w:rsidRPr="003D20CC">
        <w:t xml:space="preserve">Save the new options by selecting </w:t>
      </w:r>
      <w:r w:rsidRPr="003D20CC">
        <w:rPr>
          <w:i/>
        </w:rPr>
        <w:t>Save Options</w:t>
      </w:r>
      <w:r w:rsidRPr="003D20CC">
        <w:t xml:space="preserve"> from the </w:t>
      </w:r>
      <w:r w:rsidRPr="003D20CC">
        <w:rPr>
          <w:i/>
        </w:rPr>
        <w:t>Options</w:t>
      </w:r>
      <w:r w:rsidRPr="003D20CC">
        <w:t xml:space="preserve"> menu. If the options have changed, Abel will prompt </w:t>
      </w:r>
      <w:r w:rsidR="00257E24" w:rsidRPr="003D20CC">
        <w:t xml:space="preserve">for this </w:t>
      </w:r>
      <w:r w:rsidRPr="003D20CC">
        <w:t>when the program is closed.</w:t>
      </w:r>
    </w:p>
    <w:p w14:paraId="2CCB7000" w14:textId="77777777" w:rsidR="00257E24" w:rsidRPr="003D20CC" w:rsidRDefault="00257E24" w:rsidP="00B13DDB">
      <w:pPr>
        <w:pStyle w:val="ListParagraph"/>
        <w:numPr>
          <w:ilvl w:val="0"/>
          <w:numId w:val="21"/>
        </w:numPr>
        <w:spacing w:afterLines="200" w:after="480"/>
      </w:pPr>
      <w:r w:rsidRPr="003D20CC">
        <w:t>Abel should now be configured to use the Simulator Interface. Test each bell in turn and check that the simulated bells are correctly mapped to the real bells.</w:t>
      </w:r>
    </w:p>
    <w:p w14:paraId="2CCB7047" w14:textId="77777777" w:rsidR="00B067E3" w:rsidRDefault="00B067E3" w:rsidP="00493989">
      <w:pPr>
        <w:pStyle w:val="Heading1"/>
        <w:pageBreakBefore/>
      </w:pPr>
      <w:bookmarkStart w:id="44" w:name="_Toc20772122"/>
      <w:r>
        <w:lastRenderedPageBreak/>
        <w:t>Ringing Subsets of Bells</w:t>
      </w:r>
      <w:bookmarkEnd w:id="44"/>
    </w:p>
    <w:p w14:paraId="2CCB7048" w14:textId="12713D08" w:rsidR="00B067E3" w:rsidRDefault="00B067E3" w:rsidP="00B067E3">
      <w:r>
        <w:t xml:space="preserve">Where simulator </w:t>
      </w:r>
      <w:r w:rsidR="001E3D8B">
        <w:t xml:space="preserve">sensors are </w:t>
      </w:r>
      <w:r>
        <w:t>installed on a complete ring of bells, it may be desired to ring a subset of bells, for example the front 6 of a heavy 8, the front 8 of a ring of 12, or the back 8 or 10 of a ring of 12. The</w:t>
      </w:r>
      <w:r w:rsidR="00A6520A">
        <w:t xml:space="preserve"> following examples show how this may be done using Abel</w:t>
      </w:r>
      <w:r w:rsidR="001E3D8B">
        <w:t>.</w:t>
      </w:r>
    </w:p>
    <w:p w14:paraId="2CCB7049" w14:textId="77777777" w:rsidR="001D20BB" w:rsidRDefault="001D20BB" w:rsidP="00493989">
      <w:pPr>
        <w:pStyle w:val="Heading2"/>
      </w:pPr>
      <w:bookmarkStart w:id="45" w:name="_Toc20772123"/>
      <w:r>
        <w:t xml:space="preserve">Ringing the Light </w:t>
      </w:r>
      <w:r w:rsidR="00B067E3">
        <w:t>Bells</w:t>
      </w:r>
      <w:bookmarkEnd w:id="45"/>
    </w:p>
    <w:p w14:paraId="2CCB704A" w14:textId="6E8ECE7D" w:rsidR="00B067E3" w:rsidRPr="00B067E3" w:rsidRDefault="00B067E3" w:rsidP="00B067E3">
      <w:r>
        <w:t xml:space="preserve">Sensors </w:t>
      </w:r>
      <w:r w:rsidR="00D9385E">
        <w:t xml:space="preserve">Heads </w:t>
      </w:r>
      <w:r>
        <w:t xml:space="preserve">should </w:t>
      </w:r>
      <w:proofErr w:type="gramStart"/>
      <w:r>
        <w:t>be con</w:t>
      </w:r>
      <w:r w:rsidR="00D9385E">
        <w:t xml:space="preserve">nected </w:t>
      </w:r>
      <w:r>
        <w:t>with</w:t>
      </w:r>
      <w:proofErr w:type="gramEnd"/>
      <w:r>
        <w:t xml:space="preserve"> the </w:t>
      </w:r>
      <w:r w:rsidR="00A6520A">
        <w:t>t</w:t>
      </w:r>
      <w:r>
        <w:t xml:space="preserve">reble </w:t>
      </w:r>
      <w:r w:rsidR="001E3D8B">
        <w:t xml:space="preserve">mapped as Bell 1 in the </w:t>
      </w:r>
      <w:r>
        <w:t>Simulator Interface</w:t>
      </w:r>
      <w:r w:rsidR="001E3D8B">
        <w:t xml:space="preserve"> settings</w:t>
      </w:r>
      <w:r>
        <w:t xml:space="preserve">, </w:t>
      </w:r>
      <w:r w:rsidR="001E3D8B">
        <w:t xml:space="preserve">and then the other bells </w:t>
      </w:r>
      <w:r>
        <w:t xml:space="preserve">sequentially down to the </w:t>
      </w:r>
      <w:r w:rsidR="00A6520A">
        <w:t>t</w:t>
      </w:r>
      <w:r>
        <w:t>enor</w:t>
      </w:r>
      <w:r w:rsidR="001E3D8B">
        <w:t xml:space="preserve">, as described in the </w:t>
      </w:r>
      <w:r w:rsidR="001E3D8B" w:rsidRPr="001E3D8B">
        <w:rPr>
          <w:b/>
          <w:i/>
        </w:rPr>
        <w:t>Build &amp; Installation Guide</w:t>
      </w:r>
      <w:r>
        <w:t xml:space="preserve">. </w:t>
      </w:r>
    </w:p>
    <w:p w14:paraId="2CCB704B" w14:textId="22597B6D" w:rsidR="001D20BB" w:rsidRPr="00A6520A" w:rsidRDefault="001E3D8B" w:rsidP="00B13DDB">
      <w:pPr>
        <w:contextualSpacing/>
      </w:pPr>
      <w:r>
        <w:t xml:space="preserve">Abel does not require sensors installed on additional </w:t>
      </w:r>
      <w:r w:rsidR="00A6520A" w:rsidRPr="00A6520A">
        <w:t xml:space="preserve">accidentals such as </w:t>
      </w:r>
      <w:r w:rsidR="001D20BB" w:rsidRPr="00A6520A">
        <w:t>Sharp 2</w:t>
      </w:r>
      <w:r w:rsidR="001D20BB" w:rsidRPr="00A6520A">
        <w:rPr>
          <w:vertAlign w:val="superscript"/>
        </w:rPr>
        <w:t>nd</w:t>
      </w:r>
      <w:r w:rsidR="001D20BB" w:rsidRPr="00A6520A">
        <w:t xml:space="preserve"> </w:t>
      </w:r>
      <w:r w:rsidR="00A6520A" w:rsidRPr="00A6520A">
        <w:t>or Flat 6</w:t>
      </w:r>
      <w:r w:rsidR="00A6520A" w:rsidRPr="00A6520A">
        <w:rPr>
          <w:vertAlign w:val="superscript"/>
        </w:rPr>
        <w:t>th</w:t>
      </w:r>
      <w:r w:rsidR="00A6520A" w:rsidRPr="00A6520A">
        <w:t xml:space="preserve"> bells. </w:t>
      </w:r>
      <w:r w:rsidR="001D20BB" w:rsidRPr="00A6520A">
        <w:t>However, when Abel is configured as above to simulate</w:t>
      </w:r>
      <w:r w:rsidR="00A6520A" w:rsidRPr="00A6520A">
        <w:t>, say,</w:t>
      </w:r>
      <w:r w:rsidR="001D20BB" w:rsidRPr="00A6520A">
        <w:t xml:space="preserve"> 12 bells</w:t>
      </w:r>
      <w:r w:rsidR="00A6520A" w:rsidRPr="00A6520A">
        <w:t>,</w:t>
      </w:r>
      <w:r w:rsidR="001D20BB" w:rsidRPr="00A6520A">
        <w:t xml:space="preserve"> </w:t>
      </w:r>
      <w:r w:rsidR="00A6520A">
        <w:t xml:space="preserve">simply </w:t>
      </w:r>
      <w:r w:rsidR="001D20BB" w:rsidRPr="00A6520A">
        <w:t>ringing the front 8 bells will sound out of key.</w:t>
      </w:r>
    </w:p>
    <w:p w14:paraId="2CCB704C" w14:textId="0AD169CF" w:rsidR="001D20BB" w:rsidRPr="00A6520A" w:rsidRDefault="001E3D8B" w:rsidP="00B13DDB">
      <w:pPr>
        <w:pStyle w:val="ListParagraph"/>
        <w:numPr>
          <w:ilvl w:val="0"/>
          <w:numId w:val="22"/>
        </w:numPr>
        <w:ind w:left="714" w:hanging="357"/>
      </w:pPr>
      <w:r w:rsidRPr="00A6520A">
        <w:t>To</w:t>
      </w:r>
      <w:r w:rsidR="001D20BB" w:rsidRPr="00A6520A">
        <w:t xml:space="preserve"> ring</w:t>
      </w:r>
      <w:r w:rsidR="00A6520A">
        <w:t>, for example,</w:t>
      </w:r>
      <w:r w:rsidR="001D20BB" w:rsidRPr="00A6520A">
        <w:t xml:space="preserve"> the </w:t>
      </w:r>
      <w:r w:rsidR="00A6520A">
        <w:t>front</w:t>
      </w:r>
      <w:r w:rsidR="001D20BB" w:rsidRPr="00A6520A">
        <w:t xml:space="preserve"> 8 </w:t>
      </w:r>
      <w:r w:rsidR="00A6520A" w:rsidRPr="00A6520A">
        <w:t xml:space="preserve">of a 12 </w:t>
      </w:r>
      <w:r w:rsidR="001D20BB" w:rsidRPr="00A6520A">
        <w:t>(with 2</w:t>
      </w:r>
      <w:r w:rsidR="001D20BB" w:rsidRPr="00A6520A">
        <w:rPr>
          <w:rFonts w:ascii="MetDemo" w:hAnsi="MetDemo" w:cs="MetDemo"/>
          <w:sz w:val="20"/>
          <w:szCs w:val="20"/>
        </w:rPr>
        <w:t>J</w:t>
      </w:r>
      <w:r w:rsidR="00A6520A" w:rsidRPr="00A6520A">
        <w:rPr>
          <w:rFonts w:cs="MetDemo"/>
        </w:rPr>
        <w:t xml:space="preserve"> bell</w:t>
      </w:r>
      <w:r w:rsidR="001D20BB" w:rsidRPr="00A6520A">
        <w:rPr>
          <w:rFonts w:cstheme="minorHAnsi"/>
        </w:rPr>
        <w:t>) and have</w:t>
      </w:r>
      <w:r w:rsidR="001D20BB" w:rsidRPr="00A6520A">
        <w:t xml:space="preserve"> them sound in key, it </w:t>
      </w:r>
      <w:proofErr w:type="gramStart"/>
      <w:r w:rsidR="001D20BB" w:rsidRPr="00A6520A">
        <w:t xml:space="preserve">is </w:t>
      </w:r>
      <w:r>
        <w:t xml:space="preserve"> n</w:t>
      </w:r>
      <w:r w:rsidR="001D20BB" w:rsidRPr="00A6520A">
        <w:t>ecessary</w:t>
      </w:r>
      <w:proofErr w:type="gramEnd"/>
      <w:r w:rsidR="001D20BB" w:rsidRPr="00A6520A">
        <w:t xml:space="preserve"> to change the configuration of Abel. Loading one of the 8-bell or 7-bell method files (</w:t>
      </w:r>
      <w:r w:rsidR="001D20BB" w:rsidRPr="00A6520A">
        <w:rPr>
          <w:i/>
        </w:rPr>
        <w:t>8bell.mcf/7bell.mcf</w:t>
      </w:r>
      <w:r w:rsidR="001D20BB" w:rsidRPr="00A6520A">
        <w:t xml:space="preserve">) from the </w:t>
      </w:r>
      <w:r w:rsidR="001D20BB" w:rsidRPr="00A6520A">
        <w:rPr>
          <w:i/>
        </w:rPr>
        <w:t>File</w:t>
      </w:r>
      <w:r w:rsidR="00A6520A" w:rsidRPr="00A6520A">
        <w:rPr>
          <w:i/>
        </w:rPr>
        <w:t xml:space="preserve"> | Open…</w:t>
      </w:r>
      <w:r w:rsidR="001D20BB" w:rsidRPr="00A6520A">
        <w:t xml:space="preserve"> menu will cause Abel automatically to shift the sound options to a ring of 8 in the </w:t>
      </w:r>
      <w:r w:rsidR="00A6520A" w:rsidRPr="00A6520A">
        <w:t xml:space="preserve">correct </w:t>
      </w:r>
      <w:r w:rsidR="001D20BB" w:rsidRPr="00A6520A">
        <w:t xml:space="preserve">key, </w:t>
      </w:r>
      <w:r w:rsidR="00A6520A" w:rsidRPr="00A6520A">
        <w:t xml:space="preserve">starting from the treble, </w:t>
      </w:r>
      <w:r w:rsidR="001D20BB" w:rsidRPr="00A6520A">
        <w:t>and automatically adjusting the 2</w:t>
      </w:r>
      <w:r w:rsidR="001D20BB" w:rsidRPr="00A6520A">
        <w:rPr>
          <w:vertAlign w:val="superscript"/>
        </w:rPr>
        <w:t>nd</w:t>
      </w:r>
      <w:r w:rsidR="001D20BB" w:rsidRPr="00A6520A">
        <w:t xml:space="preserve"> up a semitone</w:t>
      </w:r>
      <w:r w:rsidR="00A6520A" w:rsidRPr="00A6520A">
        <w:rPr>
          <w:rStyle w:val="FootnoteReference"/>
        </w:rPr>
        <w:footnoteReference w:id="10"/>
      </w:r>
      <w:r w:rsidR="001D20BB" w:rsidRPr="00A6520A">
        <w:t xml:space="preserve">. </w:t>
      </w:r>
    </w:p>
    <w:p w14:paraId="2CCB704D" w14:textId="77777777" w:rsidR="001D20BB" w:rsidRPr="00A6520A" w:rsidRDefault="001D20BB" w:rsidP="00B13DDB">
      <w:pPr>
        <w:pStyle w:val="ListParagraph"/>
        <w:numPr>
          <w:ilvl w:val="0"/>
          <w:numId w:val="22"/>
        </w:numPr>
        <w:ind w:left="714" w:hanging="357"/>
      </w:pPr>
      <w:r w:rsidRPr="00A6520A">
        <w:t>Likewise</w:t>
      </w:r>
      <w:r w:rsidR="00A6520A">
        <w:t>,</w:t>
      </w:r>
      <w:r w:rsidRPr="00A6520A">
        <w:t xml:space="preserve"> loading a 6-bell or 5-bell method file (6</w:t>
      </w:r>
      <w:r w:rsidRPr="00A6520A">
        <w:rPr>
          <w:i/>
        </w:rPr>
        <w:t>bell.mcf/5bell.mcf</w:t>
      </w:r>
      <w:r w:rsidRPr="00A6520A">
        <w:t xml:space="preserve">) from the </w:t>
      </w:r>
      <w:r w:rsidRPr="00A6520A">
        <w:rPr>
          <w:i/>
        </w:rPr>
        <w:t>File</w:t>
      </w:r>
      <w:r w:rsidR="00A6520A">
        <w:rPr>
          <w:i/>
        </w:rPr>
        <w:t xml:space="preserve"> | Open…</w:t>
      </w:r>
      <w:r w:rsidRPr="00A6520A">
        <w:t xml:space="preserve"> menu will cause Abel to shift t</w:t>
      </w:r>
      <w:r w:rsidR="00A6520A" w:rsidRPr="00A6520A">
        <w:t>he tuning t</w:t>
      </w:r>
      <w:r w:rsidRPr="00A6520A">
        <w:t>o a true light 6</w:t>
      </w:r>
      <w:r w:rsidR="00A6520A" w:rsidRPr="00A6520A">
        <w:t>, starting from the treble</w:t>
      </w:r>
      <w:r w:rsidRPr="00A6520A">
        <w:t>.</w:t>
      </w:r>
    </w:p>
    <w:p w14:paraId="2CCB704E" w14:textId="77777777" w:rsidR="001D20BB" w:rsidRPr="00A6520A" w:rsidRDefault="001D20BB" w:rsidP="00B13DDB">
      <w:pPr>
        <w:pStyle w:val="ListParagraph"/>
        <w:numPr>
          <w:ilvl w:val="0"/>
          <w:numId w:val="22"/>
        </w:numPr>
        <w:ind w:left="714" w:hanging="357"/>
      </w:pPr>
      <w:r w:rsidRPr="00A6520A">
        <w:t>Reloading one the 12-bell or 11-bell method files (</w:t>
      </w:r>
      <w:r w:rsidRPr="00A6520A">
        <w:rPr>
          <w:i/>
        </w:rPr>
        <w:t>12bell.mcf/11bell.mcf</w:t>
      </w:r>
      <w:r w:rsidRPr="00A6520A">
        <w:t xml:space="preserve">) restores the tuning to a ring of 12 in the </w:t>
      </w:r>
      <w:r w:rsidR="00A6520A" w:rsidRPr="00A6520A">
        <w:t xml:space="preserve">correct </w:t>
      </w:r>
      <w:r w:rsidRPr="00A6520A">
        <w:t>key.</w:t>
      </w:r>
    </w:p>
    <w:p w14:paraId="2CCB704F" w14:textId="77777777" w:rsidR="001D20BB" w:rsidRDefault="001D20BB" w:rsidP="00493989">
      <w:pPr>
        <w:pStyle w:val="Heading2"/>
      </w:pPr>
      <w:bookmarkStart w:id="46" w:name="_Toc20772124"/>
      <w:r>
        <w:t xml:space="preserve">Ringing the Back </w:t>
      </w:r>
      <w:r w:rsidR="00A6520A">
        <w:t>Bells</w:t>
      </w:r>
      <w:bookmarkEnd w:id="46"/>
    </w:p>
    <w:p w14:paraId="2CCB7050" w14:textId="123D9F53" w:rsidR="001D20BB" w:rsidRPr="00A6520A" w:rsidRDefault="001D20BB" w:rsidP="001D20BB">
      <w:r w:rsidRPr="00A6520A">
        <w:t>To ring</w:t>
      </w:r>
      <w:r w:rsidR="00A6520A" w:rsidRPr="00A6520A">
        <w:t>, for example,</w:t>
      </w:r>
      <w:r w:rsidRPr="00A6520A">
        <w:t xml:space="preserve"> the back 8 or back 10</w:t>
      </w:r>
      <w:r w:rsidR="00A6520A" w:rsidRPr="00A6520A">
        <w:t xml:space="preserve"> of a ring of 12 for silent practice (where </w:t>
      </w:r>
      <w:r w:rsidRPr="00A6520A">
        <w:t>all bells are being rung by ringers and not simulated by the Simulator</w:t>
      </w:r>
      <w:r w:rsidR="00A6520A" w:rsidRPr="00A6520A">
        <w:t>)</w:t>
      </w:r>
      <w:r w:rsidRPr="00A6520A">
        <w:t>, is straightforward</w:t>
      </w:r>
      <w:r w:rsidR="00A6520A" w:rsidRPr="00A6520A">
        <w:t xml:space="preserve">, </w:t>
      </w:r>
      <w:r w:rsidRPr="00A6520A">
        <w:t>and requires only that the simulator is set up as above for 12-bell ringing.</w:t>
      </w:r>
      <w:r w:rsidR="001E3D8B">
        <w:t xml:space="preserve"> No special Abel setup is required.</w:t>
      </w:r>
    </w:p>
    <w:p w14:paraId="2CCB7051" w14:textId="13B3CD94" w:rsidR="001D20BB" w:rsidRPr="006B00E3" w:rsidRDefault="001D20BB" w:rsidP="001D20BB">
      <w:r w:rsidRPr="006B00E3">
        <w:t xml:space="preserve">Ringing the back 8 or back 10 with </w:t>
      </w:r>
      <w:r w:rsidR="006B00E3" w:rsidRPr="006B00E3">
        <w:t>a mix of</w:t>
      </w:r>
      <w:r w:rsidRPr="006B00E3">
        <w:t xml:space="preserve"> real and simulated ringers is more complicated, because Abel will always try to assign bell sensors from </w:t>
      </w:r>
      <w:r w:rsidR="001E3D8B">
        <w:t>Bell</w:t>
      </w:r>
      <w:r w:rsidRPr="006B00E3">
        <w:t xml:space="preserve"> 1 upwards. Hence loading the 7- or 8-bell method files causes Abel to switch to the front 8 bells, as noted above, not the back 8, and loading the a 9- or 10-bell method files causes it to attempt to switch to </w:t>
      </w:r>
      <w:r w:rsidR="006B00E3" w:rsidRPr="006B00E3">
        <w:t>the front 10</w:t>
      </w:r>
      <w:r w:rsidRPr="006B00E3">
        <w:t>.</w:t>
      </w:r>
    </w:p>
    <w:p w14:paraId="2CCB7052" w14:textId="195261B6" w:rsidR="001D20BB" w:rsidRDefault="001D20BB" w:rsidP="001D20BB">
      <w:r w:rsidRPr="006B00E3">
        <w:t xml:space="preserve">To work around this problem, set Abel up as a ring of 8 or 10, and save the configuration in a new options file by selecting </w:t>
      </w:r>
      <w:r w:rsidRPr="006B00E3">
        <w:rPr>
          <w:i/>
        </w:rPr>
        <w:t>Save Options As…</w:t>
      </w:r>
      <w:r w:rsidRPr="006B00E3">
        <w:t xml:space="preserve"> from the </w:t>
      </w:r>
      <w:r w:rsidRPr="006B00E3">
        <w:rPr>
          <w:i/>
        </w:rPr>
        <w:t>Options</w:t>
      </w:r>
      <w:r w:rsidRPr="006B00E3">
        <w:t xml:space="preserve"> menu. It will be necessary to change the mappings in the </w:t>
      </w:r>
      <w:r w:rsidRPr="006B00E3">
        <w:rPr>
          <w:i/>
        </w:rPr>
        <w:t>External Bells</w:t>
      </w:r>
      <w:r w:rsidRPr="006B00E3">
        <w:t xml:space="preserve"> window to map the Sensor Heads for the </w:t>
      </w:r>
      <w:r w:rsidR="006B00E3" w:rsidRPr="006B00E3">
        <w:t xml:space="preserve">real </w:t>
      </w:r>
      <w:r w:rsidRPr="006B00E3">
        <w:t>back bells to simulated bells 1 to 8 or 1 to 10.</w:t>
      </w:r>
      <w:r>
        <w:t xml:space="preserve"> </w:t>
      </w:r>
    </w:p>
    <w:p w14:paraId="087B3014" w14:textId="1683C64E" w:rsidR="00FE2D37" w:rsidRDefault="00FE2D37" w:rsidP="001D20BB">
      <w:r>
        <w:t xml:space="preserve">A similar approach may be used to create configuration options files for the back 10 of a ring of 12, or the back 6 of a ring of 8, and so on, where a mix of </w:t>
      </w:r>
      <w:r w:rsidRPr="006B00E3">
        <w:t>real and simulated ringers is</w:t>
      </w:r>
      <w:r>
        <w:t xml:space="preserve"> required.</w:t>
      </w:r>
    </w:p>
    <w:p w14:paraId="2CCB7053" w14:textId="2FF31951" w:rsidR="001D20BB" w:rsidRDefault="001D20BB" w:rsidP="001D20BB">
      <w:pPr>
        <w:keepNext/>
      </w:pPr>
      <w:r>
        <w:lastRenderedPageBreak/>
        <w:t xml:space="preserve">The following screenshot illustrates an </w:t>
      </w:r>
      <w:r w:rsidRPr="00087329">
        <w:rPr>
          <w:i/>
        </w:rPr>
        <w:t>External Bells</w:t>
      </w:r>
      <w:r>
        <w:t xml:space="preserve"> mapping for the back 8</w:t>
      </w:r>
      <w:r w:rsidR="006B00E3">
        <w:t xml:space="preserve"> of a ring of 12</w:t>
      </w:r>
      <w:r>
        <w:t xml:space="preserve">. These settings </w:t>
      </w:r>
      <w:r w:rsidR="001E3D8B">
        <w:t>can be</w:t>
      </w:r>
      <w:r>
        <w:t xml:space="preserve"> saved in </w:t>
      </w:r>
      <w:r w:rsidR="001E3D8B">
        <w:t>a custom</w:t>
      </w:r>
      <w:r>
        <w:t xml:space="preserve"> Abel Options file.</w:t>
      </w:r>
    </w:p>
    <w:p w14:paraId="2CCB7054" w14:textId="6F402729" w:rsidR="001D20BB" w:rsidRDefault="001E3D8B" w:rsidP="001D20BB">
      <w:pPr>
        <w:keepNext/>
        <w:jc w:val="center"/>
      </w:pPr>
      <w:r>
        <w:rPr>
          <w:noProof/>
        </w:rPr>
        <w:drawing>
          <wp:inline distT="0" distB="0" distL="0" distR="0" wp14:anchorId="0B2B5366" wp14:editId="3A7C168C">
            <wp:extent cx="3600000" cy="2908800"/>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bel 8.png"/>
                    <pic:cNvPicPr/>
                  </pic:nvPicPr>
                  <pic:blipFill>
                    <a:blip r:embed="rId19">
                      <a:extLst>
                        <a:ext uri="{28A0092B-C50C-407E-A947-70E740481C1C}">
                          <a14:useLocalDpi xmlns:a14="http://schemas.microsoft.com/office/drawing/2010/main" val="0"/>
                        </a:ext>
                      </a:extLst>
                    </a:blip>
                    <a:stretch>
                      <a:fillRect/>
                    </a:stretch>
                  </pic:blipFill>
                  <pic:spPr>
                    <a:xfrm>
                      <a:off x="0" y="0"/>
                      <a:ext cx="3600000" cy="2908800"/>
                    </a:xfrm>
                    <a:prstGeom prst="rect">
                      <a:avLst/>
                    </a:prstGeom>
                  </pic:spPr>
                </pic:pic>
              </a:graphicData>
            </a:graphic>
          </wp:inline>
        </w:drawing>
      </w:r>
    </w:p>
    <w:p w14:paraId="2CCB7055" w14:textId="6CC349A1" w:rsidR="001D20BB" w:rsidRDefault="001D20BB" w:rsidP="001D20BB">
      <w:pPr>
        <w:pStyle w:val="Caption"/>
        <w:jc w:val="center"/>
      </w:pPr>
      <w:bookmarkStart w:id="47" w:name="_Toc415420614"/>
      <w:bookmarkStart w:id="48" w:name="_Toc20772137"/>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8A4780">
        <w:rPr>
          <w:noProof/>
        </w:rPr>
        <w:t>8</w:t>
      </w:r>
      <w:r w:rsidR="00CD4720">
        <w:rPr>
          <w:noProof/>
        </w:rPr>
        <w:fldChar w:fldCharType="end"/>
      </w:r>
      <w:r>
        <w:t xml:space="preserve"> </w:t>
      </w:r>
      <w:r w:rsidR="003031B5">
        <w:t>–</w:t>
      </w:r>
      <w:r>
        <w:t xml:space="preserve"> Abel </w:t>
      </w:r>
      <w:r w:rsidR="001F3F04">
        <w:t xml:space="preserve">– </w:t>
      </w:r>
      <w:r>
        <w:t>External Bells Dialogue (Back 8)</w:t>
      </w:r>
      <w:bookmarkEnd w:id="47"/>
      <w:bookmarkEnd w:id="48"/>
    </w:p>
    <w:p w14:paraId="2CCB7056" w14:textId="77777777" w:rsidR="001D20BB" w:rsidRDefault="001D20BB" w:rsidP="001D20BB">
      <w:pPr>
        <w:keepNext/>
      </w:pPr>
      <w:r>
        <w:t xml:space="preserve">The custom configuration can then be loaded by selecting </w:t>
      </w:r>
      <w:r w:rsidRPr="0056516D">
        <w:rPr>
          <w:i/>
        </w:rPr>
        <w:t>Open Options File…</w:t>
      </w:r>
      <w:r>
        <w:t xml:space="preserve"> from the </w:t>
      </w:r>
      <w:r w:rsidRPr="0056516D">
        <w:rPr>
          <w:i/>
        </w:rPr>
        <w:t>Options</w:t>
      </w:r>
      <w:r>
        <w:t xml:space="preserve"> menu, or by specifying it as a command line option to a desktop shortcut.</w:t>
      </w:r>
    </w:p>
    <w:p w14:paraId="2CCB7057" w14:textId="77777777" w:rsidR="001D20BB" w:rsidRDefault="001D20BB" w:rsidP="001D20BB">
      <w:pPr>
        <w:keepNext/>
        <w:jc w:val="center"/>
      </w:pPr>
      <w:r>
        <w:rPr>
          <w:noProof/>
          <w:lang w:eastAsia="en-GB"/>
        </w:rPr>
        <w:drawing>
          <wp:inline distT="0" distB="0" distL="0" distR="0" wp14:anchorId="2CCB73AD" wp14:editId="2CCB73AE">
            <wp:extent cx="2520000" cy="3567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 - Options File Command Line21.png"/>
                    <pic:cNvPicPr/>
                  </pic:nvPicPr>
                  <pic:blipFill>
                    <a:blip r:embed="rId20">
                      <a:extLst>
                        <a:ext uri="{28A0092B-C50C-407E-A947-70E740481C1C}">
                          <a14:useLocalDpi xmlns:a14="http://schemas.microsoft.com/office/drawing/2010/main" val="0"/>
                        </a:ext>
                      </a:extLst>
                    </a:blip>
                    <a:stretch>
                      <a:fillRect/>
                    </a:stretch>
                  </pic:blipFill>
                  <pic:spPr>
                    <a:xfrm>
                      <a:off x="0" y="0"/>
                      <a:ext cx="2520000" cy="3567600"/>
                    </a:xfrm>
                    <a:prstGeom prst="rect">
                      <a:avLst/>
                    </a:prstGeom>
                  </pic:spPr>
                </pic:pic>
              </a:graphicData>
            </a:graphic>
          </wp:inline>
        </w:drawing>
      </w:r>
    </w:p>
    <w:p w14:paraId="2CCB7058" w14:textId="3A9E0B86" w:rsidR="001D20BB" w:rsidRDefault="001D20BB" w:rsidP="001D20BB">
      <w:pPr>
        <w:pStyle w:val="Caption"/>
        <w:jc w:val="center"/>
      </w:pPr>
      <w:bookmarkStart w:id="49" w:name="_Toc415420615"/>
      <w:bookmarkStart w:id="50" w:name="_Toc20772138"/>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8A4780">
        <w:rPr>
          <w:noProof/>
        </w:rPr>
        <w:t>9</w:t>
      </w:r>
      <w:r w:rsidR="00CD4720">
        <w:rPr>
          <w:noProof/>
        </w:rPr>
        <w:fldChar w:fldCharType="end"/>
      </w:r>
      <w:r>
        <w:t xml:space="preserve"> </w:t>
      </w:r>
      <w:r w:rsidR="003031B5">
        <w:t>–</w:t>
      </w:r>
      <w:r>
        <w:t xml:space="preserve"> Windows Shortcut Creation Dialogue</w:t>
      </w:r>
      <w:bookmarkEnd w:id="49"/>
      <w:bookmarkEnd w:id="50"/>
    </w:p>
    <w:p w14:paraId="2CCB7059" w14:textId="6E979725" w:rsidR="001D20BB" w:rsidRDefault="001D20BB" w:rsidP="001D20BB">
      <w:r>
        <w:t xml:space="preserve">(The </w:t>
      </w:r>
      <w:r w:rsidRPr="006B00E3">
        <w:rPr>
          <w:i/>
        </w:rPr>
        <w:t>Target</w:t>
      </w:r>
      <w:r>
        <w:t xml:space="preserve"> </w:t>
      </w:r>
      <w:r w:rsidR="006B00E3">
        <w:t>field</w:t>
      </w:r>
      <w:r>
        <w:t xml:space="preserve"> </w:t>
      </w:r>
      <w:r w:rsidR="00FE2D37">
        <w:t xml:space="preserve">in this example </w:t>
      </w:r>
      <w:r>
        <w:t xml:space="preserve">reads in full, </w:t>
      </w:r>
      <w:r w:rsidRPr="0056516D">
        <w:rPr>
          <w:i/>
        </w:rPr>
        <w:t>C:\Program Files\Abel 3\Abel3.exe</w:t>
      </w:r>
      <w:r w:rsidR="00BA1AEE">
        <w:rPr>
          <w:i/>
        </w:rPr>
        <w:t>”</w:t>
      </w:r>
      <w:r w:rsidRPr="0056516D">
        <w:rPr>
          <w:i/>
        </w:rPr>
        <w:t xml:space="preserve"> /o options\LivCathBack8.opf methods\8bell.mcf</w:t>
      </w:r>
      <w:r>
        <w:t>)</w:t>
      </w:r>
    </w:p>
    <w:p w14:paraId="49E7BAB9" w14:textId="29341FA7" w:rsidR="003A5009" w:rsidRDefault="003A5009" w:rsidP="00147004">
      <w:pPr>
        <w:pStyle w:val="Heading1"/>
      </w:pPr>
      <w:bookmarkStart w:id="51" w:name="_Toc20772125"/>
      <w:bookmarkStart w:id="52" w:name="_Toc415420539"/>
      <w:r w:rsidRPr="00493989">
        <w:lastRenderedPageBreak/>
        <w:t>Moving</w:t>
      </w:r>
      <w:r>
        <w:t xml:space="preserve"> Ringers</w:t>
      </w:r>
      <w:bookmarkEnd w:id="51"/>
    </w:p>
    <w:p w14:paraId="2526EE24" w14:textId="13CD90EB" w:rsidR="003A5009" w:rsidRDefault="00FE2D37" w:rsidP="003A5009">
      <w:r>
        <w:t>If y</w:t>
      </w:r>
      <w:r w:rsidR="00E0681A">
        <w:t>ou</w:t>
      </w:r>
      <w:r>
        <w:t xml:space="preserve"> use the “moving ringers” feature of Abel with the simulator, there are two Abel settings which should be turned off.</w:t>
      </w:r>
    </w:p>
    <w:p w14:paraId="235EED11" w14:textId="22E18006" w:rsidR="00FE2D37" w:rsidRDefault="00FE2D37" w:rsidP="00E0681A">
      <w:pPr>
        <w:pStyle w:val="ListParagraph"/>
        <w:keepNext/>
        <w:numPr>
          <w:ilvl w:val="0"/>
          <w:numId w:val="43"/>
        </w:numPr>
      </w:pPr>
      <w:r>
        <w:t xml:space="preserve">Select moving ringers in the </w:t>
      </w:r>
      <w:r w:rsidRPr="00E0681A">
        <w:rPr>
          <w:i/>
        </w:rPr>
        <w:t>Options</w:t>
      </w:r>
      <w:r>
        <w:t xml:space="preserve"> menu, then in the </w:t>
      </w:r>
      <w:r w:rsidRPr="00E0681A">
        <w:rPr>
          <w:i/>
        </w:rPr>
        <w:t>Ringing</w:t>
      </w:r>
      <w:r>
        <w:t xml:space="preserve"> menu make sure that </w:t>
      </w:r>
      <w:r w:rsidRPr="00E0681A">
        <w:rPr>
          <w:i/>
        </w:rPr>
        <w:t>User Starts Bell Movement</w:t>
      </w:r>
      <w:r>
        <w:t xml:space="preserve"> is not ticked. Ticking this option will cause the animation and striking of bells rung by real ringers to be out of sync with the simulated moving ringers.</w:t>
      </w:r>
    </w:p>
    <w:p w14:paraId="0BB96B2A" w14:textId="4CC28672" w:rsidR="00FE2D37" w:rsidRDefault="00FE2D37" w:rsidP="00FE2D37">
      <w:pPr>
        <w:keepNext/>
        <w:jc w:val="center"/>
      </w:pPr>
      <w:r>
        <w:rPr>
          <w:noProof/>
        </w:rPr>
        <w:drawing>
          <wp:inline distT="0" distB="0" distL="0" distR="0" wp14:anchorId="5DACA7E4" wp14:editId="4EEDF3E2">
            <wp:extent cx="3240000" cy="3412800"/>
            <wp:effectExtent l="19050" t="19050" r="1778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el 9.png"/>
                    <pic:cNvPicPr/>
                  </pic:nvPicPr>
                  <pic:blipFill>
                    <a:blip r:embed="rId21">
                      <a:extLst>
                        <a:ext uri="{28A0092B-C50C-407E-A947-70E740481C1C}">
                          <a14:useLocalDpi xmlns:a14="http://schemas.microsoft.com/office/drawing/2010/main" val="0"/>
                        </a:ext>
                      </a:extLst>
                    </a:blip>
                    <a:stretch>
                      <a:fillRect/>
                    </a:stretch>
                  </pic:blipFill>
                  <pic:spPr>
                    <a:xfrm>
                      <a:off x="0" y="0"/>
                      <a:ext cx="3240000" cy="3412800"/>
                    </a:xfrm>
                    <a:prstGeom prst="rect">
                      <a:avLst/>
                    </a:prstGeom>
                    <a:ln w="12700">
                      <a:solidFill>
                        <a:schemeClr val="tx1"/>
                      </a:solidFill>
                    </a:ln>
                  </pic:spPr>
                </pic:pic>
              </a:graphicData>
            </a:graphic>
          </wp:inline>
        </w:drawing>
      </w:r>
    </w:p>
    <w:p w14:paraId="6350D065" w14:textId="2B3A61BF" w:rsidR="00FE2D37" w:rsidRDefault="00FE2D37" w:rsidP="00FE2D37">
      <w:pPr>
        <w:pStyle w:val="Caption"/>
        <w:jc w:val="center"/>
      </w:pPr>
      <w:bookmarkStart w:id="53" w:name="_Toc20772139"/>
      <w:r>
        <w:t xml:space="preserve">Figure </w:t>
      </w:r>
      <w:r>
        <w:rPr>
          <w:noProof/>
        </w:rPr>
        <w:fldChar w:fldCharType="begin"/>
      </w:r>
      <w:r>
        <w:rPr>
          <w:noProof/>
        </w:rPr>
        <w:instrText xml:space="preserve"> SEQ Figure \* ARABIC </w:instrText>
      </w:r>
      <w:r>
        <w:rPr>
          <w:noProof/>
        </w:rPr>
        <w:fldChar w:fldCharType="separate"/>
      </w:r>
      <w:r w:rsidR="008A4780">
        <w:rPr>
          <w:noProof/>
        </w:rPr>
        <w:t>10</w:t>
      </w:r>
      <w:r>
        <w:rPr>
          <w:noProof/>
        </w:rPr>
        <w:fldChar w:fldCharType="end"/>
      </w:r>
      <w:r>
        <w:t xml:space="preserve"> – </w:t>
      </w:r>
      <w:r w:rsidR="001F3F04">
        <w:t xml:space="preserve">Abel – </w:t>
      </w:r>
      <w:r>
        <w:t>User Starts Bell Movement</w:t>
      </w:r>
      <w:bookmarkEnd w:id="53"/>
    </w:p>
    <w:p w14:paraId="5CD4421C" w14:textId="1F90B004" w:rsidR="00FE2D37" w:rsidRDefault="00FE2D37" w:rsidP="00E0681A">
      <w:pPr>
        <w:pStyle w:val="ListParagraph"/>
        <w:keepNext/>
        <w:numPr>
          <w:ilvl w:val="0"/>
          <w:numId w:val="43"/>
        </w:numPr>
      </w:pPr>
      <w:r>
        <w:lastRenderedPageBreak/>
        <w:t xml:space="preserve">The animation of moving ringer images for bells rung by real ringers can be distracting, particularly as the animation does not move smoothly for these bells. In the </w:t>
      </w:r>
      <w:r w:rsidRPr="00E0681A">
        <w:rPr>
          <w:i/>
        </w:rPr>
        <w:t>View</w:t>
      </w:r>
      <w:r>
        <w:t xml:space="preserve"> menu make sure that </w:t>
      </w:r>
      <w:r w:rsidRPr="00E0681A">
        <w:rPr>
          <w:i/>
        </w:rPr>
        <w:t>User Bell Movement</w:t>
      </w:r>
      <w:r>
        <w:t xml:space="preserve"> is not ticked. This stops the animation for </w:t>
      </w:r>
      <w:r w:rsidR="00E0681A">
        <w:t xml:space="preserve">these </w:t>
      </w:r>
      <w:r>
        <w:t xml:space="preserve">bells </w:t>
      </w:r>
      <w:r w:rsidR="00E0681A">
        <w:t>and fades the image of the ringer on the screen</w:t>
      </w:r>
      <w:r>
        <w:t>.</w:t>
      </w:r>
    </w:p>
    <w:p w14:paraId="55F90D47" w14:textId="45C1764F" w:rsidR="00FE2D37" w:rsidRDefault="00FE2D37" w:rsidP="00FE2D37">
      <w:pPr>
        <w:keepNext/>
        <w:jc w:val="center"/>
      </w:pPr>
      <w:r>
        <w:rPr>
          <w:noProof/>
        </w:rPr>
        <w:drawing>
          <wp:inline distT="0" distB="0" distL="0" distR="0" wp14:anchorId="29E47F8E" wp14:editId="5A02D53E">
            <wp:extent cx="2520000" cy="3092400"/>
            <wp:effectExtent l="19050" t="19050" r="13970"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bel 10.png"/>
                    <pic:cNvPicPr/>
                  </pic:nvPicPr>
                  <pic:blipFill>
                    <a:blip r:embed="rId22">
                      <a:extLst>
                        <a:ext uri="{28A0092B-C50C-407E-A947-70E740481C1C}">
                          <a14:useLocalDpi xmlns:a14="http://schemas.microsoft.com/office/drawing/2010/main" val="0"/>
                        </a:ext>
                      </a:extLst>
                    </a:blip>
                    <a:stretch>
                      <a:fillRect/>
                    </a:stretch>
                  </pic:blipFill>
                  <pic:spPr>
                    <a:xfrm>
                      <a:off x="0" y="0"/>
                      <a:ext cx="2520000" cy="3092400"/>
                    </a:xfrm>
                    <a:prstGeom prst="rect">
                      <a:avLst/>
                    </a:prstGeom>
                    <a:ln w="12700">
                      <a:solidFill>
                        <a:schemeClr val="tx1"/>
                      </a:solidFill>
                    </a:ln>
                  </pic:spPr>
                </pic:pic>
              </a:graphicData>
            </a:graphic>
          </wp:inline>
        </w:drawing>
      </w:r>
    </w:p>
    <w:p w14:paraId="6794CA8F" w14:textId="2B090248" w:rsidR="00FE2D37" w:rsidRDefault="00FE2D37" w:rsidP="00FE2D37">
      <w:pPr>
        <w:pStyle w:val="Caption"/>
        <w:jc w:val="center"/>
      </w:pPr>
      <w:bookmarkStart w:id="54" w:name="_Toc20772140"/>
      <w:r>
        <w:t xml:space="preserve">Figure </w:t>
      </w:r>
      <w:r>
        <w:rPr>
          <w:noProof/>
        </w:rPr>
        <w:fldChar w:fldCharType="begin"/>
      </w:r>
      <w:r>
        <w:rPr>
          <w:noProof/>
        </w:rPr>
        <w:instrText xml:space="preserve"> SEQ Figure \* ARABIC </w:instrText>
      </w:r>
      <w:r>
        <w:rPr>
          <w:noProof/>
        </w:rPr>
        <w:fldChar w:fldCharType="separate"/>
      </w:r>
      <w:r w:rsidR="008A4780">
        <w:rPr>
          <w:noProof/>
        </w:rPr>
        <w:t>11</w:t>
      </w:r>
      <w:r>
        <w:rPr>
          <w:noProof/>
        </w:rPr>
        <w:fldChar w:fldCharType="end"/>
      </w:r>
      <w:r>
        <w:t xml:space="preserve"> – </w:t>
      </w:r>
      <w:r w:rsidR="001F3F04">
        <w:t xml:space="preserve">Abel – </w:t>
      </w:r>
      <w:r>
        <w:t>User Bell Movement</w:t>
      </w:r>
      <w:bookmarkEnd w:id="54"/>
    </w:p>
    <w:p w14:paraId="2CCB705B" w14:textId="5E359D7D" w:rsidR="001D20BB" w:rsidRDefault="001D20BB" w:rsidP="00E2167D">
      <w:pPr>
        <w:pStyle w:val="Heading1"/>
      </w:pPr>
      <w:bookmarkStart w:id="55" w:name="_Toc20772126"/>
      <w:r>
        <w:t>Delay Timer Calibration</w:t>
      </w:r>
      <w:bookmarkEnd w:id="52"/>
      <w:bookmarkEnd w:id="55"/>
    </w:p>
    <w:p w14:paraId="2CCB705C" w14:textId="6D9F4C75" w:rsidR="001D20BB" w:rsidRPr="007D2792" w:rsidRDefault="001D20BB" w:rsidP="001D20BB">
      <w:r w:rsidRPr="007D2792">
        <w:t>For accurate simulation of the real bells, the si</w:t>
      </w:r>
      <w:r w:rsidR="00422DC6">
        <w:t xml:space="preserve">mulator </w:t>
      </w:r>
      <w:r w:rsidRPr="007D2792">
        <w:t xml:space="preserve">requires that the delay timer for each bell is set so that the </w:t>
      </w:r>
      <w:r w:rsidR="00E839F8">
        <w:t xml:space="preserve">delay applied after </w:t>
      </w:r>
      <w:r w:rsidRPr="007D2792">
        <w:t xml:space="preserve">Simulator Interface sends the strike signal to the Simulator </w:t>
      </w:r>
      <w:r w:rsidR="00E839F8">
        <w:t>(</w:t>
      </w:r>
      <w:r w:rsidRPr="007D2792">
        <w:t xml:space="preserve">at exactly the point at which the real bell </w:t>
      </w:r>
      <w:r w:rsidR="00E839F8">
        <w:t xml:space="preserve">passes through bottom dead centre of its swing) results in the simulator sounding at the same time that the open bell  </w:t>
      </w:r>
      <w:r w:rsidRPr="007D2792">
        <w:t xml:space="preserve">would have struck. This delay time is specific to each bell, but for most bells is </w:t>
      </w:r>
      <w:r w:rsidR="00E839F8">
        <w:t xml:space="preserve">somewhere </w:t>
      </w:r>
      <w:r w:rsidR="007D2792" w:rsidRPr="007D2792">
        <w:t>a</w:t>
      </w:r>
      <w:r w:rsidR="00E839F8">
        <w:t xml:space="preserve">round </w:t>
      </w:r>
      <w:r w:rsidRPr="007D2792">
        <w:t>0.5s</w:t>
      </w:r>
      <w:r w:rsidR="004318C5">
        <w:t xml:space="preserve"> (or 50 </w:t>
      </w:r>
      <w:proofErr w:type="spellStart"/>
      <w:r w:rsidR="004318C5">
        <w:t>centiseconds</w:t>
      </w:r>
      <w:proofErr w:type="spellEnd"/>
      <w:r w:rsidR="004318C5">
        <w:t>).</w:t>
      </w:r>
    </w:p>
    <w:p w14:paraId="2CCB705E" w14:textId="0355384D" w:rsidR="001D20BB" w:rsidRDefault="00E839F8" w:rsidP="001D20BB">
      <w:r>
        <w:t xml:space="preserve">The simplest method </w:t>
      </w:r>
      <w:r w:rsidR="001D20BB">
        <w:t xml:space="preserve">of setting the timer values </w:t>
      </w:r>
      <w:r>
        <w:t>is to ring each bell open alongside the simulator.</w:t>
      </w:r>
    </w:p>
    <w:p w14:paraId="2CCB7061" w14:textId="553D2A54" w:rsidR="001D20BB" w:rsidRDefault="001D20BB" w:rsidP="00E839F8">
      <w:pPr>
        <w:pStyle w:val="ListParagraph"/>
        <w:keepNext/>
        <w:numPr>
          <w:ilvl w:val="0"/>
          <w:numId w:val="42"/>
        </w:numPr>
      </w:pPr>
      <w:r>
        <w:t xml:space="preserve">Start </w:t>
      </w:r>
      <w:r w:rsidR="007E3CB0">
        <w:t xml:space="preserve">Abel </w:t>
      </w:r>
      <w:r>
        <w:t>on the Simulator PC.</w:t>
      </w:r>
    </w:p>
    <w:p w14:paraId="2CCB7062" w14:textId="31ECE704" w:rsidR="001D20BB" w:rsidRDefault="001D20BB" w:rsidP="00E839F8">
      <w:pPr>
        <w:pStyle w:val="ListParagraph"/>
        <w:numPr>
          <w:ilvl w:val="0"/>
          <w:numId w:val="42"/>
        </w:numPr>
      </w:pPr>
      <w:r>
        <w:t xml:space="preserve">Ring each bell in turn, </w:t>
      </w:r>
      <w:r w:rsidR="007D2792">
        <w:t>open</w:t>
      </w:r>
      <w:r>
        <w:t xml:space="preserve">, and compare the sound of the bell and the simulated sound from </w:t>
      </w:r>
      <w:r w:rsidR="007D2792">
        <w:t xml:space="preserve">the </w:t>
      </w:r>
      <w:r w:rsidR="00E839F8">
        <w:t>si</w:t>
      </w:r>
      <w:r w:rsidR="007D2792">
        <w:t>mulator</w:t>
      </w:r>
      <w:r>
        <w:t>.</w:t>
      </w:r>
    </w:p>
    <w:p w14:paraId="2CCB7063" w14:textId="6159CC40" w:rsidR="001D20BB" w:rsidRDefault="001D20BB" w:rsidP="00E839F8">
      <w:pPr>
        <w:pStyle w:val="ListParagraph"/>
        <w:numPr>
          <w:ilvl w:val="0"/>
          <w:numId w:val="42"/>
        </w:numPr>
      </w:pPr>
      <w:r>
        <w:t xml:space="preserve">If the real bell sounds before the </w:t>
      </w:r>
      <w:r w:rsidR="00E839F8">
        <w:t>s</w:t>
      </w:r>
      <w:r>
        <w:t>imulator, reduce that bell’s delay timer value.</w:t>
      </w:r>
    </w:p>
    <w:p w14:paraId="2CCB7064" w14:textId="3AA6A8A7" w:rsidR="001D20BB" w:rsidRDefault="001D20BB" w:rsidP="00E839F8">
      <w:pPr>
        <w:pStyle w:val="ListParagraph"/>
        <w:numPr>
          <w:ilvl w:val="0"/>
          <w:numId w:val="42"/>
        </w:numPr>
      </w:pPr>
      <w:r>
        <w:t xml:space="preserve">If the </w:t>
      </w:r>
      <w:r w:rsidR="00E839F8">
        <w:t>s</w:t>
      </w:r>
      <w:r>
        <w:t>imulator sounds before the real bell, increase that bell’s delay timer value.</w:t>
      </w:r>
    </w:p>
    <w:p w14:paraId="2CCB7065" w14:textId="030AD72C" w:rsidR="001D20BB" w:rsidRDefault="001D20BB" w:rsidP="00E839F8">
      <w:pPr>
        <w:pStyle w:val="ListParagraph"/>
        <w:numPr>
          <w:ilvl w:val="0"/>
          <w:numId w:val="42"/>
        </w:numPr>
      </w:pPr>
      <w:r>
        <w:t xml:space="preserve">Repeat this process until the sound of the real bell and the sound from the </w:t>
      </w:r>
      <w:r w:rsidR="00E839F8">
        <w:t>s</w:t>
      </w:r>
      <w:r>
        <w:t>imulator are as close to coincident as possible.</w:t>
      </w:r>
    </w:p>
    <w:p w14:paraId="2CCB7066" w14:textId="77777777" w:rsidR="001D20BB" w:rsidRDefault="001D20BB" w:rsidP="00E839F8">
      <w:pPr>
        <w:pStyle w:val="ListParagraph"/>
        <w:numPr>
          <w:ilvl w:val="0"/>
          <w:numId w:val="42"/>
        </w:numPr>
      </w:pPr>
      <w:r>
        <w:t>Repeat for each of the other bells in turn.</w:t>
      </w:r>
    </w:p>
    <w:p w14:paraId="2CCB7067" w14:textId="2F199FA1" w:rsidR="001D20BB" w:rsidRDefault="00E839F8" w:rsidP="001D20BB">
      <w:r>
        <w:t>Tip: A useful starting point for delay timer values is to measure the period of oscillation of the bell for small swings and set the timer to ¼ of that value. Then fine tune the value as described above.</w:t>
      </w:r>
    </w:p>
    <w:p w14:paraId="7AB2165B" w14:textId="77777777" w:rsidR="00147004" w:rsidRDefault="00147004" w:rsidP="00147004">
      <w:pPr>
        <w:pStyle w:val="Heading1"/>
        <w:pageBreakBefore/>
      </w:pPr>
      <w:bookmarkStart w:id="56" w:name="_Toc20772127"/>
      <w:bookmarkStart w:id="57" w:name="_Hlk20770424"/>
      <w:r>
        <w:lastRenderedPageBreak/>
        <w:t>Using Multiple PCs</w:t>
      </w:r>
      <w:bookmarkEnd w:id="56"/>
    </w:p>
    <w:p w14:paraId="6099F08B" w14:textId="1F189087" w:rsidR="00147004" w:rsidRDefault="00147004" w:rsidP="00147004">
      <w:r>
        <w:t xml:space="preserve">If you want to use multiple PCs concurrently, please refer the </w:t>
      </w:r>
      <w:r w:rsidRPr="001E13DF">
        <w:rPr>
          <w:b/>
          <w:bCs/>
          <w:i/>
          <w:iCs/>
        </w:rPr>
        <w:t>Multi-PC Guide</w:t>
      </w:r>
      <w:r w:rsidRPr="00147004">
        <w:t xml:space="preserve"> for information on </w:t>
      </w:r>
      <w:r>
        <w:t xml:space="preserve">building either the </w:t>
      </w:r>
      <w:r w:rsidRPr="00147004">
        <w:t>Second PC module or the Basic Serial Splitter module.</w:t>
      </w:r>
      <w:r>
        <w:t xml:space="preserve"> The Second PC module allows two PCs to be used concurrently, the Basic Serial Splitter up to a maximum of 16.</w:t>
      </w:r>
    </w:p>
    <w:p w14:paraId="0C6D49FC" w14:textId="46A822F5" w:rsidR="00E1518A" w:rsidRPr="001564E9" w:rsidRDefault="00E1518A" w:rsidP="00147004">
      <w:r>
        <w:t xml:space="preserve">A Multi-PC configuration typically </w:t>
      </w:r>
      <w:r w:rsidRPr="00E83890">
        <w:t xml:space="preserve">allows </w:t>
      </w:r>
      <w:r>
        <w:t xml:space="preserve">more than one </w:t>
      </w:r>
      <w:r w:rsidRPr="00E83890">
        <w:t xml:space="preserve">ringer </w:t>
      </w:r>
      <w:r>
        <w:t xml:space="preserve">(with headphones) </w:t>
      </w:r>
      <w:r w:rsidRPr="00E83890">
        <w:t>to use the simulator with a simulated band at the same time</w:t>
      </w:r>
      <w:r>
        <w:t>, each ringing a different physical bell.</w:t>
      </w:r>
    </w:p>
    <w:p w14:paraId="67241460" w14:textId="77777777" w:rsidR="00E1518A" w:rsidRPr="00676567" w:rsidRDefault="00E1518A" w:rsidP="00676567">
      <w:pPr>
        <w:pStyle w:val="Heading2"/>
      </w:pPr>
      <w:bookmarkStart w:id="58" w:name="_Toc20772128"/>
      <w:r w:rsidRPr="00676567">
        <w:t>Second PC Module &amp; Basic Serial Splitter Module</w:t>
      </w:r>
      <w:bookmarkEnd w:id="58"/>
    </w:p>
    <w:p w14:paraId="7FB868D0" w14:textId="027FB07E" w:rsidR="00147004" w:rsidRPr="00676567" w:rsidRDefault="00E1518A" w:rsidP="00147004">
      <w:r w:rsidRPr="00676567">
        <w:t xml:space="preserve">From the point of view of Abel, all PCs connected using either the Second PC module or the Basic Serial Splitter module behave in a similar manner. All PCs receive all the </w:t>
      </w:r>
      <w:r w:rsidR="00D30F7F">
        <w:t xml:space="preserve">sensor </w:t>
      </w:r>
      <w:r w:rsidRPr="00676567">
        <w:t>signals from the Simulator Interface module, all the time.</w:t>
      </w:r>
    </w:p>
    <w:p w14:paraId="7F1A9A3C" w14:textId="72C5264B" w:rsidR="00E1518A" w:rsidRPr="00676567" w:rsidRDefault="00E1518A" w:rsidP="00147004">
      <w:r w:rsidRPr="00676567">
        <w:t xml:space="preserve">Each copy of Abel </w:t>
      </w:r>
      <w:bookmarkStart w:id="59" w:name="_Hlk20771239"/>
      <w:r w:rsidRPr="00676567">
        <w:t xml:space="preserve">must be configured to </w:t>
      </w:r>
      <w:r w:rsidR="001F3F04">
        <w:t xml:space="preserve">respond to the desired bell or bells and </w:t>
      </w:r>
      <w:r w:rsidRPr="00676567">
        <w:t>filter out the unwanted signals</w:t>
      </w:r>
      <w:r w:rsidR="001F3F04">
        <w:t xml:space="preserve">. </w:t>
      </w:r>
      <w:bookmarkEnd w:id="59"/>
      <w:r w:rsidR="001F3F04">
        <w:t xml:space="preserve">This can be done </w:t>
      </w:r>
      <w:r w:rsidRPr="00676567">
        <w:t xml:space="preserve">either by using a different </w:t>
      </w:r>
      <w:r w:rsidRPr="00676567">
        <w:rPr>
          <w:i/>
          <w:iCs/>
        </w:rPr>
        <w:t>External Bells Configuration</w:t>
      </w:r>
      <w:r w:rsidRPr="00676567">
        <w:t xml:space="preserve"> on each PC</w:t>
      </w:r>
      <w:r w:rsidR="00D30F7F">
        <w:t xml:space="preserve"> (these can be saved in multiple Options files)</w:t>
      </w:r>
      <w:r w:rsidRPr="00676567">
        <w:t>, or “on the fly”</w:t>
      </w:r>
      <w:r w:rsidR="00D30F7F">
        <w:t xml:space="preserve"> by un-checking </w:t>
      </w:r>
      <w:r w:rsidRPr="00676567">
        <w:t xml:space="preserve">the </w:t>
      </w:r>
      <w:r w:rsidRPr="00676567">
        <w:rPr>
          <w:i/>
          <w:iCs/>
        </w:rPr>
        <w:t>Ext Bell</w:t>
      </w:r>
      <w:r w:rsidRPr="00676567">
        <w:t xml:space="preserve"> setting in the </w:t>
      </w:r>
      <w:r w:rsidRPr="00676567">
        <w:rPr>
          <w:i/>
          <w:iCs/>
        </w:rPr>
        <w:t>Striking Controls</w:t>
      </w:r>
      <w:r w:rsidRPr="00676567">
        <w:t xml:space="preserve"> dialogue box</w:t>
      </w:r>
      <w:r w:rsidR="00D30F7F">
        <w:t xml:space="preserve"> for each bell</w:t>
      </w:r>
      <w:r w:rsidR="001F3F04">
        <w:t>, which can be accessed by right-clicking the bell in the main window.</w:t>
      </w:r>
    </w:p>
    <w:p w14:paraId="22CFEEDB" w14:textId="77777777" w:rsidR="00E1518A" w:rsidRDefault="00E1518A" w:rsidP="00676567">
      <w:pPr>
        <w:keepNext/>
        <w:jc w:val="center"/>
      </w:pPr>
      <w:r>
        <w:rPr>
          <w:noProof/>
        </w:rPr>
        <w:drawing>
          <wp:inline distT="0" distB="0" distL="0" distR="0" wp14:anchorId="12B3C4BD" wp14:editId="3AF3390F">
            <wp:extent cx="3191320" cy="2781688"/>
            <wp:effectExtent l="0" t="0" r="952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iking Controls.png"/>
                    <pic:cNvPicPr/>
                  </pic:nvPicPr>
                  <pic:blipFill>
                    <a:blip r:embed="rId23">
                      <a:extLst>
                        <a:ext uri="{28A0092B-C50C-407E-A947-70E740481C1C}">
                          <a14:useLocalDpi xmlns:a14="http://schemas.microsoft.com/office/drawing/2010/main" val="0"/>
                        </a:ext>
                      </a:extLst>
                    </a:blip>
                    <a:stretch>
                      <a:fillRect/>
                    </a:stretch>
                  </pic:blipFill>
                  <pic:spPr>
                    <a:xfrm>
                      <a:off x="0" y="0"/>
                      <a:ext cx="3191320" cy="2781688"/>
                    </a:xfrm>
                    <a:prstGeom prst="rect">
                      <a:avLst/>
                    </a:prstGeom>
                  </pic:spPr>
                </pic:pic>
              </a:graphicData>
            </a:graphic>
          </wp:inline>
        </w:drawing>
      </w:r>
    </w:p>
    <w:p w14:paraId="68F6F89A" w14:textId="2840A339" w:rsidR="00E1518A" w:rsidRDefault="00E1518A" w:rsidP="00676567">
      <w:pPr>
        <w:pStyle w:val="Caption"/>
        <w:jc w:val="center"/>
        <w:rPr>
          <w:highlight w:val="yellow"/>
        </w:rPr>
      </w:pPr>
      <w:bookmarkStart w:id="60" w:name="_Toc20772141"/>
      <w:r>
        <w:t xml:space="preserve">Figure </w:t>
      </w:r>
      <w:r w:rsidR="00B66ABB">
        <w:fldChar w:fldCharType="begin"/>
      </w:r>
      <w:r w:rsidR="00B66ABB">
        <w:instrText xml:space="preserve"> SEQ Figure \* ARABIC </w:instrText>
      </w:r>
      <w:r w:rsidR="00B66ABB">
        <w:fldChar w:fldCharType="separate"/>
      </w:r>
      <w:r w:rsidR="008A4780">
        <w:rPr>
          <w:noProof/>
        </w:rPr>
        <w:t>12</w:t>
      </w:r>
      <w:r w:rsidR="00B66ABB">
        <w:rPr>
          <w:noProof/>
        </w:rPr>
        <w:fldChar w:fldCharType="end"/>
      </w:r>
      <w:r>
        <w:t xml:space="preserve"> </w:t>
      </w:r>
      <w:r w:rsidR="00D30F7F">
        <w:t>–</w:t>
      </w:r>
      <w:r>
        <w:t xml:space="preserve"> </w:t>
      </w:r>
      <w:r w:rsidR="001F3F04">
        <w:t xml:space="preserve">Abel – </w:t>
      </w:r>
      <w:r>
        <w:t>Striking Controls</w:t>
      </w:r>
      <w:bookmarkEnd w:id="60"/>
    </w:p>
    <w:p w14:paraId="23AB0635" w14:textId="17148E47" w:rsidR="00147004" w:rsidRPr="00676567" w:rsidRDefault="00D30F7F" w:rsidP="00147004">
      <w:pPr>
        <w:pStyle w:val="Heading2"/>
      </w:pPr>
      <w:bookmarkStart w:id="61" w:name="_Toc20772129"/>
      <w:bookmarkStart w:id="62" w:name="_Hlk20769831"/>
      <w:r w:rsidRPr="00676567">
        <w:t>Configuring the Interface</w:t>
      </w:r>
      <w:bookmarkEnd w:id="61"/>
    </w:p>
    <w:p w14:paraId="08F27678" w14:textId="53D2F4C9" w:rsidR="00D30F7F" w:rsidRPr="00676567" w:rsidRDefault="00D30F7F" w:rsidP="00D30F7F">
      <w:r w:rsidRPr="00676567">
        <w:t xml:space="preserve">When multiple PCs are connected, only one PC can be used to configure the Simulator Interface using a terminal emulator (as described in the </w:t>
      </w:r>
      <w:r w:rsidRPr="00676567">
        <w:rPr>
          <w:b/>
          <w:bCs/>
          <w:i/>
          <w:iCs/>
        </w:rPr>
        <w:t>Build &amp; Installation Guide</w:t>
      </w:r>
      <w:r w:rsidRPr="00676567">
        <w:t xml:space="preserve"> and the </w:t>
      </w:r>
      <w:r w:rsidRPr="00676567">
        <w:rPr>
          <w:b/>
          <w:bCs/>
          <w:i/>
          <w:iCs/>
        </w:rPr>
        <w:t>Multi-PC Guide</w:t>
      </w:r>
      <w:r w:rsidRPr="00676567">
        <w:t>).</w:t>
      </w:r>
    </w:p>
    <w:p w14:paraId="5F0597E9" w14:textId="4A181CF3" w:rsidR="00D30F7F" w:rsidRPr="00676567" w:rsidRDefault="00D30F7F" w:rsidP="00D30F7F">
      <w:r>
        <w:t xml:space="preserve">The PC used for </w:t>
      </w:r>
      <w:r w:rsidRPr="00676567">
        <w:t xml:space="preserve">Interface configuration depends on the hardware in use. This is covered in the </w:t>
      </w:r>
      <w:r w:rsidRPr="00676567">
        <w:rPr>
          <w:b/>
          <w:bCs/>
          <w:i/>
          <w:iCs/>
        </w:rPr>
        <w:t>Multi-PC Guide</w:t>
      </w:r>
      <w:r w:rsidRPr="00676567">
        <w:t>.</w:t>
      </w:r>
    </w:p>
    <w:bookmarkEnd w:id="57"/>
    <w:bookmarkEnd w:id="62"/>
    <w:p w14:paraId="050DBA56" w14:textId="77777777" w:rsidR="00147004" w:rsidRDefault="00147004" w:rsidP="001D20BB"/>
    <w:sectPr w:rsidR="00147004" w:rsidSect="00E2167D">
      <w:headerReference w:type="even" r:id="rId24"/>
      <w:headerReference w:type="default" r:id="rId25"/>
      <w:footerReference w:type="even" r:id="rId26"/>
      <w:footerReference w:type="default" r:id="rId27"/>
      <w:footerReference w:type="first" r:id="rId28"/>
      <w:endnotePr>
        <w:numFmt w:val="decimal"/>
      </w:endnotePr>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C00C3" w14:textId="77777777" w:rsidR="00B66ABB" w:rsidRDefault="00B66ABB" w:rsidP="00787764">
      <w:pPr>
        <w:spacing w:after="0" w:line="240" w:lineRule="auto"/>
      </w:pPr>
      <w:r>
        <w:separator/>
      </w:r>
    </w:p>
  </w:endnote>
  <w:endnote w:type="continuationSeparator" w:id="0">
    <w:p w14:paraId="6FD55C42" w14:textId="77777777" w:rsidR="00B66ABB" w:rsidRDefault="00B66ABB" w:rsidP="00787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etDemo">
    <w:altName w:val="Calibri"/>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6242264"/>
      <w:docPartObj>
        <w:docPartGallery w:val="Page Numbers (Bottom of Page)"/>
        <w:docPartUnique/>
      </w:docPartObj>
    </w:sdtPr>
    <w:sdtEndPr>
      <w:rPr>
        <w:noProof/>
      </w:rPr>
    </w:sdtEndPr>
    <w:sdtContent>
      <w:p w14:paraId="2CCB73C9" w14:textId="77777777" w:rsidR="008B3155" w:rsidRDefault="008B3155">
        <w:pPr>
          <w:pStyle w:val="Footer"/>
          <w:jc w:val="center"/>
        </w:pPr>
        <w:r>
          <w:fldChar w:fldCharType="begin"/>
        </w:r>
        <w:r>
          <w:instrText xml:space="preserve"> PAGE   \* MERGEFORMAT </w:instrText>
        </w:r>
        <w:r>
          <w:fldChar w:fldCharType="separate"/>
        </w:r>
        <w:r>
          <w:rPr>
            <w:noProof/>
          </w:rPr>
          <w:t>86</w:t>
        </w:r>
        <w:r>
          <w:rPr>
            <w:noProof/>
          </w:rPr>
          <w:fldChar w:fldCharType="end"/>
        </w:r>
      </w:p>
    </w:sdtContent>
  </w:sdt>
  <w:p w14:paraId="2CCB73CA" w14:textId="77777777" w:rsidR="008B3155" w:rsidRDefault="008B3155" w:rsidP="00F10EC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0763057"/>
      <w:docPartObj>
        <w:docPartGallery w:val="Page Numbers (Bottom of Page)"/>
        <w:docPartUnique/>
      </w:docPartObj>
    </w:sdtPr>
    <w:sdtEndPr>
      <w:rPr>
        <w:noProof/>
      </w:rPr>
    </w:sdtEndPr>
    <w:sdtContent>
      <w:p w14:paraId="2CCB73CB" w14:textId="77777777" w:rsidR="008B3155" w:rsidRDefault="008B3155">
        <w:pPr>
          <w:pStyle w:val="Footer"/>
          <w:jc w:val="center"/>
        </w:pPr>
        <w:r>
          <w:fldChar w:fldCharType="begin"/>
        </w:r>
        <w:r>
          <w:instrText xml:space="preserve"> PAGE   \* MERGEFORMAT </w:instrText>
        </w:r>
        <w:r>
          <w:fldChar w:fldCharType="separate"/>
        </w:r>
        <w:r>
          <w:rPr>
            <w:noProof/>
          </w:rPr>
          <w:t>85</w:t>
        </w:r>
        <w:r>
          <w:rPr>
            <w:noProof/>
          </w:rPr>
          <w:fldChar w:fldCharType="end"/>
        </w:r>
      </w:p>
    </w:sdtContent>
  </w:sdt>
  <w:p w14:paraId="2CCB73CC" w14:textId="77777777" w:rsidR="008B3155" w:rsidRDefault="008B3155" w:rsidP="00F10E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73CD" w14:textId="77777777" w:rsidR="008B3155" w:rsidRDefault="008B3155">
    <w:pPr>
      <w:pStyle w:val="Footer"/>
      <w:jc w:val="center"/>
    </w:pPr>
  </w:p>
  <w:p w14:paraId="2CCB73CE" w14:textId="77777777" w:rsidR="008B3155" w:rsidRDefault="008B3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5C36A" w14:textId="77777777" w:rsidR="00B66ABB" w:rsidRDefault="00B66ABB" w:rsidP="00787764">
      <w:pPr>
        <w:spacing w:after="0" w:line="240" w:lineRule="auto"/>
      </w:pPr>
      <w:r>
        <w:separator/>
      </w:r>
    </w:p>
  </w:footnote>
  <w:footnote w:type="continuationSeparator" w:id="0">
    <w:p w14:paraId="3A482877" w14:textId="77777777" w:rsidR="00B66ABB" w:rsidRDefault="00B66ABB" w:rsidP="00787764">
      <w:pPr>
        <w:spacing w:after="0" w:line="240" w:lineRule="auto"/>
      </w:pPr>
      <w:r>
        <w:continuationSeparator/>
      </w:r>
    </w:p>
  </w:footnote>
  <w:footnote w:id="1">
    <w:p w14:paraId="2CCB73CF" w14:textId="77777777" w:rsidR="008B3155" w:rsidRDefault="008B3155">
      <w:pPr>
        <w:pStyle w:val="FootnoteText"/>
      </w:pPr>
      <w:r>
        <w:rPr>
          <w:rStyle w:val="FootnoteReference"/>
        </w:rPr>
        <w:footnoteRef/>
      </w:r>
      <w:r>
        <w:t xml:space="preserve"> </w:t>
      </w:r>
      <w:hyperlink r:id="rId1" w:history="1">
        <w:r w:rsidRPr="00C146CF">
          <w:rPr>
            <w:rStyle w:val="Hyperlink"/>
          </w:rPr>
          <w:t>http://creativecommons.org/licenses/by-sa/4.0/</w:t>
        </w:r>
      </w:hyperlink>
      <w:r>
        <w:rPr>
          <w:i/>
        </w:rPr>
        <w:t xml:space="preserve"> </w:t>
      </w:r>
    </w:p>
  </w:footnote>
  <w:footnote w:id="2">
    <w:p w14:paraId="40C8887E" w14:textId="77777777" w:rsidR="008B3155" w:rsidRDefault="008B3155" w:rsidP="003405C9">
      <w:pPr>
        <w:pStyle w:val="FootnoteText"/>
      </w:pPr>
      <w:r>
        <w:rPr>
          <w:rStyle w:val="FootnoteReference"/>
        </w:rPr>
        <w:footnoteRef/>
      </w:r>
      <w:r>
        <w:t xml:space="preserve"> </w:t>
      </w:r>
      <w:hyperlink r:id="rId2" w:history="1">
        <w:r w:rsidRPr="00997920">
          <w:rPr>
            <w:rStyle w:val="Hyperlink"/>
          </w:rPr>
          <w:t>http://www.abelsim.co.uk/</w:t>
        </w:r>
      </w:hyperlink>
      <w:r>
        <w:t xml:space="preserve"> </w:t>
      </w:r>
    </w:p>
  </w:footnote>
  <w:footnote w:id="3">
    <w:p w14:paraId="68291706" w14:textId="77777777" w:rsidR="008B3155" w:rsidRDefault="008B3155" w:rsidP="003405C9">
      <w:pPr>
        <w:pStyle w:val="FootnoteText"/>
      </w:pPr>
      <w:r>
        <w:rPr>
          <w:rStyle w:val="FootnoteReference"/>
        </w:rPr>
        <w:footnoteRef/>
      </w:r>
      <w:r>
        <w:t xml:space="preserve"> </w:t>
      </w:r>
      <w:hyperlink r:id="rId3" w:history="1">
        <w:r w:rsidRPr="00997920">
          <w:rPr>
            <w:rStyle w:val="Hyperlink"/>
          </w:rPr>
          <w:t>http://www.beltower.co.uk/</w:t>
        </w:r>
      </w:hyperlink>
      <w:r>
        <w:t xml:space="preserve"> </w:t>
      </w:r>
    </w:p>
  </w:footnote>
  <w:footnote w:id="4">
    <w:p w14:paraId="0B652570" w14:textId="77777777" w:rsidR="008B3155" w:rsidRDefault="008B3155" w:rsidP="003405C9">
      <w:pPr>
        <w:pStyle w:val="FootnoteText"/>
      </w:pPr>
      <w:r>
        <w:rPr>
          <w:rStyle w:val="FootnoteReference"/>
        </w:rPr>
        <w:footnoteRef/>
      </w:r>
      <w:r>
        <w:t xml:space="preserve"> </w:t>
      </w:r>
      <w:hyperlink r:id="rId4" w:history="1">
        <w:r w:rsidRPr="00997920">
          <w:rPr>
            <w:rStyle w:val="Hyperlink"/>
          </w:rPr>
          <w:t>http://www.belfryware.com/</w:t>
        </w:r>
      </w:hyperlink>
      <w:r>
        <w:t xml:space="preserve"> </w:t>
      </w:r>
    </w:p>
  </w:footnote>
  <w:footnote w:id="5">
    <w:p w14:paraId="52B18CCE" w14:textId="77777777" w:rsidR="008B3155" w:rsidRDefault="008B3155" w:rsidP="001564E9">
      <w:pPr>
        <w:pStyle w:val="FootnoteText"/>
      </w:pPr>
      <w:r>
        <w:rPr>
          <w:rStyle w:val="FootnoteReference"/>
        </w:rPr>
        <w:footnoteRef/>
      </w:r>
      <w:r>
        <w:t xml:space="preserve"> Association of Ringing Teachers</w:t>
      </w:r>
    </w:p>
  </w:footnote>
  <w:footnote w:id="6">
    <w:p w14:paraId="0073A41D" w14:textId="77777777" w:rsidR="008B3155" w:rsidRDefault="008B3155" w:rsidP="001564E9">
      <w:pPr>
        <w:pStyle w:val="FootnoteText"/>
      </w:pPr>
      <w:r>
        <w:rPr>
          <w:rStyle w:val="FootnoteReference"/>
        </w:rPr>
        <w:footnoteRef/>
      </w:r>
      <w:r>
        <w:t xml:space="preserve"> </w:t>
      </w:r>
      <w:hyperlink r:id="rId5" w:history="1">
        <w:r w:rsidRPr="00490F76">
          <w:rPr>
            <w:rStyle w:val="Hyperlink"/>
          </w:rPr>
          <w:t>http://ringingteachers.org/resource-centre/shop</w:t>
        </w:r>
      </w:hyperlink>
      <w:r>
        <w:t xml:space="preserve"> </w:t>
      </w:r>
    </w:p>
  </w:footnote>
  <w:footnote w:id="7">
    <w:p w14:paraId="5D9A1BF9" w14:textId="77777777" w:rsidR="008B3155" w:rsidRDefault="008B3155" w:rsidP="00C97921">
      <w:pPr>
        <w:pStyle w:val="FootnoteText"/>
      </w:pPr>
      <w:r>
        <w:rPr>
          <w:rStyle w:val="FootnoteReference"/>
        </w:rPr>
        <w:footnoteRef/>
      </w:r>
      <w:r>
        <w:t xml:space="preserve"> </w:t>
      </w:r>
      <w:hyperlink r:id="rId6" w:history="1">
        <w:r w:rsidRPr="00490F76">
          <w:rPr>
            <w:rStyle w:val="Hyperlink"/>
          </w:rPr>
          <w:t>http://www.abelsim.co.uk/doc/welcome1.htm</w:t>
        </w:r>
      </w:hyperlink>
      <w:r>
        <w:t xml:space="preserve"> </w:t>
      </w:r>
    </w:p>
  </w:footnote>
  <w:footnote w:id="8">
    <w:p w14:paraId="2CCB73E6" w14:textId="77777777" w:rsidR="008B3155" w:rsidRDefault="008B3155">
      <w:pPr>
        <w:pStyle w:val="FootnoteText"/>
      </w:pPr>
      <w:r>
        <w:rPr>
          <w:rStyle w:val="FootnoteReference"/>
        </w:rPr>
        <w:footnoteRef/>
      </w:r>
      <w:r>
        <w:t xml:space="preserve"> It is possible to use more than one Simulator Interface, on different COM ports, on the same Simulator PC.</w:t>
      </w:r>
    </w:p>
  </w:footnote>
  <w:footnote w:id="9">
    <w:p w14:paraId="6715C3AF" w14:textId="7148A12B" w:rsidR="008B3155" w:rsidRDefault="008B3155">
      <w:pPr>
        <w:pStyle w:val="FootnoteText"/>
      </w:pPr>
      <w:r>
        <w:rPr>
          <w:rStyle w:val="FootnoteReference"/>
        </w:rPr>
        <w:footnoteRef/>
      </w:r>
      <w:r>
        <w:t xml:space="preserve"> This is the opposite of the setting for the original Type 1 Liverpool Simulator.</w:t>
      </w:r>
    </w:p>
  </w:footnote>
  <w:footnote w:id="10">
    <w:p w14:paraId="2CCB73E8" w14:textId="77777777" w:rsidR="008B3155" w:rsidRDefault="008B3155">
      <w:pPr>
        <w:pStyle w:val="FootnoteText"/>
      </w:pPr>
      <w:r>
        <w:rPr>
          <w:rStyle w:val="FootnoteReference"/>
        </w:rPr>
        <w:footnoteRef/>
      </w:r>
      <w:r>
        <w:t xml:space="preserve"> One consequence of this behaviour is that it is quite possible to ring subsets of bells correctly in key on the simulator, which would not be possible on the real bells; for example the front 10 of a ring of 12, or the front 6 of a ring of 8.</w:t>
      </w:r>
    </w:p>
    <w:p w14:paraId="2CCB73E9" w14:textId="77777777" w:rsidR="008B3155" w:rsidRDefault="008B315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73C7" w14:textId="10659326" w:rsidR="008B3155" w:rsidRDefault="008B3155" w:rsidP="00111092">
    <w:pPr>
      <w:pStyle w:val="Header"/>
    </w:pPr>
    <w:r>
      <w:t>Type 2 Simulator – Configuring Abel Guide 1.</w:t>
    </w:r>
    <w:ins w:id="63" w:author="Andrew Instone-Cowie" w:date="2020-08-18T20:24:00Z">
      <w:r w:rsidR="00676567">
        <w:t>2</w:t>
      </w:r>
    </w:ins>
    <w:del w:id="64" w:author="Andrew Instone-Cowie" w:date="2020-08-18T20:24:00Z">
      <w:r w:rsidDel="00676567">
        <w:delText>1</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73C8" w14:textId="23CAD1AD" w:rsidR="008B3155" w:rsidRDefault="008B3155" w:rsidP="00111092">
    <w:pPr>
      <w:pStyle w:val="Header"/>
      <w:jc w:val="right"/>
    </w:pPr>
    <w:r>
      <w:t>Type 2 Simulator – Configuring Abel Guide 1.</w:t>
    </w:r>
    <w:ins w:id="65" w:author="Andrew Instone-Cowie" w:date="2020-08-18T20:24:00Z">
      <w:r w:rsidR="00676567">
        <w:t>2</w:t>
      </w:r>
    </w:ins>
    <w:del w:id="66" w:author="Andrew Instone-Cowie" w:date="2020-08-18T20:24:00Z">
      <w:r w:rsidDel="00676567">
        <w:delText>1</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4EA"/>
    <w:multiLevelType w:val="hybridMultilevel"/>
    <w:tmpl w:val="9EAC9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27AED"/>
    <w:multiLevelType w:val="hybridMultilevel"/>
    <w:tmpl w:val="8B944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20724"/>
    <w:multiLevelType w:val="hybridMultilevel"/>
    <w:tmpl w:val="5AB65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5A49CB"/>
    <w:multiLevelType w:val="hybridMultilevel"/>
    <w:tmpl w:val="6D5CDF1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0D5C43E1"/>
    <w:multiLevelType w:val="hybridMultilevel"/>
    <w:tmpl w:val="9AA07122"/>
    <w:lvl w:ilvl="0" w:tplc="9556893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5C5636"/>
    <w:multiLevelType w:val="hybridMultilevel"/>
    <w:tmpl w:val="A34C0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977C02"/>
    <w:multiLevelType w:val="hybridMultilevel"/>
    <w:tmpl w:val="5BDA3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9F14C9"/>
    <w:multiLevelType w:val="hybridMultilevel"/>
    <w:tmpl w:val="19868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03E76"/>
    <w:multiLevelType w:val="hybridMultilevel"/>
    <w:tmpl w:val="29A2B2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7E8184F"/>
    <w:multiLevelType w:val="hybridMultilevel"/>
    <w:tmpl w:val="8E303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FD5161"/>
    <w:multiLevelType w:val="hybridMultilevel"/>
    <w:tmpl w:val="EB1AF33E"/>
    <w:lvl w:ilvl="0" w:tplc="63AC574C">
      <w:start w:val="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497CD4"/>
    <w:multiLevelType w:val="hybridMultilevel"/>
    <w:tmpl w:val="3F7613D4"/>
    <w:lvl w:ilvl="0" w:tplc="CA9AF5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9F1B5A"/>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A4503C"/>
    <w:multiLevelType w:val="hybridMultilevel"/>
    <w:tmpl w:val="826270D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63E58"/>
    <w:multiLevelType w:val="hybridMultilevel"/>
    <w:tmpl w:val="06A42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AC12F7"/>
    <w:multiLevelType w:val="hybridMultilevel"/>
    <w:tmpl w:val="9E525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AB6838"/>
    <w:multiLevelType w:val="hybridMultilevel"/>
    <w:tmpl w:val="DBDE8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3D16DB"/>
    <w:multiLevelType w:val="hybridMultilevel"/>
    <w:tmpl w:val="298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483A2C"/>
    <w:multiLevelType w:val="hybridMultilevel"/>
    <w:tmpl w:val="C71AB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EC4A06"/>
    <w:multiLevelType w:val="hybridMultilevel"/>
    <w:tmpl w:val="33DCE95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2C475D"/>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C40F3B"/>
    <w:multiLevelType w:val="hybridMultilevel"/>
    <w:tmpl w:val="EBEA2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D62867"/>
    <w:multiLevelType w:val="hybridMultilevel"/>
    <w:tmpl w:val="56CE8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6A3A9A"/>
    <w:multiLevelType w:val="hybridMultilevel"/>
    <w:tmpl w:val="60A28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3C2849"/>
    <w:multiLevelType w:val="hybridMultilevel"/>
    <w:tmpl w:val="0F104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3C572C"/>
    <w:multiLevelType w:val="hybridMultilevel"/>
    <w:tmpl w:val="2D684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2B6498"/>
    <w:multiLevelType w:val="hybridMultilevel"/>
    <w:tmpl w:val="ED1CE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F33D30"/>
    <w:multiLevelType w:val="hybridMultilevel"/>
    <w:tmpl w:val="3F7613D4"/>
    <w:lvl w:ilvl="0" w:tplc="CA9AF5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90772F"/>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5854BF"/>
    <w:multiLevelType w:val="hybridMultilevel"/>
    <w:tmpl w:val="E1CA8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E44FDA"/>
    <w:multiLevelType w:val="hybridMultilevel"/>
    <w:tmpl w:val="F8462E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1F4303"/>
    <w:multiLevelType w:val="hybridMultilevel"/>
    <w:tmpl w:val="F7CE2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070EC4"/>
    <w:multiLevelType w:val="hybridMultilevel"/>
    <w:tmpl w:val="37C4E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F24DDA"/>
    <w:multiLevelType w:val="hybridMultilevel"/>
    <w:tmpl w:val="5052B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7B405C"/>
    <w:multiLevelType w:val="hybridMultilevel"/>
    <w:tmpl w:val="7DF6B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823108"/>
    <w:multiLevelType w:val="hybridMultilevel"/>
    <w:tmpl w:val="78189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DC1EDE"/>
    <w:multiLevelType w:val="hybridMultilevel"/>
    <w:tmpl w:val="CA48C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06667E"/>
    <w:multiLevelType w:val="hybridMultilevel"/>
    <w:tmpl w:val="980A5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134960"/>
    <w:multiLevelType w:val="hybridMultilevel"/>
    <w:tmpl w:val="DF0C7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19300F"/>
    <w:multiLevelType w:val="hybridMultilevel"/>
    <w:tmpl w:val="B5086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5C5A35"/>
    <w:multiLevelType w:val="hybridMultilevel"/>
    <w:tmpl w:val="B7DC16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F03819"/>
    <w:multiLevelType w:val="hybridMultilevel"/>
    <w:tmpl w:val="AD088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9D53CB"/>
    <w:multiLevelType w:val="hybridMultilevel"/>
    <w:tmpl w:val="445E4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E66512"/>
    <w:multiLevelType w:val="hybridMultilevel"/>
    <w:tmpl w:val="3DF6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34"/>
  </w:num>
  <w:num w:numId="4">
    <w:abstractNumId w:val="29"/>
  </w:num>
  <w:num w:numId="5">
    <w:abstractNumId w:val="33"/>
  </w:num>
  <w:num w:numId="6">
    <w:abstractNumId w:val="38"/>
  </w:num>
  <w:num w:numId="7">
    <w:abstractNumId w:val="15"/>
  </w:num>
  <w:num w:numId="8">
    <w:abstractNumId w:val="42"/>
  </w:num>
  <w:num w:numId="9">
    <w:abstractNumId w:val="17"/>
  </w:num>
  <w:num w:numId="10">
    <w:abstractNumId w:val="22"/>
  </w:num>
  <w:num w:numId="11">
    <w:abstractNumId w:val="35"/>
  </w:num>
  <w:num w:numId="12">
    <w:abstractNumId w:val="39"/>
  </w:num>
  <w:num w:numId="13">
    <w:abstractNumId w:val="16"/>
  </w:num>
  <w:num w:numId="14">
    <w:abstractNumId w:val="36"/>
  </w:num>
  <w:num w:numId="15">
    <w:abstractNumId w:val="21"/>
  </w:num>
  <w:num w:numId="16">
    <w:abstractNumId w:val="7"/>
  </w:num>
  <w:num w:numId="17">
    <w:abstractNumId w:val="2"/>
  </w:num>
  <w:num w:numId="18">
    <w:abstractNumId w:val="9"/>
  </w:num>
  <w:num w:numId="19">
    <w:abstractNumId w:val="23"/>
  </w:num>
  <w:num w:numId="20">
    <w:abstractNumId w:val="11"/>
  </w:num>
  <w:num w:numId="21">
    <w:abstractNumId w:val="37"/>
  </w:num>
  <w:num w:numId="22">
    <w:abstractNumId w:val="43"/>
  </w:num>
  <w:num w:numId="23">
    <w:abstractNumId w:val="5"/>
  </w:num>
  <w:num w:numId="24">
    <w:abstractNumId w:val="6"/>
  </w:num>
  <w:num w:numId="25">
    <w:abstractNumId w:val="10"/>
  </w:num>
  <w:num w:numId="26">
    <w:abstractNumId w:val="4"/>
  </w:num>
  <w:num w:numId="27">
    <w:abstractNumId w:val="31"/>
  </w:num>
  <w:num w:numId="28">
    <w:abstractNumId w:val="26"/>
  </w:num>
  <w:num w:numId="29">
    <w:abstractNumId w:val="0"/>
  </w:num>
  <w:num w:numId="30">
    <w:abstractNumId w:val="12"/>
  </w:num>
  <w:num w:numId="31">
    <w:abstractNumId w:val="20"/>
  </w:num>
  <w:num w:numId="32">
    <w:abstractNumId w:val="28"/>
  </w:num>
  <w:num w:numId="33">
    <w:abstractNumId w:val="13"/>
  </w:num>
  <w:num w:numId="34">
    <w:abstractNumId w:val="19"/>
  </w:num>
  <w:num w:numId="35">
    <w:abstractNumId w:val="8"/>
  </w:num>
  <w:num w:numId="36">
    <w:abstractNumId w:val="14"/>
  </w:num>
  <w:num w:numId="37">
    <w:abstractNumId w:val="18"/>
  </w:num>
  <w:num w:numId="38">
    <w:abstractNumId w:val="30"/>
  </w:num>
  <w:num w:numId="39">
    <w:abstractNumId w:val="24"/>
  </w:num>
  <w:num w:numId="40">
    <w:abstractNumId w:val="27"/>
  </w:num>
  <w:num w:numId="41">
    <w:abstractNumId w:val="3"/>
  </w:num>
  <w:num w:numId="42">
    <w:abstractNumId w:val="40"/>
  </w:num>
  <w:num w:numId="43">
    <w:abstractNumId w:val="25"/>
  </w:num>
  <w:num w:numId="44">
    <w:abstractNumId w:val="32"/>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Instone-Cowie">
    <w15:presenceInfo w15:providerId="Windows Live" w15:userId="f3c07c70b02f7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4"/>
  <w:proofState w:spelling="clean" w:grammar="clean"/>
  <w:trackRevisions/>
  <w:defaultTabStop w:val="720"/>
  <w:evenAndOddHeaders/>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21"/>
    <w:rsid w:val="000009E5"/>
    <w:rsid w:val="00000A96"/>
    <w:rsid w:val="00006D96"/>
    <w:rsid w:val="00011217"/>
    <w:rsid w:val="000175E1"/>
    <w:rsid w:val="00026457"/>
    <w:rsid w:val="00030E5F"/>
    <w:rsid w:val="00035D65"/>
    <w:rsid w:val="000542B3"/>
    <w:rsid w:val="00054E8E"/>
    <w:rsid w:val="00060696"/>
    <w:rsid w:val="00060914"/>
    <w:rsid w:val="00064FD2"/>
    <w:rsid w:val="00065D66"/>
    <w:rsid w:val="000670B8"/>
    <w:rsid w:val="00080785"/>
    <w:rsid w:val="00080BB1"/>
    <w:rsid w:val="00083948"/>
    <w:rsid w:val="000843D0"/>
    <w:rsid w:val="00087329"/>
    <w:rsid w:val="000903D8"/>
    <w:rsid w:val="0009270C"/>
    <w:rsid w:val="00092A62"/>
    <w:rsid w:val="00094D60"/>
    <w:rsid w:val="00097412"/>
    <w:rsid w:val="000A1F80"/>
    <w:rsid w:val="000A3B23"/>
    <w:rsid w:val="000B2B8C"/>
    <w:rsid w:val="000B6C76"/>
    <w:rsid w:val="000C0ADF"/>
    <w:rsid w:val="000D3235"/>
    <w:rsid w:val="000D4B02"/>
    <w:rsid w:val="000E2149"/>
    <w:rsid w:val="000E5497"/>
    <w:rsid w:val="000E62FF"/>
    <w:rsid w:val="000E7515"/>
    <w:rsid w:val="000F197E"/>
    <w:rsid w:val="000F6726"/>
    <w:rsid w:val="000F684D"/>
    <w:rsid w:val="00100B7C"/>
    <w:rsid w:val="00104AF3"/>
    <w:rsid w:val="001060D5"/>
    <w:rsid w:val="001077FA"/>
    <w:rsid w:val="00107E45"/>
    <w:rsid w:val="00110B37"/>
    <w:rsid w:val="00111092"/>
    <w:rsid w:val="00111EED"/>
    <w:rsid w:val="00114560"/>
    <w:rsid w:val="001242B5"/>
    <w:rsid w:val="00124D88"/>
    <w:rsid w:val="00125A57"/>
    <w:rsid w:val="001325AF"/>
    <w:rsid w:val="00133500"/>
    <w:rsid w:val="001346DB"/>
    <w:rsid w:val="001363EA"/>
    <w:rsid w:val="00136CCA"/>
    <w:rsid w:val="00136DDA"/>
    <w:rsid w:val="00142C50"/>
    <w:rsid w:val="00142D48"/>
    <w:rsid w:val="00143335"/>
    <w:rsid w:val="00143D50"/>
    <w:rsid w:val="0014461C"/>
    <w:rsid w:val="00145656"/>
    <w:rsid w:val="00147004"/>
    <w:rsid w:val="001519A1"/>
    <w:rsid w:val="00151ED1"/>
    <w:rsid w:val="00152A9A"/>
    <w:rsid w:val="001562F8"/>
    <w:rsid w:val="001564E9"/>
    <w:rsid w:val="001569F2"/>
    <w:rsid w:val="00156DB0"/>
    <w:rsid w:val="00167E55"/>
    <w:rsid w:val="00170129"/>
    <w:rsid w:val="0017543C"/>
    <w:rsid w:val="00176610"/>
    <w:rsid w:val="001818BB"/>
    <w:rsid w:val="00183E7C"/>
    <w:rsid w:val="00187C41"/>
    <w:rsid w:val="001933DC"/>
    <w:rsid w:val="00196224"/>
    <w:rsid w:val="00196939"/>
    <w:rsid w:val="001A3114"/>
    <w:rsid w:val="001B1BB1"/>
    <w:rsid w:val="001B2E22"/>
    <w:rsid w:val="001B3732"/>
    <w:rsid w:val="001C1ADC"/>
    <w:rsid w:val="001D15CF"/>
    <w:rsid w:val="001D1D5D"/>
    <w:rsid w:val="001D20BB"/>
    <w:rsid w:val="001D2322"/>
    <w:rsid w:val="001D63BF"/>
    <w:rsid w:val="001E1E40"/>
    <w:rsid w:val="001E1F78"/>
    <w:rsid w:val="001E396D"/>
    <w:rsid w:val="001E3D8B"/>
    <w:rsid w:val="001E5638"/>
    <w:rsid w:val="001E7349"/>
    <w:rsid w:val="001F0059"/>
    <w:rsid w:val="001F3F04"/>
    <w:rsid w:val="001F5333"/>
    <w:rsid w:val="001F5966"/>
    <w:rsid w:val="002038EB"/>
    <w:rsid w:val="00206F6E"/>
    <w:rsid w:val="00211292"/>
    <w:rsid w:val="0021223B"/>
    <w:rsid w:val="0021418D"/>
    <w:rsid w:val="00215D7E"/>
    <w:rsid w:val="00215F07"/>
    <w:rsid w:val="002229FA"/>
    <w:rsid w:val="002301A9"/>
    <w:rsid w:val="00231358"/>
    <w:rsid w:val="002315D0"/>
    <w:rsid w:val="002437BA"/>
    <w:rsid w:val="00251800"/>
    <w:rsid w:val="00253133"/>
    <w:rsid w:val="00256E3C"/>
    <w:rsid w:val="00257834"/>
    <w:rsid w:val="00257A6F"/>
    <w:rsid w:val="00257E24"/>
    <w:rsid w:val="00262CAA"/>
    <w:rsid w:val="002663FF"/>
    <w:rsid w:val="00266864"/>
    <w:rsid w:val="0027272C"/>
    <w:rsid w:val="002742F0"/>
    <w:rsid w:val="00276DDE"/>
    <w:rsid w:val="00283898"/>
    <w:rsid w:val="00283A0F"/>
    <w:rsid w:val="00283F90"/>
    <w:rsid w:val="00285ABD"/>
    <w:rsid w:val="002871BD"/>
    <w:rsid w:val="00287F0E"/>
    <w:rsid w:val="0029215C"/>
    <w:rsid w:val="002930DA"/>
    <w:rsid w:val="00297EA5"/>
    <w:rsid w:val="002A44F4"/>
    <w:rsid w:val="002A4E47"/>
    <w:rsid w:val="002B0B68"/>
    <w:rsid w:val="002B3BDA"/>
    <w:rsid w:val="002B3F80"/>
    <w:rsid w:val="002B7C93"/>
    <w:rsid w:val="002B7EE5"/>
    <w:rsid w:val="002C04E7"/>
    <w:rsid w:val="002C2E75"/>
    <w:rsid w:val="002E1C6E"/>
    <w:rsid w:val="002E502A"/>
    <w:rsid w:val="002E5A4F"/>
    <w:rsid w:val="002E6732"/>
    <w:rsid w:val="002F1A01"/>
    <w:rsid w:val="002F5000"/>
    <w:rsid w:val="002F5C4D"/>
    <w:rsid w:val="002F67A6"/>
    <w:rsid w:val="002F6A98"/>
    <w:rsid w:val="002F6FC7"/>
    <w:rsid w:val="002F7CAE"/>
    <w:rsid w:val="003019A8"/>
    <w:rsid w:val="003031B5"/>
    <w:rsid w:val="003105FB"/>
    <w:rsid w:val="00312C51"/>
    <w:rsid w:val="00314976"/>
    <w:rsid w:val="0032060D"/>
    <w:rsid w:val="00322AAC"/>
    <w:rsid w:val="00325B20"/>
    <w:rsid w:val="00326979"/>
    <w:rsid w:val="00326BC0"/>
    <w:rsid w:val="003300EC"/>
    <w:rsid w:val="003313E0"/>
    <w:rsid w:val="003330E9"/>
    <w:rsid w:val="0033556A"/>
    <w:rsid w:val="003405C9"/>
    <w:rsid w:val="0034409E"/>
    <w:rsid w:val="00344B53"/>
    <w:rsid w:val="00355593"/>
    <w:rsid w:val="00355F79"/>
    <w:rsid w:val="00357DAC"/>
    <w:rsid w:val="00363EFD"/>
    <w:rsid w:val="00375324"/>
    <w:rsid w:val="00376237"/>
    <w:rsid w:val="00376386"/>
    <w:rsid w:val="00380EEA"/>
    <w:rsid w:val="00380F33"/>
    <w:rsid w:val="00382709"/>
    <w:rsid w:val="0039016D"/>
    <w:rsid w:val="003922C1"/>
    <w:rsid w:val="00393B25"/>
    <w:rsid w:val="00395444"/>
    <w:rsid w:val="003968E0"/>
    <w:rsid w:val="00397758"/>
    <w:rsid w:val="003A018A"/>
    <w:rsid w:val="003A0C36"/>
    <w:rsid w:val="003A2065"/>
    <w:rsid w:val="003A26C7"/>
    <w:rsid w:val="003A28B0"/>
    <w:rsid w:val="003A3D10"/>
    <w:rsid w:val="003A5009"/>
    <w:rsid w:val="003A6454"/>
    <w:rsid w:val="003B40EC"/>
    <w:rsid w:val="003B42AC"/>
    <w:rsid w:val="003B6F74"/>
    <w:rsid w:val="003B7101"/>
    <w:rsid w:val="003C320E"/>
    <w:rsid w:val="003C52F3"/>
    <w:rsid w:val="003C6C71"/>
    <w:rsid w:val="003D1FDE"/>
    <w:rsid w:val="003D20CC"/>
    <w:rsid w:val="003D2EF6"/>
    <w:rsid w:val="003D4027"/>
    <w:rsid w:val="003D4E09"/>
    <w:rsid w:val="003D5EC0"/>
    <w:rsid w:val="003D7BE9"/>
    <w:rsid w:val="003E6321"/>
    <w:rsid w:val="003E6D21"/>
    <w:rsid w:val="003E7E0F"/>
    <w:rsid w:val="003F1EC6"/>
    <w:rsid w:val="003F78CA"/>
    <w:rsid w:val="004055D3"/>
    <w:rsid w:val="00406CEA"/>
    <w:rsid w:val="004079B5"/>
    <w:rsid w:val="00407C92"/>
    <w:rsid w:val="00407E8E"/>
    <w:rsid w:val="00411143"/>
    <w:rsid w:val="00412A86"/>
    <w:rsid w:val="00413F10"/>
    <w:rsid w:val="00415060"/>
    <w:rsid w:val="00415C86"/>
    <w:rsid w:val="00422DC6"/>
    <w:rsid w:val="00424328"/>
    <w:rsid w:val="004304DB"/>
    <w:rsid w:val="004318C5"/>
    <w:rsid w:val="00432304"/>
    <w:rsid w:val="004344A1"/>
    <w:rsid w:val="0043570E"/>
    <w:rsid w:val="00437796"/>
    <w:rsid w:val="004402CA"/>
    <w:rsid w:val="0044053F"/>
    <w:rsid w:val="004408BF"/>
    <w:rsid w:val="0044502E"/>
    <w:rsid w:val="00445DC6"/>
    <w:rsid w:val="00456713"/>
    <w:rsid w:val="004614DE"/>
    <w:rsid w:val="0046319A"/>
    <w:rsid w:val="00466CAD"/>
    <w:rsid w:val="004702F5"/>
    <w:rsid w:val="00475963"/>
    <w:rsid w:val="004776A2"/>
    <w:rsid w:val="00483BB7"/>
    <w:rsid w:val="00490520"/>
    <w:rsid w:val="00492AE5"/>
    <w:rsid w:val="00493697"/>
    <w:rsid w:val="00493989"/>
    <w:rsid w:val="0049533D"/>
    <w:rsid w:val="004A04C9"/>
    <w:rsid w:val="004A1829"/>
    <w:rsid w:val="004A19E5"/>
    <w:rsid w:val="004A3B22"/>
    <w:rsid w:val="004A5B04"/>
    <w:rsid w:val="004B1D71"/>
    <w:rsid w:val="004B2B79"/>
    <w:rsid w:val="004B72AD"/>
    <w:rsid w:val="004C27F1"/>
    <w:rsid w:val="004C342C"/>
    <w:rsid w:val="004C42A5"/>
    <w:rsid w:val="004C45AD"/>
    <w:rsid w:val="004C7E86"/>
    <w:rsid w:val="004D2501"/>
    <w:rsid w:val="004D639C"/>
    <w:rsid w:val="004D7582"/>
    <w:rsid w:val="004E0108"/>
    <w:rsid w:val="004E23E2"/>
    <w:rsid w:val="004E2705"/>
    <w:rsid w:val="004E2986"/>
    <w:rsid w:val="004E57EF"/>
    <w:rsid w:val="004F0F66"/>
    <w:rsid w:val="004F1145"/>
    <w:rsid w:val="004F3A7E"/>
    <w:rsid w:val="004F644B"/>
    <w:rsid w:val="00500527"/>
    <w:rsid w:val="00504801"/>
    <w:rsid w:val="00506102"/>
    <w:rsid w:val="005115DD"/>
    <w:rsid w:val="0051426B"/>
    <w:rsid w:val="005158FE"/>
    <w:rsid w:val="00520540"/>
    <w:rsid w:val="00524404"/>
    <w:rsid w:val="00530DD5"/>
    <w:rsid w:val="0053685D"/>
    <w:rsid w:val="00536DDD"/>
    <w:rsid w:val="00537138"/>
    <w:rsid w:val="005379B9"/>
    <w:rsid w:val="00537B70"/>
    <w:rsid w:val="00542E76"/>
    <w:rsid w:val="00544CBF"/>
    <w:rsid w:val="00557FB7"/>
    <w:rsid w:val="0056516D"/>
    <w:rsid w:val="0056613E"/>
    <w:rsid w:val="00566A04"/>
    <w:rsid w:val="00566B9A"/>
    <w:rsid w:val="00570EE7"/>
    <w:rsid w:val="005713E3"/>
    <w:rsid w:val="00572583"/>
    <w:rsid w:val="005824E8"/>
    <w:rsid w:val="00592C85"/>
    <w:rsid w:val="00593725"/>
    <w:rsid w:val="00593EBB"/>
    <w:rsid w:val="005972DB"/>
    <w:rsid w:val="005A56D1"/>
    <w:rsid w:val="005B6D89"/>
    <w:rsid w:val="005C1C23"/>
    <w:rsid w:val="005C2081"/>
    <w:rsid w:val="005D3B0A"/>
    <w:rsid w:val="005E0537"/>
    <w:rsid w:val="005E09F9"/>
    <w:rsid w:val="005E1F4A"/>
    <w:rsid w:val="005E404B"/>
    <w:rsid w:val="005E47F9"/>
    <w:rsid w:val="005F2FD4"/>
    <w:rsid w:val="005F49F3"/>
    <w:rsid w:val="005F756F"/>
    <w:rsid w:val="005F77C3"/>
    <w:rsid w:val="00602948"/>
    <w:rsid w:val="0060312C"/>
    <w:rsid w:val="00604085"/>
    <w:rsid w:val="006128A1"/>
    <w:rsid w:val="00620159"/>
    <w:rsid w:val="00620856"/>
    <w:rsid w:val="00621BC0"/>
    <w:rsid w:val="0062540C"/>
    <w:rsid w:val="00631198"/>
    <w:rsid w:val="00632A88"/>
    <w:rsid w:val="006350AF"/>
    <w:rsid w:val="0064239D"/>
    <w:rsid w:val="00643939"/>
    <w:rsid w:val="00644B80"/>
    <w:rsid w:val="00646DF5"/>
    <w:rsid w:val="00650ABB"/>
    <w:rsid w:val="006561AB"/>
    <w:rsid w:val="00656B1E"/>
    <w:rsid w:val="00661320"/>
    <w:rsid w:val="00666B73"/>
    <w:rsid w:val="006708BA"/>
    <w:rsid w:val="00671D64"/>
    <w:rsid w:val="006723C7"/>
    <w:rsid w:val="00672C50"/>
    <w:rsid w:val="006734D2"/>
    <w:rsid w:val="00676567"/>
    <w:rsid w:val="00677FFD"/>
    <w:rsid w:val="00681D68"/>
    <w:rsid w:val="00685F46"/>
    <w:rsid w:val="00686BAE"/>
    <w:rsid w:val="00695784"/>
    <w:rsid w:val="006958B3"/>
    <w:rsid w:val="006975F8"/>
    <w:rsid w:val="006A02C6"/>
    <w:rsid w:val="006A710F"/>
    <w:rsid w:val="006B00E3"/>
    <w:rsid w:val="006B15EE"/>
    <w:rsid w:val="006B65C2"/>
    <w:rsid w:val="006B7665"/>
    <w:rsid w:val="006C4748"/>
    <w:rsid w:val="006D1561"/>
    <w:rsid w:val="006D1C30"/>
    <w:rsid w:val="006E422A"/>
    <w:rsid w:val="006E5727"/>
    <w:rsid w:val="006F08A8"/>
    <w:rsid w:val="006F4B5C"/>
    <w:rsid w:val="006F668A"/>
    <w:rsid w:val="006F74F0"/>
    <w:rsid w:val="0070333A"/>
    <w:rsid w:val="00703BF8"/>
    <w:rsid w:val="00705901"/>
    <w:rsid w:val="007077FF"/>
    <w:rsid w:val="00712D31"/>
    <w:rsid w:val="00714478"/>
    <w:rsid w:val="0071502F"/>
    <w:rsid w:val="00715718"/>
    <w:rsid w:val="00720025"/>
    <w:rsid w:val="007214A0"/>
    <w:rsid w:val="007314EE"/>
    <w:rsid w:val="0073358F"/>
    <w:rsid w:val="00736C53"/>
    <w:rsid w:val="00736D37"/>
    <w:rsid w:val="0073712C"/>
    <w:rsid w:val="007422A7"/>
    <w:rsid w:val="007426D0"/>
    <w:rsid w:val="00742F6E"/>
    <w:rsid w:val="00746FAD"/>
    <w:rsid w:val="00754CE0"/>
    <w:rsid w:val="00756131"/>
    <w:rsid w:val="00757682"/>
    <w:rsid w:val="0076349F"/>
    <w:rsid w:val="007639F0"/>
    <w:rsid w:val="007661F0"/>
    <w:rsid w:val="00777A4E"/>
    <w:rsid w:val="00780077"/>
    <w:rsid w:val="00781F35"/>
    <w:rsid w:val="00787764"/>
    <w:rsid w:val="00790655"/>
    <w:rsid w:val="0079138A"/>
    <w:rsid w:val="00794151"/>
    <w:rsid w:val="0079577A"/>
    <w:rsid w:val="007964CF"/>
    <w:rsid w:val="00797DB8"/>
    <w:rsid w:val="007A0C7C"/>
    <w:rsid w:val="007A4ECF"/>
    <w:rsid w:val="007A5F0C"/>
    <w:rsid w:val="007A69A4"/>
    <w:rsid w:val="007B1A40"/>
    <w:rsid w:val="007B248F"/>
    <w:rsid w:val="007B7AEC"/>
    <w:rsid w:val="007C3A2A"/>
    <w:rsid w:val="007C3EAC"/>
    <w:rsid w:val="007D2792"/>
    <w:rsid w:val="007D5EFC"/>
    <w:rsid w:val="007D69D5"/>
    <w:rsid w:val="007D6C49"/>
    <w:rsid w:val="007D6DD5"/>
    <w:rsid w:val="007D71D0"/>
    <w:rsid w:val="007E0D00"/>
    <w:rsid w:val="007E120A"/>
    <w:rsid w:val="007E1B35"/>
    <w:rsid w:val="007E3CB0"/>
    <w:rsid w:val="007E3F59"/>
    <w:rsid w:val="007E4CA5"/>
    <w:rsid w:val="007F0F07"/>
    <w:rsid w:val="007F17FA"/>
    <w:rsid w:val="007F2193"/>
    <w:rsid w:val="007F3572"/>
    <w:rsid w:val="007F6437"/>
    <w:rsid w:val="007F788B"/>
    <w:rsid w:val="007F7E8A"/>
    <w:rsid w:val="008000C0"/>
    <w:rsid w:val="00803592"/>
    <w:rsid w:val="0080445A"/>
    <w:rsid w:val="00806B26"/>
    <w:rsid w:val="0081281D"/>
    <w:rsid w:val="008131E3"/>
    <w:rsid w:val="0081434A"/>
    <w:rsid w:val="00814FDE"/>
    <w:rsid w:val="00817250"/>
    <w:rsid w:val="00820BE1"/>
    <w:rsid w:val="008224DB"/>
    <w:rsid w:val="00825896"/>
    <w:rsid w:val="00825FC5"/>
    <w:rsid w:val="008303AA"/>
    <w:rsid w:val="008326A6"/>
    <w:rsid w:val="00835317"/>
    <w:rsid w:val="00840B8C"/>
    <w:rsid w:val="00841641"/>
    <w:rsid w:val="00841C2B"/>
    <w:rsid w:val="00843EE4"/>
    <w:rsid w:val="00844EF4"/>
    <w:rsid w:val="008450F9"/>
    <w:rsid w:val="00853170"/>
    <w:rsid w:val="008533D1"/>
    <w:rsid w:val="0085346D"/>
    <w:rsid w:val="00857E9E"/>
    <w:rsid w:val="00874309"/>
    <w:rsid w:val="0087584D"/>
    <w:rsid w:val="008759C7"/>
    <w:rsid w:val="008772AE"/>
    <w:rsid w:val="00877B5C"/>
    <w:rsid w:val="00882400"/>
    <w:rsid w:val="008834BD"/>
    <w:rsid w:val="00884FDA"/>
    <w:rsid w:val="00886D1A"/>
    <w:rsid w:val="00887643"/>
    <w:rsid w:val="008911A3"/>
    <w:rsid w:val="0089136C"/>
    <w:rsid w:val="00891731"/>
    <w:rsid w:val="008A1FC4"/>
    <w:rsid w:val="008A236E"/>
    <w:rsid w:val="008A2497"/>
    <w:rsid w:val="008A4780"/>
    <w:rsid w:val="008A5F6B"/>
    <w:rsid w:val="008B04C6"/>
    <w:rsid w:val="008B0EA2"/>
    <w:rsid w:val="008B147E"/>
    <w:rsid w:val="008B2177"/>
    <w:rsid w:val="008B3155"/>
    <w:rsid w:val="008B46DB"/>
    <w:rsid w:val="008B651B"/>
    <w:rsid w:val="008B71E7"/>
    <w:rsid w:val="008B7CE4"/>
    <w:rsid w:val="008B7DA0"/>
    <w:rsid w:val="008C46AD"/>
    <w:rsid w:val="008C6543"/>
    <w:rsid w:val="008C7A7F"/>
    <w:rsid w:val="008C7B76"/>
    <w:rsid w:val="008E059E"/>
    <w:rsid w:val="008E3B38"/>
    <w:rsid w:val="008E56C7"/>
    <w:rsid w:val="008E7D1B"/>
    <w:rsid w:val="008F0E54"/>
    <w:rsid w:val="008F5297"/>
    <w:rsid w:val="008F57A9"/>
    <w:rsid w:val="008F67D7"/>
    <w:rsid w:val="008F7177"/>
    <w:rsid w:val="0090134D"/>
    <w:rsid w:val="009030AD"/>
    <w:rsid w:val="0091340F"/>
    <w:rsid w:val="00917857"/>
    <w:rsid w:val="00924AB5"/>
    <w:rsid w:val="00931341"/>
    <w:rsid w:val="0093516A"/>
    <w:rsid w:val="00936DEF"/>
    <w:rsid w:val="00937C95"/>
    <w:rsid w:val="0094027C"/>
    <w:rsid w:val="009438BD"/>
    <w:rsid w:val="0095033B"/>
    <w:rsid w:val="00951C55"/>
    <w:rsid w:val="0095679A"/>
    <w:rsid w:val="00962E8D"/>
    <w:rsid w:val="009642B2"/>
    <w:rsid w:val="009656B9"/>
    <w:rsid w:val="00966018"/>
    <w:rsid w:val="00970EDC"/>
    <w:rsid w:val="00973DB9"/>
    <w:rsid w:val="009746F9"/>
    <w:rsid w:val="00975A82"/>
    <w:rsid w:val="00984B01"/>
    <w:rsid w:val="0099187D"/>
    <w:rsid w:val="009935F4"/>
    <w:rsid w:val="009978A6"/>
    <w:rsid w:val="009A09B5"/>
    <w:rsid w:val="009A575D"/>
    <w:rsid w:val="009A5B7E"/>
    <w:rsid w:val="009A7468"/>
    <w:rsid w:val="009B27F9"/>
    <w:rsid w:val="009B2B07"/>
    <w:rsid w:val="009B5FE2"/>
    <w:rsid w:val="009C0ED9"/>
    <w:rsid w:val="009C36BF"/>
    <w:rsid w:val="009C5386"/>
    <w:rsid w:val="009D5CA6"/>
    <w:rsid w:val="009D705A"/>
    <w:rsid w:val="009E107B"/>
    <w:rsid w:val="009E4601"/>
    <w:rsid w:val="009E4668"/>
    <w:rsid w:val="009F0812"/>
    <w:rsid w:val="009F32C4"/>
    <w:rsid w:val="009F5001"/>
    <w:rsid w:val="00A001B0"/>
    <w:rsid w:val="00A02E53"/>
    <w:rsid w:val="00A061B4"/>
    <w:rsid w:val="00A076AF"/>
    <w:rsid w:val="00A10BC2"/>
    <w:rsid w:val="00A121E5"/>
    <w:rsid w:val="00A14AB7"/>
    <w:rsid w:val="00A15557"/>
    <w:rsid w:val="00A2147D"/>
    <w:rsid w:val="00A21BA1"/>
    <w:rsid w:val="00A22206"/>
    <w:rsid w:val="00A301C8"/>
    <w:rsid w:val="00A31914"/>
    <w:rsid w:val="00A33666"/>
    <w:rsid w:val="00A35396"/>
    <w:rsid w:val="00A357C8"/>
    <w:rsid w:val="00A44814"/>
    <w:rsid w:val="00A450E9"/>
    <w:rsid w:val="00A46E0E"/>
    <w:rsid w:val="00A520C5"/>
    <w:rsid w:val="00A551AE"/>
    <w:rsid w:val="00A55A46"/>
    <w:rsid w:val="00A62A0F"/>
    <w:rsid w:val="00A64417"/>
    <w:rsid w:val="00A6520A"/>
    <w:rsid w:val="00A764ED"/>
    <w:rsid w:val="00A77120"/>
    <w:rsid w:val="00A81427"/>
    <w:rsid w:val="00A871C0"/>
    <w:rsid w:val="00A94841"/>
    <w:rsid w:val="00A960F8"/>
    <w:rsid w:val="00A964DD"/>
    <w:rsid w:val="00AA1813"/>
    <w:rsid w:val="00AA49A8"/>
    <w:rsid w:val="00AA4FD7"/>
    <w:rsid w:val="00AB38AD"/>
    <w:rsid w:val="00AB3F75"/>
    <w:rsid w:val="00AB6D6B"/>
    <w:rsid w:val="00AB7F72"/>
    <w:rsid w:val="00AC1650"/>
    <w:rsid w:val="00AC40D2"/>
    <w:rsid w:val="00AC78CA"/>
    <w:rsid w:val="00AD0901"/>
    <w:rsid w:val="00AD3D85"/>
    <w:rsid w:val="00AD4B47"/>
    <w:rsid w:val="00AD4C07"/>
    <w:rsid w:val="00AD4EB0"/>
    <w:rsid w:val="00AE359C"/>
    <w:rsid w:val="00AE5C83"/>
    <w:rsid w:val="00AE6363"/>
    <w:rsid w:val="00AF618E"/>
    <w:rsid w:val="00AF683D"/>
    <w:rsid w:val="00B0640D"/>
    <w:rsid w:val="00B067E3"/>
    <w:rsid w:val="00B1151E"/>
    <w:rsid w:val="00B122E3"/>
    <w:rsid w:val="00B13DDB"/>
    <w:rsid w:val="00B25124"/>
    <w:rsid w:val="00B308CC"/>
    <w:rsid w:val="00B30973"/>
    <w:rsid w:val="00B3201F"/>
    <w:rsid w:val="00B332E5"/>
    <w:rsid w:val="00B42B7C"/>
    <w:rsid w:val="00B46565"/>
    <w:rsid w:val="00B52F24"/>
    <w:rsid w:val="00B53E60"/>
    <w:rsid w:val="00B56143"/>
    <w:rsid w:val="00B62BA1"/>
    <w:rsid w:val="00B64158"/>
    <w:rsid w:val="00B64BA0"/>
    <w:rsid w:val="00B65B84"/>
    <w:rsid w:val="00B65F5B"/>
    <w:rsid w:val="00B66ABB"/>
    <w:rsid w:val="00B67046"/>
    <w:rsid w:val="00B7092D"/>
    <w:rsid w:val="00B7322D"/>
    <w:rsid w:val="00B74644"/>
    <w:rsid w:val="00B7533B"/>
    <w:rsid w:val="00B75510"/>
    <w:rsid w:val="00B76689"/>
    <w:rsid w:val="00B76A21"/>
    <w:rsid w:val="00B80BD8"/>
    <w:rsid w:val="00B81758"/>
    <w:rsid w:val="00B836FB"/>
    <w:rsid w:val="00B8755F"/>
    <w:rsid w:val="00B90DE3"/>
    <w:rsid w:val="00B93231"/>
    <w:rsid w:val="00BA08DE"/>
    <w:rsid w:val="00BA1450"/>
    <w:rsid w:val="00BA1AEE"/>
    <w:rsid w:val="00BA4F35"/>
    <w:rsid w:val="00BB578F"/>
    <w:rsid w:val="00BB5DB9"/>
    <w:rsid w:val="00BB6742"/>
    <w:rsid w:val="00BB7932"/>
    <w:rsid w:val="00BC0C02"/>
    <w:rsid w:val="00BC22EA"/>
    <w:rsid w:val="00BC75A4"/>
    <w:rsid w:val="00BD116B"/>
    <w:rsid w:val="00BD25FB"/>
    <w:rsid w:val="00BD5CAC"/>
    <w:rsid w:val="00BD7089"/>
    <w:rsid w:val="00BE5731"/>
    <w:rsid w:val="00BF30B8"/>
    <w:rsid w:val="00C0188B"/>
    <w:rsid w:val="00C02830"/>
    <w:rsid w:val="00C03C6E"/>
    <w:rsid w:val="00C05D0D"/>
    <w:rsid w:val="00C146CF"/>
    <w:rsid w:val="00C15FE4"/>
    <w:rsid w:val="00C17A87"/>
    <w:rsid w:val="00C2205D"/>
    <w:rsid w:val="00C23EE2"/>
    <w:rsid w:val="00C26866"/>
    <w:rsid w:val="00C30045"/>
    <w:rsid w:val="00C31976"/>
    <w:rsid w:val="00C3463F"/>
    <w:rsid w:val="00C34CBC"/>
    <w:rsid w:val="00C34F4D"/>
    <w:rsid w:val="00C3508E"/>
    <w:rsid w:val="00C37582"/>
    <w:rsid w:val="00C375BF"/>
    <w:rsid w:val="00C37C0C"/>
    <w:rsid w:val="00C46F1F"/>
    <w:rsid w:val="00C508EE"/>
    <w:rsid w:val="00C5143D"/>
    <w:rsid w:val="00C539C6"/>
    <w:rsid w:val="00C55B4E"/>
    <w:rsid w:val="00C64E35"/>
    <w:rsid w:val="00C70790"/>
    <w:rsid w:val="00C733DC"/>
    <w:rsid w:val="00C7795F"/>
    <w:rsid w:val="00C85A1B"/>
    <w:rsid w:val="00C91D9E"/>
    <w:rsid w:val="00C92076"/>
    <w:rsid w:val="00C92F77"/>
    <w:rsid w:val="00C9401E"/>
    <w:rsid w:val="00C94427"/>
    <w:rsid w:val="00C9540A"/>
    <w:rsid w:val="00C96CD6"/>
    <w:rsid w:val="00C97921"/>
    <w:rsid w:val="00CA0B70"/>
    <w:rsid w:val="00CA10C5"/>
    <w:rsid w:val="00CA2473"/>
    <w:rsid w:val="00CA4E7F"/>
    <w:rsid w:val="00CA51E6"/>
    <w:rsid w:val="00CB203A"/>
    <w:rsid w:val="00CB469A"/>
    <w:rsid w:val="00CB5FC9"/>
    <w:rsid w:val="00CD4720"/>
    <w:rsid w:val="00CD768A"/>
    <w:rsid w:val="00CE0F0B"/>
    <w:rsid w:val="00CE1DE4"/>
    <w:rsid w:val="00CE3A3F"/>
    <w:rsid w:val="00CF0608"/>
    <w:rsid w:val="00CF28E1"/>
    <w:rsid w:val="00CF2DC8"/>
    <w:rsid w:val="00CF6D73"/>
    <w:rsid w:val="00D03205"/>
    <w:rsid w:val="00D07519"/>
    <w:rsid w:val="00D11C76"/>
    <w:rsid w:val="00D15925"/>
    <w:rsid w:val="00D16725"/>
    <w:rsid w:val="00D16863"/>
    <w:rsid w:val="00D16CF7"/>
    <w:rsid w:val="00D21C1D"/>
    <w:rsid w:val="00D21C5E"/>
    <w:rsid w:val="00D23245"/>
    <w:rsid w:val="00D25005"/>
    <w:rsid w:val="00D30F7F"/>
    <w:rsid w:val="00D324BD"/>
    <w:rsid w:val="00D3619F"/>
    <w:rsid w:val="00D36A92"/>
    <w:rsid w:val="00D40C92"/>
    <w:rsid w:val="00D47E39"/>
    <w:rsid w:val="00D50639"/>
    <w:rsid w:val="00D51E99"/>
    <w:rsid w:val="00D525A7"/>
    <w:rsid w:val="00D52FA4"/>
    <w:rsid w:val="00D54498"/>
    <w:rsid w:val="00D55A61"/>
    <w:rsid w:val="00D56FCF"/>
    <w:rsid w:val="00D648F2"/>
    <w:rsid w:val="00D700EA"/>
    <w:rsid w:val="00D717AA"/>
    <w:rsid w:val="00D72A9A"/>
    <w:rsid w:val="00D736D6"/>
    <w:rsid w:val="00D751C9"/>
    <w:rsid w:val="00D81E25"/>
    <w:rsid w:val="00D8238D"/>
    <w:rsid w:val="00D85978"/>
    <w:rsid w:val="00D85A24"/>
    <w:rsid w:val="00D85EDF"/>
    <w:rsid w:val="00D9385E"/>
    <w:rsid w:val="00D93B79"/>
    <w:rsid w:val="00DA16B3"/>
    <w:rsid w:val="00DA557F"/>
    <w:rsid w:val="00DA5E27"/>
    <w:rsid w:val="00DA65F1"/>
    <w:rsid w:val="00DB0A53"/>
    <w:rsid w:val="00DB0B29"/>
    <w:rsid w:val="00DB2BC9"/>
    <w:rsid w:val="00DB47B0"/>
    <w:rsid w:val="00DB6478"/>
    <w:rsid w:val="00DC17A5"/>
    <w:rsid w:val="00DC5413"/>
    <w:rsid w:val="00DC6AE5"/>
    <w:rsid w:val="00DD2547"/>
    <w:rsid w:val="00DD43DA"/>
    <w:rsid w:val="00DD60CE"/>
    <w:rsid w:val="00DE2A44"/>
    <w:rsid w:val="00DE5FF8"/>
    <w:rsid w:val="00DF056B"/>
    <w:rsid w:val="00DF18A0"/>
    <w:rsid w:val="00DF1BEF"/>
    <w:rsid w:val="00DF3BEB"/>
    <w:rsid w:val="00DF3D47"/>
    <w:rsid w:val="00DF74BA"/>
    <w:rsid w:val="00E0584C"/>
    <w:rsid w:val="00E0665F"/>
    <w:rsid w:val="00E0681A"/>
    <w:rsid w:val="00E06C8A"/>
    <w:rsid w:val="00E07BE8"/>
    <w:rsid w:val="00E11DDF"/>
    <w:rsid w:val="00E11EBB"/>
    <w:rsid w:val="00E133D3"/>
    <w:rsid w:val="00E1518A"/>
    <w:rsid w:val="00E202D6"/>
    <w:rsid w:val="00E2167D"/>
    <w:rsid w:val="00E2398C"/>
    <w:rsid w:val="00E25716"/>
    <w:rsid w:val="00E27643"/>
    <w:rsid w:val="00E35643"/>
    <w:rsid w:val="00E35852"/>
    <w:rsid w:val="00E377C0"/>
    <w:rsid w:val="00E410E3"/>
    <w:rsid w:val="00E52D99"/>
    <w:rsid w:val="00E63440"/>
    <w:rsid w:val="00E6503D"/>
    <w:rsid w:val="00E65397"/>
    <w:rsid w:val="00E667C9"/>
    <w:rsid w:val="00E67DBF"/>
    <w:rsid w:val="00E71675"/>
    <w:rsid w:val="00E72B38"/>
    <w:rsid w:val="00E754F8"/>
    <w:rsid w:val="00E76876"/>
    <w:rsid w:val="00E76CA8"/>
    <w:rsid w:val="00E832C8"/>
    <w:rsid w:val="00E833F3"/>
    <w:rsid w:val="00E839AD"/>
    <w:rsid w:val="00E839F8"/>
    <w:rsid w:val="00E8494B"/>
    <w:rsid w:val="00E856B8"/>
    <w:rsid w:val="00E906D4"/>
    <w:rsid w:val="00E91616"/>
    <w:rsid w:val="00E91A7E"/>
    <w:rsid w:val="00E93D1C"/>
    <w:rsid w:val="00EA10C5"/>
    <w:rsid w:val="00EA2591"/>
    <w:rsid w:val="00EA79DD"/>
    <w:rsid w:val="00EB2E10"/>
    <w:rsid w:val="00EB5D79"/>
    <w:rsid w:val="00EB7440"/>
    <w:rsid w:val="00EC1EB4"/>
    <w:rsid w:val="00EC2FE0"/>
    <w:rsid w:val="00EC4DEF"/>
    <w:rsid w:val="00EC7D52"/>
    <w:rsid w:val="00ED015A"/>
    <w:rsid w:val="00ED695F"/>
    <w:rsid w:val="00EE1743"/>
    <w:rsid w:val="00EE2B9E"/>
    <w:rsid w:val="00EE5574"/>
    <w:rsid w:val="00EE56CB"/>
    <w:rsid w:val="00EE7DD4"/>
    <w:rsid w:val="00EF15A5"/>
    <w:rsid w:val="00EF4767"/>
    <w:rsid w:val="00F10033"/>
    <w:rsid w:val="00F10EC4"/>
    <w:rsid w:val="00F13535"/>
    <w:rsid w:val="00F14ACA"/>
    <w:rsid w:val="00F159D2"/>
    <w:rsid w:val="00F224B4"/>
    <w:rsid w:val="00F32849"/>
    <w:rsid w:val="00F349FE"/>
    <w:rsid w:val="00F34B4A"/>
    <w:rsid w:val="00F37EF7"/>
    <w:rsid w:val="00F415EF"/>
    <w:rsid w:val="00F42674"/>
    <w:rsid w:val="00F43F54"/>
    <w:rsid w:val="00F44AA1"/>
    <w:rsid w:val="00F474FE"/>
    <w:rsid w:val="00F50B9D"/>
    <w:rsid w:val="00F651B7"/>
    <w:rsid w:val="00F65B97"/>
    <w:rsid w:val="00F670F9"/>
    <w:rsid w:val="00F70EBB"/>
    <w:rsid w:val="00F73B53"/>
    <w:rsid w:val="00F771CA"/>
    <w:rsid w:val="00F80FC0"/>
    <w:rsid w:val="00F83A61"/>
    <w:rsid w:val="00F918C4"/>
    <w:rsid w:val="00FA13D8"/>
    <w:rsid w:val="00FA21D8"/>
    <w:rsid w:val="00FA2B2C"/>
    <w:rsid w:val="00FA6344"/>
    <w:rsid w:val="00FB1524"/>
    <w:rsid w:val="00FB6DAB"/>
    <w:rsid w:val="00FC0F6F"/>
    <w:rsid w:val="00FC562B"/>
    <w:rsid w:val="00FD28E1"/>
    <w:rsid w:val="00FD485A"/>
    <w:rsid w:val="00FD70DD"/>
    <w:rsid w:val="00FE2D37"/>
    <w:rsid w:val="00FE45C8"/>
    <w:rsid w:val="00FE492E"/>
    <w:rsid w:val="00FE625D"/>
    <w:rsid w:val="00FE65AA"/>
    <w:rsid w:val="00FE6BBA"/>
    <w:rsid w:val="00FE6E12"/>
    <w:rsid w:val="00FE7EA5"/>
    <w:rsid w:val="00FF37FC"/>
    <w:rsid w:val="00FF49B2"/>
    <w:rsid w:val="00FF5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CB6C4A"/>
  <w15:docId w15:val="{15DC60E3-8B0C-4EA9-8D2A-17A9A875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B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77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06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B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2B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77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060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E6D21"/>
    <w:pPr>
      <w:ind w:left="720"/>
      <w:contextualSpacing/>
    </w:pPr>
  </w:style>
  <w:style w:type="character" w:styleId="SubtleEmphasis">
    <w:name w:val="Subtle Emphasis"/>
    <w:basedOn w:val="DefaultParagraphFont"/>
    <w:uiPriority w:val="19"/>
    <w:qFormat/>
    <w:rsid w:val="00787764"/>
    <w:rPr>
      <w:i/>
      <w:iCs/>
      <w:color w:val="808080" w:themeColor="text1" w:themeTint="7F"/>
    </w:rPr>
  </w:style>
  <w:style w:type="character" w:styleId="Emphasis">
    <w:name w:val="Emphasis"/>
    <w:basedOn w:val="DefaultParagraphFont"/>
    <w:uiPriority w:val="20"/>
    <w:qFormat/>
    <w:rsid w:val="00787764"/>
    <w:rPr>
      <w:i/>
      <w:iCs/>
    </w:rPr>
  </w:style>
  <w:style w:type="character" w:styleId="IntenseEmphasis">
    <w:name w:val="Intense Emphasis"/>
    <w:basedOn w:val="DefaultParagraphFont"/>
    <w:uiPriority w:val="21"/>
    <w:qFormat/>
    <w:rsid w:val="00787764"/>
    <w:rPr>
      <w:b/>
      <w:bCs/>
      <w:i/>
      <w:iCs/>
      <w:color w:val="4F81BD" w:themeColor="accent1"/>
    </w:rPr>
  </w:style>
  <w:style w:type="character" w:styleId="Strong">
    <w:name w:val="Strong"/>
    <w:basedOn w:val="DefaultParagraphFont"/>
    <w:uiPriority w:val="22"/>
    <w:qFormat/>
    <w:rsid w:val="00787764"/>
    <w:rPr>
      <w:b/>
      <w:bCs/>
    </w:rPr>
  </w:style>
  <w:style w:type="paragraph" w:styleId="EndnoteText">
    <w:name w:val="endnote text"/>
    <w:basedOn w:val="Normal"/>
    <w:link w:val="EndnoteTextChar"/>
    <w:uiPriority w:val="99"/>
    <w:semiHidden/>
    <w:unhideWhenUsed/>
    <w:rsid w:val="007877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7764"/>
    <w:rPr>
      <w:sz w:val="20"/>
      <w:szCs w:val="20"/>
    </w:rPr>
  </w:style>
  <w:style w:type="character" w:styleId="EndnoteReference">
    <w:name w:val="endnote reference"/>
    <w:basedOn w:val="DefaultParagraphFont"/>
    <w:uiPriority w:val="99"/>
    <w:semiHidden/>
    <w:unhideWhenUsed/>
    <w:rsid w:val="00787764"/>
    <w:rPr>
      <w:vertAlign w:val="superscript"/>
    </w:rPr>
  </w:style>
  <w:style w:type="paragraph" w:styleId="TOCHeading">
    <w:name w:val="TOC Heading"/>
    <w:basedOn w:val="Heading1"/>
    <w:next w:val="Normal"/>
    <w:uiPriority w:val="39"/>
    <w:semiHidden/>
    <w:unhideWhenUsed/>
    <w:qFormat/>
    <w:rsid w:val="004A19E5"/>
    <w:pPr>
      <w:outlineLvl w:val="9"/>
    </w:pPr>
    <w:rPr>
      <w:lang w:val="en-US" w:eastAsia="ja-JP"/>
    </w:rPr>
  </w:style>
  <w:style w:type="paragraph" w:styleId="TOC1">
    <w:name w:val="toc 1"/>
    <w:basedOn w:val="Normal"/>
    <w:next w:val="Normal"/>
    <w:autoRedefine/>
    <w:uiPriority w:val="39"/>
    <w:unhideWhenUsed/>
    <w:qFormat/>
    <w:rsid w:val="004A19E5"/>
    <w:pPr>
      <w:spacing w:after="100"/>
    </w:pPr>
  </w:style>
  <w:style w:type="paragraph" w:styleId="TOC2">
    <w:name w:val="toc 2"/>
    <w:basedOn w:val="Normal"/>
    <w:next w:val="Normal"/>
    <w:autoRedefine/>
    <w:uiPriority w:val="39"/>
    <w:unhideWhenUsed/>
    <w:qFormat/>
    <w:rsid w:val="004A19E5"/>
    <w:pPr>
      <w:spacing w:after="100"/>
      <w:ind w:left="220"/>
    </w:pPr>
  </w:style>
  <w:style w:type="character" w:styleId="Hyperlink">
    <w:name w:val="Hyperlink"/>
    <w:basedOn w:val="DefaultParagraphFont"/>
    <w:uiPriority w:val="99"/>
    <w:unhideWhenUsed/>
    <w:rsid w:val="004A19E5"/>
    <w:rPr>
      <w:color w:val="0000FF" w:themeColor="hyperlink"/>
      <w:u w:val="single"/>
    </w:rPr>
  </w:style>
  <w:style w:type="paragraph" w:styleId="BalloonText">
    <w:name w:val="Balloon Text"/>
    <w:basedOn w:val="Normal"/>
    <w:link w:val="BalloonTextChar"/>
    <w:uiPriority w:val="99"/>
    <w:semiHidden/>
    <w:unhideWhenUsed/>
    <w:rsid w:val="004A1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9E5"/>
    <w:rPr>
      <w:rFonts w:ascii="Tahoma" w:hAnsi="Tahoma" w:cs="Tahoma"/>
      <w:sz w:val="16"/>
      <w:szCs w:val="16"/>
    </w:rPr>
  </w:style>
  <w:style w:type="paragraph" w:styleId="TOC3">
    <w:name w:val="toc 3"/>
    <w:basedOn w:val="Normal"/>
    <w:next w:val="Normal"/>
    <w:autoRedefine/>
    <w:uiPriority w:val="39"/>
    <w:unhideWhenUsed/>
    <w:qFormat/>
    <w:rsid w:val="004A19E5"/>
    <w:pPr>
      <w:spacing w:after="100"/>
      <w:ind w:left="440"/>
    </w:pPr>
    <w:rPr>
      <w:rFonts w:eastAsiaTheme="minorEastAsia"/>
      <w:lang w:val="en-US" w:eastAsia="ja-JP"/>
    </w:rPr>
  </w:style>
  <w:style w:type="table" w:styleId="TableGrid">
    <w:name w:val="Table Grid"/>
    <w:basedOn w:val="TableNormal"/>
    <w:uiPriority w:val="59"/>
    <w:rsid w:val="0060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EC4"/>
  </w:style>
  <w:style w:type="paragraph" w:styleId="Footer">
    <w:name w:val="footer"/>
    <w:basedOn w:val="Normal"/>
    <w:link w:val="FooterChar"/>
    <w:uiPriority w:val="99"/>
    <w:unhideWhenUsed/>
    <w:rsid w:val="00F10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EC4"/>
  </w:style>
  <w:style w:type="paragraph" w:styleId="FootnoteText">
    <w:name w:val="footnote text"/>
    <w:basedOn w:val="Normal"/>
    <w:link w:val="FootnoteTextChar"/>
    <w:uiPriority w:val="99"/>
    <w:unhideWhenUsed/>
    <w:rsid w:val="00EF15A5"/>
    <w:pPr>
      <w:spacing w:after="0" w:line="240" w:lineRule="auto"/>
    </w:pPr>
    <w:rPr>
      <w:sz w:val="20"/>
      <w:szCs w:val="20"/>
    </w:rPr>
  </w:style>
  <w:style w:type="character" w:customStyle="1" w:styleId="FootnoteTextChar">
    <w:name w:val="Footnote Text Char"/>
    <w:basedOn w:val="DefaultParagraphFont"/>
    <w:link w:val="FootnoteText"/>
    <w:uiPriority w:val="99"/>
    <w:rsid w:val="00EF15A5"/>
    <w:rPr>
      <w:sz w:val="20"/>
      <w:szCs w:val="20"/>
    </w:rPr>
  </w:style>
  <w:style w:type="character" w:styleId="FootnoteReference">
    <w:name w:val="footnote reference"/>
    <w:basedOn w:val="DefaultParagraphFont"/>
    <w:uiPriority w:val="99"/>
    <w:semiHidden/>
    <w:unhideWhenUsed/>
    <w:rsid w:val="00EF15A5"/>
    <w:rPr>
      <w:vertAlign w:val="superscript"/>
    </w:rPr>
  </w:style>
  <w:style w:type="character" w:styleId="FollowedHyperlink">
    <w:name w:val="FollowedHyperlink"/>
    <w:basedOn w:val="DefaultParagraphFont"/>
    <w:uiPriority w:val="99"/>
    <w:semiHidden/>
    <w:unhideWhenUsed/>
    <w:rsid w:val="009E107B"/>
    <w:rPr>
      <w:color w:val="800080" w:themeColor="followedHyperlink"/>
      <w:u w:val="single"/>
    </w:rPr>
  </w:style>
  <w:style w:type="paragraph" w:styleId="Title">
    <w:name w:val="Title"/>
    <w:basedOn w:val="Normal"/>
    <w:next w:val="Normal"/>
    <w:link w:val="TitleChar"/>
    <w:uiPriority w:val="10"/>
    <w:qFormat/>
    <w:rsid w:val="00681D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D68"/>
    <w:rPr>
      <w:rFonts w:asciiTheme="majorHAnsi" w:eastAsiaTheme="majorEastAsia" w:hAnsiTheme="majorHAnsi" w:cstheme="majorBidi"/>
      <w:color w:val="17365D" w:themeColor="text2" w:themeShade="BF"/>
      <w:spacing w:val="5"/>
      <w:kern w:val="28"/>
      <w:sz w:val="52"/>
      <w:szCs w:val="52"/>
    </w:rPr>
  </w:style>
  <w:style w:type="paragraph" w:styleId="TOC4">
    <w:name w:val="toc 4"/>
    <w:basedOn w:val="Normal"/>
    <w:next w:val="Normal"/>
    <w:autoRedefine/>
    <w:uiPriority w:val="39"/>
    <w:unhideWhenUsed/>
    <w:rsid w:val="00382709"/>
    <w:pPr>
      <w:spacing w:after="100"/>
      <w:ind w:left="660"/>
    </w:pPr>
    <w:rPr>
      <w:rFonts w:eastAsiaTheme="minorEastAsia"/>
      <w:lang w:eastAsia="en-GB"/>
    </w:rPr>
  </w:style>
  <w:style w:type="paragraph" w:styleId="TOC5">
    <w:name w:val="toc 5"/>
    <w:basedOn w:val="Normal"/>
    <w:next w:val="Normal"/>
    <w:autoRedefine/>
    <w:uiPriority w:val="39"/>
    <w:unhideWhenUsed/>
    <w:rsid w:val="00382709"/>
    <w:pPr>
      <w:spacing w:after="100"/>
      <w:ind w:left="880"/>
    </w:pPr>
    <w:rPr>
      <w:rFonts w:eastAsiaTheme="minorEastAsia"/>
      <w:lang w:eastAsia="en-GB"/>
    </w:rPr>
  </w:style>
  <w:style w:type="paragraph" w:styleId="TOC6">
    <w:name w:val="toc 6"/>
    <w:basedOn w:val="Normal"/>
    <w:next w:val="Normal"/>
    <w:autoRedefine/>
    <w:uiPriority w:val="39"/>
    <w:unhideWhenUsed/>
    <w:rsid w:val="00382709"/>
    <w:pPr>
      <w:spacing w:after="100"/>
      <w:ind w:left="1100"/>
    </w:pPr>
    <w:rPr>
      <w:rFonts w:eastAsiaTheme="minorEastAsia"/>
      <w:lang w:eastAsia="en-GB"/>
    </w:rPr>
  </w:style>
  <w:style w:type="paragraph" w:styleId="TOC7">
    <w:name w:val="toc 7"/>
    <w:basedOn w:val="Normal"/>
    <w:next w:val="Normal"/>
    <w:autoRedefine/>
    <w:uiPriority w:val="39"/>
    <w:unhideWhenUsed/>
    <w:rsid w:val="00382709"/>
    <w:pPr>
      <w:spacing w:after="100"/>
      <w:ind w:left="1320"/>
    </w:pPr>
    <w:rPr>
      <w:rFonts w:eastAsiaTheme="minorEastAsia"/>
      <w:lang w:eastAsia="en-GB"/>
    </w:rPr>
  </w:style>
  <w:style w:type="paragraph" w:styleId="TOC8">
    <w:name w:val="toc 8"/>
    <w:basedOn w:val="Normal"/>
    <w:next w:val="Normal"/>
    <w:autoRedefine/>
    <w:uiPriority w:val="39"/>
    <w:unhideWhenUsed/>
    <w:rsid w:val="00382709"/>
    <w:pPr>
      <w:spacing w:after="100"/>
      <w:ind w:left="1540"/>
    </w:pPr>
    <w:rPr>
      <w:rFonts w:eastAsiaTheme="minorEastAsia"/>
      <w:lang w:eastAsia="en-GB"/>
    </w:rPr>
  </w:style>
  <w:style w:type="paragraph" w:styleId="TOC9">
    <w:name w:val="toc 9"/>
    <w:basedOn w:val="Normal"/>
    <w:next w:val="Normal"/>
    <w:autoRedefine/>
    <w:uiPriority w:val="39"/>
    <w:unhideWhenUsed/>
    <w:rsid w:val="00382709"/>
    <w:pPr>
      <w:spacing w:after="100"/>
      <w:ind w:left="1760"/>
    </w:pPr>
    <w:rPr>
      <w:rFonts w:eastAsiaTheme="minorEastAsia"/>
      <w:lang w:eastAsia="en-GB"/>
    </w:rPr>
  </w:style>
  <w:style w:type="paragraph" w:styleId="HTMLPreformatted">
    <w:name w:val="HTML Preformatted"/>
    <w:basedOn w:val="Normal"/>
    <w:link w:val="HTMLPreformattedChar"/>
    <w:uiPriority w:val="99"/>
    <w:semiHidden/>
    <w:unhideWhenUsed/>
    <w:rsid w:val="004C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7E86"/>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CB203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B203A"/>
    <w:pPr>
      <w:spacing w:after="0"/>
    </w:pPr>
  </w:style>
  <w:style w:type="paragraph" w:styleId="NoSpacing">
    <w:name w:val="No Spacing"/>
    <w:uiPriority w:val="1"/>
    <w:qFormat/>
    <w:rsid w:val="001D15CF"/>
    <w:pPr>
      <w:spacing w:after="0" w:line="240" w:lineRule="auto"/>
    </w:pPr>
  </w:style>
  <w:style w:type="character" w:styleId="UnresolvedMention">
    <w:name w:val="Unresolved Mention"/>
    <w:basedOn w:val="DefaultParagraphFont"/>
    <w:uiPriority w:val="99"/>
    <w:semiHidden/>
    <w:unhideWhenUsed/>
    <w:rsid w:val="00F43F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4136">
      <w:bodyDiv w:val="1"/>
      <w:marLeft w:val="0"/>
      <w:marRight w:val="0"/>
      <w:marTop w:val="0"/>
      <w:marBottom w:val="0"/>
      <w:divBdr>
        <w:top w:val="none" w:sz="0" w:space="0" w:color="auto"/>
        <w:left w:val="none" w:sz="0" w:space="0" w:color="auto"/>
        <w:bottom w:val="none" w:sz="0" w:space="0" w:color="auto"/>
        <w:right w:val="none" w:sz="0" w:space="0" w:color="auto"/>
      </w:divBdr>
    </w:div>
    <w:div w:id="772046565">
      <w:bodyDiv w:val="1"/>
      <w:marLeft w:val="0"/>
      <w:marRight w:val="0"/>
      <w:marTop w:val="0"/>
      <w:marBottom w:val="0"/>
      <w:divBdr>
        <w:top w:val="none" w:sz="0" w:space="0" w:color="auto"/>
        <w:left w:val="none" w:sz="0" w:space="0" w:color="auto"/>
        <w:bottom w:val="none" w:sz="0" w:space="0" w:color="auto"/>
        <w:right w:val="none" w:sz="0" w:space="0" w:color="auto"/>
      </w:divBdr>
    </w:div>
    <w:div w:id="1025642867">
      <w:bodyDiv w:val="1"/>
      <w:marLeft w:val="0"/>
      <w:marRight w:val="0"/>
      <w:marTop w:val="0"/>
      <w:marBottom w:val="0"/>
      <w:divBdr>
        <w:top w:val="none" w:sz="0" w:space="0" w:color="auto"/>
        <w:left w:val="none" w:sz="0" w:space="0" w:color="auto"/>
        <w:bottom w:val="none" w:sz="0" w:space="0" w:color="auto"/>
        <w:right w:val="none" w:sz="0" w:space="0" w:color="auto"/>
      </w:divBdr>
    </w:div>
    <w:div w:id="1167791241">
      <w:bodyDiv w:val="1"/>
      <w:marLeft w:val="0"/>
      <w:marRight w:val="0"/>
      <w:marTop w:val="0"/>
      <w:marBottom w:val="0"/>
      <w:divBdr>
        <w:top w:val="none" w:sz="0" w:space="0" w:color="auto"/>
        <w:left w:val="none" w:sz="0" w:space="0" w:color="auto"/>
        <w:bottom w:val="none" w:sz="0" w:space="0" w:color="auto"/>
        <w:right w:val="none" w:sz="0" w:space="0" w:color="auto"/>
      </w:divBdr>
    </w:div>
    <w:div w:id="1515026262">
      <w:bodyDiv w:val="1"/>
      <w:marLeft w:val="0"/>
      <w:marRight w:val="0"/>
      <w:marTop w:val="0"/>
      <w:marBottom w:val="0"/>
      <w:divBdr>
        <w:top w:val="none" w:sz="0" w:space="0" w:color="auto"/>
        <w:left w:val="none" w:sz="0" w:space="0" w:color="auto"/>
        <w:bottom w:val="none" w:sz="0" w:space="0" w:color="auto"/>
        <w:right w:val="none" w:sz="0" w:space="0" w:color="auto"/>
      </w:divBdr>
    </w:div>
    <w:div w:id="1559389908">
      <w:bodyDiv w:val="1"/>
      <w:marLeft w:val="0"/>
      <w:marRight w:val="0"/>
      <w:marTop w:val="0"/>
      <w:marBottom w:val="0"/>
      <w:divBdr>
        <w:top w:val="none" w:sz="0" w:space="0" w:color="auto"/>
        <w:left w:val="none" w:sz="0" w:space="0" w:color="auto"/>
        <w:bottom w:val="none" w:sz="0" w:space="0" w:color="auto"/>
        <w:right w:val="none" w:sz="0" w:space="0" w:color="auto"/>
      </w:divBdr>
    </w:div>
    <w:div w:id="1580752897">
      <w:bodyDiv w:val="1"/>
      <w:marLeft w:val="0"/>
      <w:marRight w:val="0"/>
      <w:marTop w:val="0"/>
      <w:marBottom w:val="0"/>
      <w:divBdr>
        <w:top w:val="none" w:sz="0" w:space="0" w:color="auto"/>
        <w:left w:val="none" w:sz="0" w:space="0" w:color="auto"/>
        <w:bottom w:val="none" w:sz="0" w:space="0" w:color="auto"/>
        <w:right w:val="none" w:sz="0" w:space="0" w:color="auto"/>
      </w:divBdr>
    </w:div>
    <w:div w:id="1867525592">
      <w:bodyDiv w:val="1"/>
      <w:marLeft w:val="0"/>
      <w:marRight w:val="0"/>
      <w:marTop w:val="0"/>
      <w:marBottom w:val="0"/>
      <w:divBdr>
        <w:top w:val="none" w:sz="0" w:space="0" w:color="auto"/>
        <w:left w:val="none" w:sz="0" w:space="0" w:color="auto"/>
        <w:bottom w:val="none" w:sz="0" w:space="0" w:color="auto"/>
        <w:right w:val="none" w:sz="0" w:space="0" w:color="auto"/>
      </w:divBdr>
    </w:div>
    <w:div w:id="193732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abelsim.co.uk/" TargetMode="External"/><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reativecommons.org/licenses/by-sa/2.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www.beltower.co.uk/" TargetMode="External"/><Relationship Id="rId2" Type="http://schemas.openxmlformats.org/officeDocument/2006/relationships/hyperlink" Target="http://www.abelsim.co.uk/" TargetMode="External"/><Relationship Id="rId1" Type="http://schemas.openxmlformats.org/officeDocument/2006/relationships/hyperlink" Target="http://creativecommons.org/licenses/by-sa/4.0/" TargetMode="External"/><Relationship Id="rId6" Type="http://schemas.openxmlformats.org/officeDocument/2006/relationships/hyperlink" Target="http://www.abelsim.co.uk/doc/welcome1.htm" TargetMode="External"/><Relationship Id="rId5" Type="http://schemas.openxmlformats.org/officeDocument/2006/relationships/hyperlink" Target="http://ringingteachers.org/resource-centre/shop" TargetMode="External"/><Relationship Id="rId4" Type="http://schemas.openxmlformats.org/officeDocument/2006/relationships/hyperlink" Target="http://www.belfry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98C0F-9639-446F-9551-0CCD2223C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2512</Words>
  <Characters>14324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03 – Configuring Abel Guide</vt:lpstr>
    </vt:vector>
  </TitlesOfParts>
  <Company/>
  <LinksUpToDate>false</LinksUpToDate>
  <CharactersWithSpaces>16803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 Configuring Abel Guide</dc:title>
  <dc:creator>Andrew Instone-Cowie</dc:creator>
  <cp:lastModifiedBy>Andrew Instone-Cowie</cp:lastModifiedBy>
  <cp:revision>7</cp:revision>
  <cp:lastPrinted>2021-07-22T15:04:00Z</cp:lastPrinted>
  <dcterms:created xsi:type="dcterms:W3CDTF">2020-08-18T19:23:00Z</dcterms:created>
  <dcterms:modified xsi:type="dcterms:W3CDTF">2021-07-22T15:11:00Z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-1382485838</vt:i4>
  </property>
  <property fmtid="{D5CDD505-2E9C-101B-9397-08002B2CF9AE}" pid="3" name="_NewReviewCycle">
    <vt:lpwstr/>
  </property>
  <property fmtid="{D5CDD505-2E9C-101B-9397-08002B2CF9AE}" pid="4" name="_EmailSubject">
    <vt:lpwstr/>
  </property>
  <property fmtid="{D5CDD505-2E9C-101B-9397-08002B2CF9AE}" pid="5" name="_AuthorEmailDisplayName">
    <vt:lpwstr>Andrew Instone-Cowie</vt:lpwstr>
  </property>
  <property fmtid="{D5CDD505-2E9C-101B-9397-08002B2CF9AE}" pid="6" name="_ReviewingToolsShownOnce">
    <vt:lpwstr/>
  </property>
  <property fmtid="{D5CDD505-2E9C-101B-9397-08002B2CF9AE}" pid="7" name="Disposition">
    <vt:i4>-1382485838</vt:i4>
  </property>
</Properties>
</file>