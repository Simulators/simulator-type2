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3DF43795"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9183A">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83C4571" w:rsidR="00E906D4" w:rsidRPr="006B7665" w:rsidRDefault="0099183A" w:rsidP="0062540C">
      <w:pPr>
        <w:jc w:val="center"/>
        <w:rPr>
          <w:sz w:val="48"/>
          <w:szCs w:val="48"/>
        </w:rPr>
      </w:pPr>
      <w:r>
        <w:rPr>
          <w:sz w:val="48"/>
          <w:szCs w:val="48"/>
        </w:rPr>
        <w:t xml:space="preserve">05 – </w:t>
      </w:r>
      <w:r w:rsidR="00283F90">
        <w:rPr>
          <w:sz w:val="48"/>
          <w:szCs w:val="48"/>
        </w:rPr>
        <w:t xml:space="preserve">Configuring </w:t>
      </w:r>
      <w:r w:rsidR="004F4C74">
        <w:rPr>
          <w:sz w:val="48"/>
          <w:szCs w:val="48"/>
        </w:rPr>
        <w:t xml:space="preserve">Virtual Belfry </w:t>
      </w:r>
      <w:r w:rsidR="00283F90">
        <w:rPr>
          <w:sz w:val="48"/>
          <w:szCs w:val="48"/>
        </w:rPr>
        <w:t>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71BB8BAC" w:rsidR="00D16CF7" w:rsidRPr="006B7665" w:rsidRDefault="00D16CF7" w:rsidP="00D16CF7">
      <w:pPr>
        <w:spacing w:after="0"/>
      </w:pPr>
      <w:r w:rsidRPr="006B7665">
        <w:t xml:space="preserve">Date: </w:t>
      </w:r>
      <w:ins w:id="0" w:author="Andrew Instone-Cowie" w:date="2020-08-18T20:30:00Z">
        <w:r w:rsidR="00A256E9">
          <w:t>18 August 2020</w:t>
        </w:r>
      </w:ins>
      <w:del w:id="1" w:author="Andrew Instone-Cowie" w:date="2020-08-18T20:30:00Z">
        <w:r w:rsidR="00077E1A" w:rsidDel="00A256E9">
          <w:delText xml:space="preserve">01 October </w:delText>
        </w:r>
        <w:r w:rsidR="003A4FDF" w:rsidDel="00A256E9">
          <w:delText>2019</w:delText>
        </w:r>
      </w:del>
    </w:p>
    <w:p w14:paraId="2CCB6C51" w14:textId="42EA4A08" w:rsidR="00D16CF7" w:rsidRPr="006B7665" w:rsidRDefault="00D16CF7">
      <w:r w:rsidRPr="006B7665">
        <w:t xml:space="preserve">Version: </w:t>
      </w:r>
      <w:r w:rsidR="003A4FDF">
        <w:t>1.</w:t>
      </w:r>
      <w:ins w:id="2" w:author="Andrew Instone-Cowie" w:date="2020-08-18T20:30:00Z">
        <w:r w:rsidR="00A256E9">
          <w:t>2</w:t>
        </w:r>
      </w:ins>
      <w:del w:id="3" w:author="Andrew Instone-Cowie" w:date="2020-08-18T20:30:00Z">
        <w:r w:rsidR="00077E1A" w:rsidDel="00A256E9">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0E1BB7C" w14:textId="181E2E0E" w:rsidR="00077E1A"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r w:rsidR="00077E1A" w:rsidRPr="00091427">
            <w:rPr>
              <w:rStyle w:val="Hyperlink"/>
              <w:noProof/>
            </w:rPr>
            <w:fldChar w:fldCharType="begin"/>
          </w:r>
          <w:r w:rsidR="00077E1A" w:rsidRPr="00091427">
            <w:rPr>
              <w:rStyle w:val="Hyperlink"/>
              <w:noProof/>
            </w:rPr>
            <w:instrText xml:space="preserve"> </w:instrText>
          </w:r>
          <w:r w:rsidR="00077E1A">
            <w:rPr>
              <w:noProof/>
            </w:rPr>
            <w:instrText>HYPERLINK \l "_Toc20771999"</w:instrText>
          </w:r>
          <w:r w:rsidR="00077E1A" w:rsidRPr="00091427">
            <w:rPr>
              <w:rStyle w:val="Hyperlink"/>
              <w:noProof/>
            </w:rPr>
            <w:instrText xml:space="preserve"> </w:instrText>
          </w:r>
          <w:ins w:id="4" w:author="Andrew Instone-Cowie" w:date="2020-08-18T20:31:00Z">
            <w:r w:rsidR="00A256E9" w:rsidRPr="00091427">
              <w:rPr>
                <w:rStyle w:val="Hyperlink"/>
                <w:noProof/>
              </w:rPr>
            </w:r>
          </w:ins>
          <w:r w:rsidR="00077E1A" w:rsidRPr="00091427">
            <w:rPr>
              <w:rStyle w:val="Hyperlink"/>
              <w:noProof/>
            </w:rPr>
            <w:fldChar w:fldCharType="separate"/>
          </w:r>
          <w:r w:rsidR="00077E1A" w:rsidRPr="00091427">
            <w:rPr>
              <w:rStyle w:val="Hyperlink"/>
              <w:noProof/>
            </w:rPr>
            <w:t>Index of Figures</w:t>
          </w:r>
          <w:r w:rsidR="00077E1A">
            <w:rPr>
              <w:noProof/>
              <w:webHidden/>
            </w:rPr>
            <w:tab/>
          </w:r>
          <w:r w:rsidR="00077E1A">
            <w:rPr>
              <w:noProof/>
              <w:webHidden/>
            </w:rPr>
            <w:fldChar w:fldCharType="begin"/>
          </w:r>
          <w:r w:rsidR="00077E1A">
            <w:rPr>
              <w:noProof/>
              <w:webHidden/>
            </w:rPr>
            <w:instrText xml:space="preserve"> PAGEREF _Toc20771999 \h </w:instrText>
          </w:r>
          <w:r w:rsidR="00077E1A">
            <w:rPr>
              <w:noProof/>
              <w:webHidden/>
            </w:rPr>
          </w:r>
          <w:r w:rsidR="00077E1A">
            <w:rPr>
              <w:noProof/>
              <w:webHidden/>
            </w:rPr>
            <w:fldChar w:fldCharType="separate"/>
          </w:r>
          <w:r w:rsidR="007A772C">
            <w:rPr>
              <w:noProof/>
              <w:webHidden/>
            </w:rPr>
            <w:t>2</w:t>
          </w:r>
          <w:r w:rsidR="00077E1A">
            <w:rPr>
              <w:noProof/>
              <w:webHidden/>
            </w:rPr>
            <w:fldChar w:fldCharType="end"/>
          </w:r>
          <w:r w:rsidR="00077E1A" w:rsidRPr="00091427">
            <w:rPr>
              <w:rStyle w:val="Hyperlink"/>
              <w:noProof/>
            </w:rPr>
            <w:fldChar w:fldCharType="end"/>
          </w:r>
        </w:p>
        <w:p w14:paraId="0EE24444" w14:textId="664D21F9"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"_Toc20772000"</w:instrText>
          </w:r>
          <w:r w:rsidRPr="00091427">
            <w:rPr>
              <w:rStyle w:val="Hyperlink"/>
              <w:noProof/>
            </w:rPr>
            <w:instrText xml:space="preserve"> </w:instrText>
          </w:r>
          <w:ins w:id="5"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Document History</w:t>
          </w:r>
          <w:r>
            <w:rPr>
              <w:noProof/>
              <w:webHidden/>
            </w:rPr>
            <w:tab/>
          </w:r>
          <w:r>
            <w:rPr>
              <w:noProof/>
              <w:webHidden/>
            </w:rPr>
            <w:fldChar w:fldCharType="begin"/>
          </w:r>
          <w:r>
            <w:rPr>
              <w:noProof/>
              <w:webHidden/>
            </w:rPr>
            <w:instrText xml:space="preserve"> PAGEREF _Toc20772000 \h </w:instrText>
          </w:r>
          <w:r>
            <w:rPr>
              <w:noProof/>
              <w:webHidden/>
            </w:rPr>
          </w:r>
          <w:r>
            <w:rPr>
              <w:noProof/>
              <w:webHidden/>
            </w:rPr>
            <w:fldChar w:fldCharType="separate"/>
          </w:r>
          <w:r w:rsidR="007A772C">
            <w:rPr>
              <w:noProof/>
              <w:webHidden/>
            </w:rPr>
            <w:t>4</w:t>
          </w:r>
          <w:r>
            <w:rPr>
              <w:noProof/>
              <w:webHidden/>
            </w:rPr>
            <w:fldChar w:fldCharType="end"/>
          </w:r>
          <w:r w:rsidRPr="00091427">
            <w:rPr>
              <w:rStyle w:val="Hyperlink"/>
              <w:noProof/>
            </w:rPr>
            <w:fldChar w:fldCharType="end"/>
          </w:r>
        </w:p>
        <w:p w14:paraId="19618B5E" w14:textId="54987C54"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"_Toc20772001"</w:instrText>
          </w:r>
          <w:r w:rsidRPr="00091427">
            <w:rPr>
              <w:rStyle w:val="Hyperlink"/>
              <w:noProof/>
            </w:rPr>
            <w:instrText xml:space="preserve"> </w:instrText>
          </w:r>
          <w:ins w:id="6"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Licence</w:t>
          </w:r>
          <w:r>
            <w:rPr>
              <w:noProof/>
              <w:webHidden/>
            </w:rPr>
            <w:tab/>
          </w:r>
          <w:r>
            <w:rPr>
              <w:noProof/>
              <w:webHidden/>
            </w:rPr>
            <w:fldChar w:fldCharType="begin"/>
          </w:r>
          <w:r>
            <w:rPr>
              <w:noProof/>
              <w:webHidden/>
            </w:rPr>
            <w:instrText xml:space="preserve"> PAGEREF _Toc20772001 \h </w:instrText>
          </w:r>
          <w:r>
            <w:rPr>
              <w:noProof/>
              <w:webHidden/>
            </w:rPr>
          </w:r>
          <w:r>
            <w:rPr>
              <w:noProof/>
              <w:webHidden/>
            </w:rPr>
            <w:fldChar w:fldCharType="separate"/>
          </w:r>
          <w:r w:rsidR="007A772C">
            <w:rPr>
              <w:noProof/>
              <w:webHidden/>
            </w:rPr>
            <w:t>4</w:t>
          </w:r>
          <w:r>
            <w:rPr>
              <w:noProof/>
              <w:webHidden/>
            </w:rPr>
            <w:fldChar w:fldCharType="end"/>
          </w:r>
          <w:r w:rsidRPr="00091427">
            <w:rPr>
              <w:rStyle w:val="Hyperlink"/>
              <w:noProof/>
            </w:rPr>
            <w:fldChar w:fldCharType="end"/>
          </w:r>
        </w:p>
        <w:p w14:paraId="4E2C647F" w14:textId="3DF57874"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"_Toc20772002"</w:instrText>
          </w:r>
          <w:r w:rsidRPr="00091427">
            <w:rPr>
              <w:rStyle w:val="Hyperlink"/>
              <w:noProof/>
            </w:rPr>
            <w:instrText xml:space="preserve"> </w:instrText>
          </w:r>
          <w:ins w:id="7"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Documentation Map</w:t>
          </w:r>
          <w:r>
            <w:rPr>
              <w:noProof/>
              <w:webHidden/>
            </w:rPr>
            <w:tab/>
          </w:r>
          <w:r>
            <w:rPr>
              <w:noProof/>
              <w:webHidden/>
            </w:rPr>
            <w:fldChar w:fldCharType="begin"/>
          </w:r>
          <w:r>
            <w:rPr>
              <w:noProof/>
              <w:webHidden/>
            </w:rPr>
            <w:instrText xml:space="preserve"> PAGEREF _Toc20772002 \h </w:instrText>
          </w:r>
          <w:r>
            <w:rPr>
              <w:noProof/>
              <w:webHidden/>
            </w:rPr>
          </w:r>
          <w:r>
            <w:rPr>
              <w:noProof/>
              <w:webHidden/>
            </w:rPr>
            <w:fldChar w:fldCharType="separate"/>
          </w:r>
          <w:r w:rsidR="007A772C">
            <w:rPr>
              <w:noProof/>
              <w:webHidden/>
            </w:rPr>
            <w:t>5</w:t>
          </w:r>
          <w:r>
            <w:rPr>
              <w:noProof/>
              <w:webHidden/>
            </w:rPr>
            <w:fldChar w:fldCharType="end"/>
          </w:r>
          <w:r w:rsidRPr="00091427">
            <w:rPr>
              <w:rStyle w:val="Hyperlink"/>
              <w:noProof/>
            </w:rPr>
            <w:fldChar w:fldCharType="end"/>
          </w:r>
        </w:p>
        <w:p w14:paraId="181843B1" w14:textId="59EF8E18"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"_Toc20772003"</w:instrText>
          </w:r>
          <w:r w:rsidRPr="00091427">
            <w:rPr>
              <w:rStyle w:val="Hyperlink"/>
              <w:noProof/>
            </w:rPr>
            <w:instrText xml:space="preserve"> </w:instrText>
          </w:r>
          <w:ins w:id="8"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About This Guide</w:t>
          </w:r>
          <w:r>
            <w:rPr>
              <w:noProof/>
              <w:webHidden/>
            </w:rPr>
            <w:tab/>
          </w:r>
          <w:r>
            <w:rPr>
              <w:noProof/>
              <w:webHidden/>
            </w:rPr>
            <w:fldChar w:fldCharType="begin"/>
          </w:r>
          <w:r>
            <w:rPr>
              <w:noProof/>
              <w:webHidden/>
            </w:rPr>
            <w:instrText xml:space="preserve"> PAGEREF _Toc20772003 \h </w:instrText>
          </w:r>
          <w:r>
            <w:rPr>
              <w:noProof/>
              <w:webHidden/>
            </w:rPr>
          </w:r>
          <w:r>
            <w:rPr>
              <w:noProof/>
              <w:webHidden/>
            </w:rPr>
            <w:fldChar w:fldCharType="separate"/>
          </w:r>
          <w:r w:rsidR="007A772C">
            <w:rPr>
              <w:noProof/>
              <w:webHidden/>
            </w:rPr>
            <w:t>6</w:t>
          </w:r>
          <w:r>
            <w:rPr>
              <w:noProof/>
              <w:webHidden/>
            </w:rPr>
            <w:fldChar w:fldCharType="end"/>
          </w:r>
          <w:r w:rsidRPr="00091427">
            <w:rPr>
              <w:rStyle w:val="Hyperlink"/>
              <w:noProof/>
            </w:rPr>
            <w:fldChar w:fldCharType="end"/>
          </w:r>
        </w:p>
        <w:p w14:paraId="75E991D3" w14:textId="4F1343AB"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"_Toc20772004"</w:instrText>
          </w:r>
          <w:r w:rsidRPr="00091427">
            <w:rPr>
              <w:rStyle w:val="Hyperlink"/>
              <w:noProof/>
            </w:rPr>
            <w:instrText xml:space="preserve"> </w:instrText>
          </w:r>
          <w:ins w:id="9"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First Steps</w:t>
          </w:r>
          <w:r>
            <w:rPr>
              <w:noProof/>
              <w:webHidden/>
            </w:rPr>
            <w:tab/>
          </w:r>
          <w:r>
            <w:rPr>
              <w:noProof/>
              <w:webHidden/>
            </w:rPr>
            <w:fldChar w:fldCharType="begin"/>
          </w:r>
          <w:r>
            <w:rPr>
              <w:noProof/>
              <w:webHidden/>
            </w:rPr>
            <w:instrText xml:space="preserve"> PAGEREF _Toc20772004 \h </w:instrText>
          </w:r>
          <w:r>
            <w:rPr>
              <w:noProof/>
              <w:webHidden/>
            </w:rPr>
          </w:r>
          <w:r>
            <w:rPr>
              <w:noProof/>
              <w:webHidden/>
            </w:rPr>
            <w:fldChar w:fldCharType="separate"/>
          </w:r>
          <w:r w:rsidR="007A772C">
            <w:rPr>
              <w:noProof/>
              <w:webHidden/>
            </w:rPr>
            <w:t>6</w:t>
          </w:r>
          <w:r>
            <w:rPr>
              <w:noProof/>
              <w:webHidden/>
            </w:rPr>
            <w:fldChar w:fldCharType="end"/>
          </w:r>
          <w:r w:rsidRPr="00091427">
            <w:rPr>
              <w:rStyle w:val="Hyperlink"/>
              <w:noProof/>
            </w:rPr>
            <w:fldChar w:fldCharType="end"/>
          </w:r>
        </w:p>
        <w:p w14:paraId="1C8C3228" w14:textId="7A7036C2"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"_Toc20772005"</w:instrText>
          </w:r>
          <w:r w:rsidRPr="00091427">
            <w:rPr>
              <w:rStyle w:val="Hyperlink"/>
              <w:noProof/>
            </w:rPr>
            <w:instrText xml:space="preserve"> </w:instrText>
          </w:r>
          <w:ins w:id="10"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Next Steps</w:t>
          </w:r>
          <w:r>
            <w:rPr>
              <w:noProof/>
              <w:webHidden/>
            </w:rPr>
            <w:tab/>
          </w:r>
          <w:r>
            <w:rPr>
              <w:noProof/>
              <w:webHidden/>
            </w:rPr>
            <w:fldChar w:fldCharType="begin"/>
          </w:r>
          <w:r>
            <w:rPr>
              <w:noProof/>
              <w:webHidden/>
            </w:rPr>
            <w:instrText xml:space="preserve"> PAGEREF _Toc20772005 \h </w:instrText>
          </w:r>
          <w:r>
            <w:rPr>
              <w:noProof/>
              <w:webHidden/>
            </w:rPr>
          </w:r>
          <w:r>
            <w:rPr>
              <w:noProof/>
              <w:webHidden/>
            </w:rPr>
            <w:fldChar w:fldCharType="separate"/>
          </w:r>
          <w:r w:rsidR="007A772C">
            <w:rPr>
              <w:noProof/>
              <w:webHidden/>
            </w:rPr>
            <w:t>6</w:t>
          </w:r>
          <w:r>
            <w:rPr>
              <w:noProof/>
              <w:webHidden/>
            </w:rPr>
            <w:fldChar w:fldCharType="end"/>
          </w:r>
          <w:r w:rsidRPr="00091427">
            <w:rPr>
              <w:rStyle w:val="Hyperlink"/>
              <w:noProof/>
            </w:rPr>
            <w:fldChar w:fldCharType="end"/>
          </w:r>
        </w:p>
        <w:p w14:paraId="496CEE97" w14:textId="7CBA8D74"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"_Toc20772006"</w:instrText>
          </w:r>
          <w:r w:rsidRPr="00091427">
            <w:rPr>
              <w:rStyle w:val="Hyperlink"/>
              <w:noProof/>
            </w:rPr>
            <w:instrText xml:space="preserve"> </w:instrText>
          </w:r>
          <w:ins w:id="11"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Virtual Belfry</w:t>
          </w:r>
          <w:r>
            <w:rPr>
              <w:noProof/>
              <w:webHidden/>
            </w:rPr>
            <w:tab/>
          </w:r>
          <w:r>
            <w:rPr>
              <w:noProof/>
              <w:webHidden/>
            </w:rPr>
            <w:fldChar w:fldCharType="begin"/>
          </w:r>
          <w:r>
            <w:rPr>
              <w:noProof/>
              <w:webHidden/>
            </w:rPr>
            <w:instrText xml:space="preserve"> PAGEREF _Toc20772006 \h </w:instrText>
          </w:r>
          <w:r>
            <w:rPr>
              <w:noProof/>
              <w:webHidden/>
            </w:rPr>
          </w:r>
          <w:r>
            <w:rPr>
              <w:noProof/>
              <w:webHidden/>
            </w:rPr>
            <w:fldChar w:fldCharType="separate"/>
          </w:r>
          <w:r w:rsidR="007A772C">
            <w:rPr>
              <w:noProof/>
              <w:webHidden/>
            </w:rPr>
            <w:t>7</w:t>
          </w:r>
          <w:r>
            <w:rPr>
              <w:noProof/>
              <w:webHidden/>
            </w:rPr>
            <w:fldChar w:fldCharType="end"/>
          </w:r>
          <w:r w:rsidRPr="00091427">
            <w:rPr>
              <w:rStyle w:val="Hyperlink"/>
              <w:noProof/>
            </w:rPr>
            <w:fldChar w:fldCharType="end"/>
          </w:r>
        </w:p>
        <w:p w14:paraId="7309EA53" w14:textId="52E834A6"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"_Toc20772007"</w:instrText>
          </w:r>
          <w:r w:rsidRPr="00091427">
            <w:rPr>
              <w:rStyle w:val="Hyperlink"/>
              <w:noProof/>
            </w:rPr>
            <w:instrText xml:space="preserve"> </w:instrText>
          </w:r>
          <w:ins w:id="12"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Copyrights &amp; Licensing</w:t>
          </w:r>
          <w:r>
            <w:rPr>
              <w:noProof/>
              <w:webHidden/>
            </w:rPr>
            <w:tab/>
          </w:r>
          <w:r>
            <w:rPr>
              <w:noProof/>
              <w:webHidden/>
            </w:rPr>
            <w:fldChar w:fldCharType="begin"/>
          </w:r>
          <w:r>
            <w:rPr>
              <w:noProof/>
              <w:webHidden/>
            </w:rPr>
            <w:instrText xml:space="preserve"> PAGEREF _Toc20772007 \h </w:instrText>
          </w:r>
          <w:r>
            <w:rPr>
              <w:noProof/>
              <w:webHidden/>
            </w:rPr>
          </w:r>
          <w:r>
            <w:rPr>
              <w:noProof/>
              <w:webHidden/>
            </w:rPr>
            <w:fldChar w:fldCharType="separate"/>
          </w:r>
          <w:r w:rsidR="007A772C">
            <w:rPr>
              <w:noProof/>
              <w:webHidden/>
            </w:rPr>
            <w:t>7</w:t>
          </w:r>
          <w:r>
            <w:rPr>
              <w:noProof/>
              <w:webHidden/>
            </w:rPr>
            <w:fldChar w:fldCharType="end"/>
          </w:r>
          <w:r w:rsidRPr="00091427">
            <w:rPr>
              <w:rStyle w:val="Hyperlink"/>
              <w:noProof/>
            </w:rPr>
            <w:fldChar w:fldCharType="end"/>
          </w:r>
        </w:p>
        <w:p w14:paraId="5E6F5954" w14:textId="65EC4E08"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"_Toc20772008"</w:instrText>
          </w:r>
          <w:r w:rsidRPr="00091427">
            <w:rPr>
              <w:rStyle w:val="Hyperlink"/>
              <w:noProof/>
            </w:rPr>
            <w:instrText xml:space="preserve"> </w:instrText>
          </w:r>
          <w:ins w:id="13"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Sensors Configuration</w:t>
          </w:r>
          <w:r>
            <w:rPr>
              <w:noProof/>
              <w:webHidden/>
            </w:rPr>
            <w:tab/>
          </w:r>
          <w:r>
            <w:rPr>
              <w:noProof/>
              <w:webHidden/>
            </w:rPr>
            <w:fldChar w:fldCharType="begin"/>
          </w:r>
          <w:r>
            <w:rPr>
              <w:noProof/>
              <w:webHidden/>
            </w:rPr>
            <w:instrText xml:space="preserve"> PAGEREF _Toc20772008 \h </w:instrText>
          </w:r>
          <w:r>
            <w:rPr>
              <w:noProof/>
              <w:webHidden/>
            </w:rPr>
          </w:r>
          <w:r>
            <w:rPr>
              <w:noProof/>
              <w:webHidden/>
            </w:rPr>
            <w:fldChar w:fldCharType="separate"/>
          </w:r>
          <w:r w:rsidR="007A772C">
            <w:rPr>
              <w:noProof/>
              <w:webHidden/>
            </w:rPr>
            <w:t>7</w:t>
          </w:r>
          <w:r>
            <w:rPr>
              <w:noProof/>
              <w:webHidden/>
            </w:rPr>
            <w:fldChar w:fldCharType="end"/>
          </w:r>
          <w:r w:rsidRPr="00091427">
            <w:rPr>
              <w:rStyle w:val="Hyperlink"/>
              <w:noProof/>
            </w:rPr>
            <w:fldChar w:fldCharType="end"/>
          </w:r>
        </w:p>
        <w:p w14:paraId="70C2C9FF" w14:textId="35EB4B60"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"_Toc20772009"</w:instrText>
          </w:r>
          <w:r w:rsidRPr="00091427">
            <w:rPr>
              <w:rStyle w:val="Hyperlink"/>
              <w:noProof/>
            </w:rPr>
            <w:instrText xml:space="preserve"> </w:instrText>
          </w:r>
          <w:ins w:id="14"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Copying Sensor Groups</w:t>
          </w:r>
          <w:r>
            <w:rPr>
              <w:noProof/>
              <w:webHidden/>
            </w:rPr>
            <w:tab/>
          </w:r>
          <w:r>
            <w:rPr>
              <w:noProof/>
              <w:webHidden/>
            </w:rPr>
            <w:fldChar w:fldCharType="begin"/>
          </w:r>
          <w:r>
            <w:rPr>
              <w:noProof/>
              <w:webHidden/>
            </w:rPr>
            <w:instrText xml:space="preserve"> PAGEREF _Toc20772009 \h </w:instrText>
          </w:r>
          <w:r>
            <w:rPr>
              <w:noProof/>
              <w:webHidden/>
            </w:rPr>
          </w:r>
          <w:r>
            <w:rPr>
              <w:noProof/>
              <w:webHidden/>
            </w:rPr>
            <w:fldChar w:fldCharType="separate"/>
          </w:r>
          <w:r w:rsidR="007A772C">
            <w:rPr>
              <w:noProof/>
              <w:webHidden/>
            </w:rPr>
            <w:t>14</w:t>
          </w:r>
          <w:r>
            <w:rPr>
              <w:noProof/>
              <w:webHidden/>
            </w:rPr>
            <w:fldChar w:fldCharType="end"/>
          </w:r>
          <w:r w:rsidRPr="00091427">
            <w:rPr>
              <w:rStyle w:val="Hyperlink"/>
              <w:noProof/>
            </w:rPr>
            <w:fldChar w:fldCharType="end"/>
          </w:r>
        </w:p>
        <w:p w14:paraId="7BCC3DB5" w14:textId="7E2C2301"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"_Toc20772010"</w:instrText>
          </w:r>
          <w:r w:rsidRPr="00091427">
            <w:rPr>
              <w:rStyle w:val="Hyperlink"/>
              <w:noProof/>
            </w:rPr>
            <w:instrText xml:space="preserve"> </w:instrText>
          </w:r>
          <w:ins w:id="15"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Delay Timer Calibration</w:t>
          </w:r>
          <w:r>
            <w:rPr>
              <w:noProof/>
              <w:webHidden/>
            </w:rPr>
            <w:tab/>
          </w:r>
          <w:r>
            <w:rPr>
              <w:noProof/>
              <w:webHidden/>
            </w:rPr>
            <w:fldChar w:fldCharType="begin"/>
          </w:r>
          <w:r>
            <w:rPr>
              <w:noProof/>
              <w:webHidden/>
            </w:rPr>
            <w:instrText xml:space="preserve"> PAGEREF _Toc20772010 \h </w:instrText>
          </w:r>
          <w:r>
            <w:rPr>
              <w:noProof/>
              <w:webHidden/>
            </w:rPr>
          </w:r>
          <w:r>
            <w:rPr>
              <w:noProof/>
              <w:webHidden/>
            </w:rPr>
            <w:fldChar w:fldCharType="separate"/>
          </w:r>
          <w:r w:rsidR="007A772C">
            <w:rPr>
              <w:noProof/>
              <w:webHidden/>
            </w:rPr>
            <w:t>17</w:t>
          </w:r>
          <w:r>
            <w:rPr>
              <w:noProof/>
              <w:webHidden/>
            </w:rPr>
            <w:fldChar w:fldCharType="end"/>
          </w:r>
          <w:r w:rsidRPr="00091427">
            <w:rPr>
              <w:rStyle w:val="Hyperlink"/>
              <w:noProof/>
            </w:rPr>
            <w:fldChar w:fldCharType="end"/>
          </w:r>
        </w:p>
        <w:p w14:paraId="6568558B" w14:textId="26DDABE9" w:rsidR="00077E1A" w:rsidRDefault="00077E1A">
          <w:pPr>
            <w:pStyle w:val="TOC1"/>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"_Toc20772011"</w:instrText>
          </w:r>
          <w:r w:rsidRPr="00091427">
            <w:rPr>
              <w:rStyle w:val="Hyperlink"/>
              <w:noProof/>
            </w:rPr>
            <w:instrText xml:space="preserve"> </w:instrText>
          </w:r>
          <w:ins w:id="16"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Using Multiple PCs</w:t>
          </w:r>
          <w:r>
            <w:rPr>
              <w:noProof/>
              <w:webHidden/>
            </w:rPr>
            <w:tab/>
          </w:r>
          <w:r>
            <w:rPr>
              <w:noProof/>
              <w:webHidden/>
            </w:rPr>
            <w:fldChar w:fldCharType="begin"/>
          </w:r>
          <w:r>
            <w:rPr>
              <w:noProof/>
              <w:webHidden/>
            </w:rPr>
            <w:instrText xml:space="preserve"> PAGEREF _Toc20772011 \h </w:instrText>
          </w:r>
          <w:r>
            <w:rPr>
              <w:noProof/>
              <w:webHidden/>
            </w:rPr>
          </w:r>
          <w:r>
            <w:rPr>
              <w:noProof/>
              <w:webHidden/>
            </w:rPr>
            <w:fldChar w:fldCharType="separate"/>
          </w:r>
          <w:r w:rsidR="007A772C">
            <w:rPr>
              <w:noProof/>
              <w:webHidden/>
            </w:rPr>
            <w:t>18</w:t>
          </w:r>
          <w:r>
            <w:rPr>
              <w:noProof/>
              <w:webHidden/>
            </w:rPr>
            <w:fldChar w:fldCharType="end"/>
          </w:r>
          <w:r w:rsidRPr="00091427">
            <w:rPr>
              <w:rStyle w:val="Hyperlink"/>
              <w:noProof/>
            </w:rPr>
            <w:fldChar w:fldCharType="end"/>
          </w:r>
        </w:p>
        <w:p w14:paraId="6EA69B05" w14:textId="4DF6961B"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"_Toc20772012"</w:instrText>
          </w:r>
          <w:r w:rsidRPr="00091427">
            <w:rPr>
              <w:rStyle w:val="Hyperlink"/>
              <w:noProof/>
            </w:rPr>
            <w:instrText xml:space="preserve"> </w:instrText>
          </w:r>
          <w:ins w:id="17"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_Toc20772012 \h </w:instrText>
          </w:r>
          <w:r>
            <w:rPr>
              <w:noProof/>
              <w:webHidden/>
            </w:rPr>
          </w:r>
          <w:r>
            <w:rPr>
              <w:noProof/>
              <w:webHidden/>
            </w:rPr>
            <w:fldChar w:fldCharType="separate"/>
          </w:r>
          <w:r w:rsidR="007A772C">
            <w:rPr>
              <w:noProof/>
              <w:webHidden/>
            </w:rPr>
            <w:t>18</w:t>
          </w:r>
          <w:r>
            <w:rPr>
              <w:noProof/>
              <w:webHidden/>
            </w:rPr>
            <w:fldChar w:fldCharType="end"/>
          </w:r>
          <w:r w:rsidRPr="00091427">
            <w:rPr>
              <w:rStyle w:val="Hyperlink"/>
              <w:noProof/>
            </w:rPr>
            <w:fldChar w:fldCharType="end"/>
          </w:r>
        </w:p>
        <w:p w14:paraId="089613BE" w14:textId="1E9DF49E" w:rsidR="00077E1A" w:rsidRDefault="00077E1A">
          <w:pPr>
            <w:pStyle w:val="TOC2"/>
            <w:tabs>
              <w:tab w:val="right" w:leader="dot" w:pos="9016"/>
            </w:tabs>
            <w:rPr>
              <w:rFonts w:eastAsiaTheme="minorEastAsia"/>
              <w:noProof/>
              <w:lang w:eastAsia="en-GB"/>
            </w:rPr>
          </w:pPr>
          <w:r w:rsidRPr="00091427">
            <w:rPr>
              <w:rStyle w:val="Hyperlink"/>
              <w:noProof/>
            </w:rPr>
            <w:fldChar w:fldCharType="begin"/>
          </w:r>
          <w:r w:rsidRPr="00091427">
            <w:rPr>
              <w:rStyle w:val="Hyperlink"/>
              <w:noProof/>
            </w:rPr>
            <w:instrText xml:space="preserve"> </w:instrText>
          </w:r>
          <w:r>
            <w:rPr>
              <w:noProof/>
            </w:rPr>
            <w:instrText>HYPERLINK \l "_Toc20772013"</w:instrText>
          </w:r>
          <w:r w:rsidRPr="00091427">
            <w:rPr>
              <w:rStyle w:val="Hyperlink"/>
              <w:noProof/>
            </w:rPr>
            <w:instrText xml:space="preserve"> </w:instrText>
          </w:r>
          <w:ins w:id="18" w:author="Andrew Instone-Cowie" w:date="2020-08-18T20:31:00Z">
            <w:r w:rsidR="00A256E9" w:rsidRPr="00091427">
              <w:rPr>
                <w:rStyle w:val="Hyperlink"/>
                <w:noProof/>
              </w:rPr>
            </w:r>
          </w:ins>
          <w:r w:rsidRPr="00091427">
            <w:rPr>
              <w:rStyle w:val="Hyperlink"/>
              <w:noProof/>
            </w:rPr>
            <w:fldChar w:fldCharType="separate"/>
          </w:r>
          <w:r w:rsidRPr="00091427">
            <w:rPr>
              <w:rStyle w:val="Hyperlink"/>
              <w:noProof/>
            </w:rPr>
            <w:t>Configuring the Interface</w:t>
          </w:r>
          <w:r>
            <w:rPr>
              <w:noProof/>
              <w:webHidden/>
            </w:rPr>
            <w:tab/>
          </w:r>
          <w:r>
            <w:rPr>
              <w:noProof/>
              <w:webHidden/>
            </w:rPr>
            <w:fldChar w:fldCharType="begin"/>
          </w:r>
          <w:r>
            <w:rPr>
              <w:noProof/>
              <w:webHidden/>
            </w:rPr>
            <w:instrText xml:space="preserve"> PAGEREF _Toc20772013 \h </w:instrText>
          </w:r>
          <w:r>
            <w:rPr>
              <w:noProof/>
              <w:webHidden/>
            </w:rPr>
          </w:r>
          <w:r>
            <w:rPr>
              <w:noProof/>
              <w:webHidden/>
            </w:rPr>
            <w:fldChar w:fldCharType="separate"/>
          </w:r>
          <w:r w:rsidR="007A772C">
            <w:rPr>
              <w:noProof/>
              <w:webHidden/>
            </w:rPr>
            <w:t>18</w:t>
          </w:r>
          <w:r>
            <w:rPr>
              <w:noProof/>
              <w:webHidden/>
            </w:rPr>
            <w:fldChar w:fldCharType="end"/>
          </w:r>
          <w:r w:rsidRPr="00091427">
            <w:rPr>
              <w:rStyle w:val="Hyperlink"/>
              <w:noProof/>
            </w:rPr>
            <w:fldChar w:fldCharType="end"/>
          </w:r>
        </w:p>
        <w:p w14:paraId="2CCB6D0D" w14:textId="1813FFDE"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9" w:name="_Toc20771999"/>
      <w:r>
        <w:t>I</w:t>
      </w:r>
      <w:r w:rsidR="00E35852">
        <w:t>ndex</w:t>
      </w:r>
      <w:r w:rsidR="003A3D10">
        <w:t xml:space="preserve"> of Figures</w:t>
      </w:r>
      <w:bookmarkEnd w:id="19"/>
    </w:p>
    <w:p w14:paraId="28FF5BA9" w14:textId="212DBB78" w:rsidR="00077E1A" w:rsidRDefault="003A3D10" w:rsidP="00A256E9">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r w:rsidR="00077E1A" w:rsidRPr="00FA7AD6">
        <w:rPr>
          <w:rStyle w:val="Hyperlink"/>
          <w:noProof/>
        </w:rPr>
        <w:fldChar w:fldCharType="begin"/>
      </w:r>
      <w:r w:rsidR="00077E1A" w:rsidRPr="00FA7AD6">
        <w:rPr>
          <w:rStyle w:val="Hyperlink"/>
          <w:noProof/>
        </w:rPr>
        <w:instrText xml:space="preserve"> </w:instrText>
      </w:r>
      <w:r w:rsidR="00077E1A">
        <w:rPr>
          <w:noProof/>
        </w:rPr>
        <w:instrText>HYPERLINK \l "_Toc20772014"</w:instrText>
      </w:r>
      <w:r w:rsidR="00077E1A" w:rsidRPr="00FA7AD6">
        <w:rPr>
          <w:rStyle w:val="Hyperlink"/>
          <w:noProof/>
        </w:rPr>
        <w:instrText xml:space="preserve"> </w:instrText>
      </w:r>
      <w:ins w:id="20" w:author="Andrew Instone-Cowie" w:date="2020-08-18T20:31:00Z">
        <w:r w:rsidR="00A256E9" w:rsidRPr="00FA7AD6">
          <w:rPr>
            <w:rStyle w:val="Hyperlink"/>
            <w:noProof/>
          </w:rPr>
        </w:r>
      </w:ins>
      <w:r w:rsidR="00077E1A" w:rsidRPr="00FA7AD6">
        <w:rPr>
          <w:rStyle w:val="Hyperlink"/>
          <w:noProof/>
        </w:rPr>
        <w:fldChar w:fldCharType="separate"/>
      </w:r>
      <w:r w:rsidR="00077E1A" w:rsidRPr="00FA7AD6">
        <w:rPr>
          <w:rStyle w:val="Hyperlink"/>
          <w:noProof/>
        </w:rPr>
        <w:t>Figure 1 – Documentation Map</w:t>
      </w:r>
      <w:r w:rsidR="00077E1A">
        <w:rPr>
          <w:noProof/>
          <w:webHidden/>
        </w:rPr>
        <w:tab/>
      </w:r>
      <w:r w:rsidR="00077E1A">
        <w:rPr>
          <w:noProof/>
          <w:webHidden/>
        </w:rPr>
        <w:fldChar w:fldCharType="begin"/>
      </w:r>
      <w:r w:rsidR="00077E1A">
        <w:rPr>
          <w:noProof/>
          <w:webHidden/>
        </w:rPr>
        <w:instrText xml:space="preserve"> PAGEREF _Toc20772014 \h </w:instrText>
      </w:r>
      <w:r w:rsidR="00077E1A">
        <w:rPr>
          <w:noProof/>
          <w:webHidden/>
        </w:rPr>
      </w:r>
      <w:r w:rsidR="00077E1A">
        <w:rPr>
          <w:noProof/>
          <w:webHidden/>
        </w:rPr>
        <w:fldChar w:fldCharType="separate"/>
      </w:r>
      <w:r w:rsidR="007A772C">
        <w:rPr>
          <w:noProof/>
          <w:webHidden/>
        </w:rPr>
        <w:t>5</w:t>
      </w:r>
      <w:r w:rsidR="00077E1A">
        <w:rPr>
          <w:noProof/>
          <w:webHidden/>
        </w:rPr>
        <w:fldChar w:fldCharType="end"/>
      </w:r>
      <w:r w:rsidR="00077E1A" w:rsidRPr="00FA7AD6">
        <w:rPr>
          <w:rStyle w:val="Hyperlink"/>
          <w:noProof/>
        </w:rPr>
        <w:fldChar w:fldCharType="end"/>
      </w:r>
    </w:p>
    <w:p w14:paraId="676C1FD5" w14:textId="59F4B563"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"_Toc20772015"</w:instrText>
      </w:r>
      <w:r w:rsidRPr="00FA7AD6">
        <w:rPr>
          <w:rStyle w:val="Hyperlink"/>
          <w:noProof/>
        </w:rPr>
        <w:instrText xml:space="preserve"> </w:instrText>
      </w:r>
      <w:ins w:id="21"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2 – Virtual Belfry – Main Window</w:t>
      </w:r>
      <w:r>
        <w:rPr>
          <w:noProof/>
          <w:webHidden/>
        </w:rPr>
        <w:tab/>
      </w:r>
      <w:r>
        <w:rPr>
          <w:noProof/>
          <w:webHidden/>
        </w:rPr>
        <w:fldChar w:fldCharType="begin"/>
      </w:r>
      <w:r>
        <w:rPr>
          <w:noProof/>
          <w:webHidden/>
        </w:rPr>
        <w:instrText xml:space="preserve"> PAGEREF _Toc20772015 \h </w:instrText>
      </w:r>
      <w:r>
        <w:rPr>
          <w:noProof/>
          <w:webHidden/>
        </w:rPr>
      </w:r>
      <w:r>
        <w:rPr>
          <w:noProof/>
          <w:webHidden/>
        </w:rPr>
        <w:fldChar w:fldCharType="separate"/>
      </w:r>
      <w:r w:rsidR="007A772C">
        <w:rPr>
          <w:noProof/>
          <w:webHidden/>
        </w:rPr>
        <w:t>7</w:t>
      </w:r>
      <w:r>
        <w:rPr>
          <w:noProof/>
          <w:webHidden/>
        </w:rPr>
        <w:fldChar w:fldCharType="end"/>
      </w:r>
      <w:r w:rsidRPr="00FA7AD6">
        <w:rPr>
          <w:rStyle w:val="Hyperlink"/>
          <w:noProof/>
        </w:rPr>
        <w:fldChar w:fldCharType="end"/>
      </w:r>
    </w:p>
    <w:p w14:paraId="3A0E2C7C" w14:textId="69F6B277"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"_Toc20772016"</w:instrText>
      </w:r>
      <w:r w:rsidRPr="00FA7AD6">
        <w:rPr>
          <w:rStyle w:val="Hyperlink"/>
          <w:noProof/>
        </w:rPr>
        <w:instrText xml:space="preserve"> </w:instrText>
      </w:r>
      <w:ins w:id="22"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3 – Virtual Belfry – Add New Sensor Group</w:t>
      </w:r>
      <w:r>
        <w:rPr>
          <w:noProof/>
          <w:webHidden/>
        </w:rPr>
        <w:tab/>
      </w:r>
      <w:r>
        <w:rPr>
          <w:noProof/>
          <w:webHidden/>
        </w:rPr>
        <w:fldChar w:fldCharType="begin"/>
      </w:r>
      <w:r>
        <w:rPr>
          <w:noProof/>
          <w:webHidden/>
        </w:rPr>
        <w:instrText xml:space="preserve"> PAGEREF _Toc20772016 \h </w:instrText>
      </w:r>
      <w:r>
        <w:rPr>
          <w:noProof/>
          <w:webHidden/>
        </w:rPr>
      </w:r>
      <w:r>
        <w:rPr>
          <w:noProof/>
          <w:webHidden/>
        </w:rPr>
        <w:fldChar w:fldCharType="separate"/>
      </w:r>
      <w:r w:rsidR="007A772C">
        <w:rPr>
          <w:noProof/>
          <w:webHidden/>
        </w:rPr>
        <w:t>8</w:t>
      </w:r>
      <w:r>
        <w:rPr>
          <w:noProof/>
          <w:webHidden/>
        </w:rPr>
        <w:fldChar w:fldCharType="end"/>
      </w:r>
      <w:r w:rsidRPr="00FA7AD6">
        <w:rPr>
          <w:rStyle w:val="Hyperlink"/>
          <w:noProof/>
        </w:rPr>
        <w:fldChar w:fldCharType="end"/>
      </w:r>
    </w:p>
    <w:p w14:paraId="4CCD5F6C" w14:textId="2994E7CF"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"_Toc20772017"</w:instrText>
      </w:r>
      <w:r w:rsidRPr="00FA7AD6">
        <w:rPr>
          <w:rStyle w:val="Hyperlink"/>
          <w:noProof/>
        </w:rPr>
        <w:instrText xml:space="preserve"> </w:instrText>
      </w:r>
      <w:ins w:id="23"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4 – Virtual Belfry – New Sensor Group</w:t>
      </w:r>
      <w:r>
        <w:rPr>
          <w:noProof/>
          <w:webHidden/>
        </w:rPr>
        <w:tab/>
      </w:r>
      <w:r>
        <w:rPr>
          <w:noProof/>
          <w:webHidden/>
        </w:rPr>
        <w:fldChar w:fldCharType="begin"/>
      </w:r>
      <w:r>
        <w:rPr>
          <w:noProof/>
          <w:webHidden/>
        </w:rPr>
        <w:instrText xml:space="preserve"> PAGEREF _Toc20772017 \h </w:instrText>
      </w:r>
      <w:r>
        <w:rPr>
          <w:noProof/>
          <w:webHidden/>
        </w:rPr>
      </w:r>
      <w:r>
        <w:rPr>
          <w:noProof/>
          <w:webHidden/>
        </w:rPr>
        <w:fldChar w:fldCharType="separate"/>
      </w:r>
      <w:r w:rsidR="007A772C">
        <w:rPr>
          <w:noProof/>
          <w:webHidden/>
        </w:rPr>
        <w:t>8</w:t>
      </w:r>
      <w:r>
        <w:rPr>
          <w:noProof/>
          <w:webHidden/>
        </w:rPr>
        <w:fldChar w:fldCharType="end"/>
      </w:r>
      <w:r w:rsidRPr="00FA7AD6">
        <w:rPr>
          <w:rStyle w:val="Hyperlink"/>
          <w:noProof/>
        </w:rPr>
        <w:fldChar w:fldCharType="end"/>
      </w:r>
    </w:p>
    <w:p w14:paraId="7DD28BEC" w14:textId="6A47B668"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"_Toc20772018"</w:instrText>
      </w:r>
      <w:r w:rsidRPr="00FA7AD6">
        <w:rPr>
          <w:rStyle w:val="Hyperlink"/>
          <w:noProof/>
        </w:rPr>
        <w:instrText xml:space="preserve"> </w:instrText>
      </w:r>
      <w:ins w:id="24"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5 – Virtual Belfry – Add New Sensor</w:t>
      </w:r>
      <w:r>
        <w:rPr>
          <w:noProof/>
          <w:webHidden/>
        </w:rPr>
        <w:tab/>
      </w:r>
      <w:r>
        <w:rPr>
          <w:noProof/>
          <w:webHidden/>
        </w:rPr>
        <w:fldChar w:fldCharType="begin"/>
      </w:r>
      <w:r>
        <w:rPr>
          <w:noProof/>
          <w:webHidden/>
        </w:rPr>
        <w:instrText xml:space="preserve"> PAGEREF _Toc20772018 \h </w:instrText>
      </w:r>
      <w:r>
        <w:rPr>
          <w:noProof/>
          <w:webHidden/>
        </w:rPr>
      </w:r>
      <w:r>
        <w:rPr>
          <w:noProof/>
          <w:webHidden/>
        </w:rPr>
        <w:fldChar w:fldCharType="separate"/>
      </w:r>
      <w:r w:rsidR="007A772C">
        <w:rPr>
          <w:noProof/>
          <w:webHidden/>
        </w:rPr>
        <w:t>9</w:t>
      </w:r>
      <w:r>
        <w:rPr>
          <w:noProof/>
          <w:webHidden/>
        </w:rPr>
        <w:fldChar w:fldCharType="end"/>
      </w:r>
      <w:r w:rsidRPr="00FA7AD6">
        <w:rPr>
          <w:rStyle w:val="Hyperlink"/>
          <w:noProof/>
        </w:rPr>
        <w:fldChar w:fldCharType="end"/>
      </w:r>
    </w:p>
    <w:p w14:paraId="114EC6D6" w14:textId="5DE078ED"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"_Toc20772019"</w:instrText>
      </w:r>
      <w:r w:rsidRPr="00FA7AD6">
        <w:rPr>
          <w:rStyle w:val="Hyperlink"/>
          <w:noProof/>
        </w:rPr>
        <w:instrText xml:space="preserve"> </w:instrText>
      </w:r>
      <w:ins w:id="25"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6 – Virtual Belfry – First New Sensor</w:t>
      </w:r>
      <w:r>
        <w:rPr>
          <w:noProof/>
          <w:webHidden/>
        </w:rPr>
        <w:tab/>
      </w:r>
      <w:r>
        <w:rPr>
          <w:noProof/>
          <w:webHidden/>
        </w:rPr>
        <w:fldChar w:fldCharType="begin"/>
      </w:r>
      <w:r>
        <w:rPr>
          <w:noProof/>
          <w:webHidden/>
        </w:rPr>
        <w:instrText xml:space="preserve"> PAGEREF _Toc20772019 \h </w:instrText>
      </w:r>
      <w:r>
        <w:rPr>
          <w:noProof/>
          <w:webHidden/>
        </w:rPr>
      </w:r>
      <w:r>
        <w:rPr>
          <w:noProof/>
          <w:webHidden/>
        </w:rPr>
        <w:fldChar w:fldCharType="separate"/>
      </w:r>
      <w:r w:rsidR="007A772C">
        <w:rPr>
          <w:noProof/>
          <w:webHidden/>
        </w:rPr>
        <w:t>10</w:t>
      </w:r>
      <w:r>
        <w:rPr>
          <w:noProof/>
          <w:webHidden/>
        </w:rPr>
        <w:fldChar w:fldCharType="end"/>
      </w:r>
      <w:r w:rsidRPr="00FA7AD6">
        <w:rPr>
          <w:rStyle w:val="Hyperlink"/>
          <w:noProof/>
        </w:rPr>
        <w:fldChar w:fldCharType="end"/>
      </w:r>
    </w:p>
    <w:p w14:paraId="162EBB03" w14:textId="24351283"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"_Toc20772020"</w:instrText>
      </w:r>
      <w:r w:rsidRPr="00FA7AD6">
        <w:rPr>
          <w:rStyle w:val="Hyperlink"/>
          <w:noProof/>
        </w:rPr>
        <w:instrText xml:space="preserve"> </w:instrText>
      </w:r>
      <w:ins w:id="26"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7 – Virtual Belfry – Subsequent Sensors</w:t>
      </w:r>
      <w:r>
        <w:rPr>
          <w:noProof/>
          <w:webHidden/>
        </w:rPr>
        <w:tab/>
      </w:r>
      <w:r>
        <w:rPr>
          <w:noProof/>
          <w:webHidden/>
        </w:rPr>
        <w:fldChar w:fldCharType="begin"/>
      </w:r>
      <w:r>
        <w:rPr>
          <w:noProof/>
          <w:webHidden/>
        </w:rPr>
        <w:instrText xml:space="preserve"> PAGEREF _Toc20772020 \h </w:instrText>
      </w:r>
      <w:r>
        <w:rPr>
          <w:noProof/>
          <w:webHidden/>
        </w:rPr>
      </w:r>
      <w:r>
        <w:rPr>
          <w:noProof/>
          <w:webHidden/>
        </w:rPr>
        <w:fldChar w:fldCharType="separate"/>
      </w:r>
      <w:r w:rsidR="007A772C">
        <w:rPr>
          <w:noProof/>
          <w:webHidden/>
        </w:rPr>
        <w:t>10</w:t>
      </w:r>
      <w:r>
        <w:rPr>
          <w:noProof/>
          <w:webHidden/>
        </w:rPr>
        <w:fldChar w:fldCharType="end"/>
      </w:r>
      <w:r w:rsidRPr="00FA7AD6">
        <w:rPr>
          <w:rStyle w:val="Hyperlink"/>
          <w:noProof/>
        </w:rPr>
        <w:fldChar w:fldCharType="end"/>
      </w:r>
    </w:p>
    <w:p w14:paraId="19C92F91" w14:textId="4C72A012"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"_Toc20772021"</w:instrText>
      </w:r>
      <w:r w:rsidRPr="00FA7AD6">
        <w:rPr>
          <w:rStyle w:val="Hyperlink"/>
          <w:noProof/>
        </w:rPr>
        <w:instrText xml:space="preserve"> </w:instrText>
      </w:r>
      <w:ins w:id="27"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8 – Virtual Belfry – Completed Sensor Configuration Example</w:t>
      </w:r>
      <w:r>
        <w:rPr>
          <w:noProof/>
          <w:webHidden/>
        </w:rPr>
        <w:tab/>
      </w:r>
      <w:r>
        <w:rPr>
          <w:noProof/>
          <w:webHidden/>
        </w:rPr>
        <w:fldChar w:fldCharType="begin"/>
      </w:r>
      <w:r>
        <w:rPr>
          <w:noProof/>
          <w:webHidden/>
        </w:rPr>
        <w:instrText xml:space="preserve"> PAGEREF _Toc20772021 \h </w:instrText>
      </w:r>
      <w:r>
        <w:rPr>
          <w:noProof/>
          <w:webHidden/>
        </w:rPr>
      </w:r>
      <w:r>
        <w:rPr>
          <w:noProof/>
          <w:webHidden/>
        </w:rPr>
        <w:fldChar w:fldCharType="separate"/>
      </w:r>
      <w:r w:rsidR="007A772C">
        <w:rPr>
          <w:noProof/>
          <w:webHidden/>
        </w:rPr>
        <w:t>11</w:t>
      </w:r>
      <w:r>
        <w:rPr>
          <w:noProof/>
          <w:webHidden/>
        </w:rPr>
        <w:fldChar w:fldCharType="end"/>
      </w:r>
      <w:r w:rsidRPr="00FA7AD6">
        <w:rPr>
          <w:rStyle w:val="Hyperlink"/>
          <w:noProof/>
        </w:rPr>
        <w:fldChar w:fldCharType="end"/>
      </w:r>
    </w:p>
    <w:p w14:paraId="5632A078" w14:textId="46A2C026"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"_Toc20772022"</w:instrText>
      </w:r>
      <w:r w:rsidRPr="00FA7AD6">
        <w:rPr>
          <w:rStyle w:val="Hyperlink"/>
          <w:noProof/>
        </w:rPr>
        <w:instrText xml:space="preserve"> </w:instrText>
      </w:r>
      <w:ins w:id="28"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9 – Virtual Belfry – Using Sensors</w:t>
      </w:r>
      <w:r>
        <w:rPr>
          <w:noProof/>
          <w:webHidden/>
        </w:rPr>
        <w:tab/>
      </w:r>
      <w:r>
        <w:rPr>
          <w:noProof/>
          <w:webHidden/>
        </w:rPr>
        <w:fldChar w:fldCharType="begin"/>
      </w:r>
      <w:r>
        <w:rPr>
          <w:noProof/>
          <w:webHidden/>
        </w:rPr>
        <w:instrText xml:space="preserve"> PAGEREF _Toc20772022 \h </w:instrText>
      </w:r>
      <w:r>
        <w:rPr>
          <w:noProof/>
          <w:webHidden/>
        </w:rPr>
      </w:r>
      <w:r>
        <w:rPr>
          <w:noProof/>
          <w:webHidden/>
        </w:rPr>
        <w:fldChar w:fldCharType="separate"/>
      </w:r>
      <w:r w:rsidR="007A772C">
        <w:rPr>
          <w:noProof/>
          <w:webHidden/>
        </w:rPr>
        <w:t>12</w:t>
      </w:r>
      <w:r>
        <w:rPr>
          <w:noProof/>
          <w:webHidden/>
        </w:rPr>
        <w:fldChar w:fldCharType="end"/>
      </w:r>
      <w:r w:rsidRPr="00FA7AD6">
        <w:rPr>
          <w:rStyle w:val="Hyperlink"/>
          <w:noProof/>
        </w:rPr>
        <w:fldChar w:fldCharType="end"/>
      </w:r>
    </w:p>
    <w:p w14:paraId="6F4310C7" w14:textId="0F85852F"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"_Toc20772023"</w:instrText>
      </w:r>
      <w:r w:rsidRPr="00FA7AD6">
        <w:rPr>
          <w:rStyle w:val="Hyperlink"/>
          <w:noProof/>
        </w:rPr>
        <w:instrText xml:space="preserve"> </w:instrText>
      </w:r>
      <w:ins w:id="29"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10 – Virtual Belfry – Monitor Function</w:t>
      </w:r>
      <w:r>
        <w:rPr>
          <w:noProof/>
          <w:webHidden/>
        </w:rPr>
        <w:tab/>
      </w:r>
      <w:r>
        <w:rPr>
          <w:noProof/>
          <w:webHidden/>
        </w:rPr>
        <w:fldChar w:fldCharType="begin"/>
      </w:r>
      <w:r>
        <w:rPr>
          <w:noProof/>
          <w:webHidden/>
        </w:rPr>
        <w:instrText xml:space="preserve"> PAGEREF _Toc20772023 \h </w:instrText>
      </w:r>
      <w:r>
        <w:rPr>
          <w:noProof/>
          <w:webHidden/>
        </w:rPr>
      </w:r>
      <w:r>
        <w:rPr>
          <w:noProof/>
          <w:webHidden/>
        </w:rPr>
        <w:fldChar w:fldCharType="separate"/>
      </w:r>
      <w:r w:rsidR="007A772C">
        <w:rPr>
          <w:noProof/>
          <w:webHidden/>
        </w:rPr>
        <w:t>13</w:t>
      </w:r>
      <w:r>
        <w:rPr>
          <w:noProof/>
          <w:webHidden/>
        </w:rPr>
        <w:fldChar w:fldCharType="end"/>
      </w:r>
      <w:r w:rsidRPr="00FA7AD6">
        <w:rPr>
          <w:rStyle w:val="Hyperlink"/>
          <w:noProof/>
        </w:rPr>
        <w:fldChar w:fldCharType="end"/>
      </w:r>
    </w:p>
    <w:p w14:paraId="7AE7A5CA" w14:textId="6045C656"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"_Toc20772024"</w:instrText>
      </w:r>
      <w:r w:rsidRPr="00FA7AD6">
        <w:rPr>
          <w:rStyle w:val="Hyperlink"/>
          <w:noProof/>
        </w:rPr>
        <w:instrText xml:space="preserve"> </w:instrText>
      </w:r>
      <w:ins w:id="30"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11 – Virtual Belfry – Copy Sensor Group</w:t>
      </w:r>
      <w:r>
        <w:rPr>
          <w:noProof/>
          <w:webHidden/>
        </w:rPr>
        <w:tab/>
      </w:r>
      <w:r>
        <w:rPr>
          <w:noProof/>
          <w:webHidden/>
        </w:rPr>
        <w:fldChar w:fldCharType="begin"/>
      </w:r>
      <w:r>
        <w:rPr>
          <w:noProof/>
          <w:webHidden/>
        </w:rPr>
        <w:instrText xml:space="preserve"> PAGEREF _Toc20772024 \h </w:instrText>
      </w:r>
      <w:r>
        <w:rPr>
          <w:noProof/>
          <w:webHidden/>
        </w:rPr>
      </w:r>
      <w:r>
        <w:rPr>
          <w:noProof/>
          <w:webHidden/>
        </w:rPr>
        <w:fldChar w:fldCharType="separate"/>
      </w:r>
      <w:r w:rsidR="007A772C">
        <w:rPr>
          <w:noProof/>
          <w:webHidden/>
        </w:rPr>
        <w:t>14</w:t>
      </w:r>
      <w:r>
        <w:rPr>
          <w:noProof/>
          <w:webHidden/>
        </w:rPr>
        <w:fldChar w:fldCharType="end"/>
      </w:r>
      <w:r w:rsidRPr="00FA7AD6">
        <w:rPr>
          <w:rStyle w:val="Hyperlink"/>
          <w:noProof/>
        </w:rPr>
        <w:fldChar w:fldCharType="end"/>
      </w:r>
    </w:p>
    <w:p w14:paraId="23D02E32" w14:textId="1DE622D5"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"_Toc20772025"</w:instrText>
      </w:r>
      <w:r w:rsidRPr="00FA7AD6">
        <w:rPr>
          <w:rStyle w:val="Hyperlink"/>
          <w:noProof/>
        </w:rPr>
        <w:instrText xml:space="preserve"> </w:instrText>
      </w:r>
      <w:ins w:id="31"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12 – Virtual Belfry – Confirm Copy</w:t>
      </w:r>
      <w:r>
        <w:rPr>
          <w:noProof/>
          <w:webHidden/>
        </w:rPr>
        <w:tab/>
      </w:r>
      <w:r>
        <w:rPr>
          <w:noProof/>
          <w:webHidden/>
        </w:rPr>
        <w:fldChar w:fldCharType="begin"/>
      </w:r>
      <w:r>
        <w:rPr>
          <w:noProof/>
          <w:webHidden/>
        </w:rPr>
        <w:instrText xml:space="preserve"> PAGEREF _Toc20772025 \h </w:instrText>
      </w:r>
      <w:r>
        <w:rPr>
          <w:noProof/>
          <w:webHidden/>
        </w:rPr>
      </w:r>
      <w:r>
        <w:rPr>
          <w:noProof/>
          <w:webHidden/>
        </w:rPr>
        <w:fldChar w:fldCharType="separate"/>
      </w:r>
      <w:r w:rsidR="007A772C">
        <w:rPr>
          <w:noProof/>
          <w:webHidden/>
        </w:rPr>
        <w:t>15</w:t>
      </w:r>
      <w:r>
        <w:rPr>
          <w:noProof/>
          <w:webHidden/>
        </w:rPr>
        <w:fldChar w:fldCharType="end"/>
      </w:r>
      <w:r w:rsidRPr="00FA7AD6">
        <w:rPr>
          <w:rStyle w:val="Hyperlink"/>
          <w:noProof/>
        </w:rPr>
        <w:fldChar w:fldCharType="end"/>
      </w:r>
    </w:p>
    <w:p w14:paraId="0488F8BA" w14:textId="59FAABB6"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"_Toc20772026"</w:instrText>
      </w:r>
      <w:r w:rsidRPr="00FA7AD6">
        <w:rPr>
          <w:rStyle w:val="Hyperlink"/>
          <w:noProof/>
        </w:rPr>
        <w:instrText xml:space="preserve"> </w:instrText>
      </w:r>
      <w:ins w:id="32"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13 – Virtual Belfry – Rename Sensor Group</w:t>
      </w:r>
      <w:r>
        <w:rPr>
          <w:noProof/>
          <w:webHidden/>
        </w:rPr>
        <w:tab/>
      </w:r>
      <w:r>
        <w:rPr>
          <w:noProof/>
          <w:webHidden/>
        </w:rPr>
        <w:fldChar w:fldCharType="begin"/>
      </w:r>
      <w:r>
        <w:rPr>
          <w:noProof/>
          <w:webHidden/>
        </w:rPr>
        <w:instrText xml:space="preserve"> PAGEREF _Toc20772026 \h </w:instrText>
      </w:r>
      <w:r>
        <w:rPr>
          <w:noProof/>
          <w:webHidden/>
        </w:rPr>
      </w:r>
      <w:r>
        <w:rPr>
          <w:noProof/>
          <w:webHidden/>
        </w:rPr>
        <w:fldChar w:fldCharType="separate"/>
      </w:r>
      <w:r w:rsidR="007A772C">
        <w:rPr>
          <w:noProof/>
          <w:webHidden/>
        </w:rPr>
        <w:t>16</w:t>
      </w:r>
      <w:r>
        <w:rPr>
          <w:noProof/>
          <w:webHidden/>
        </w:rPr>
        <w:fldChar w:fldCharType="end"/>
      </w:r>
      <w:r w:rsidRPr="00FA7AD6">
        <w:rPr>
          <w:rStyle w:val="Hyperlink"/>
          <w:noProof/>
        </w:rPr>
        <w:fldChar w:fldCharType="end"/>
      </w:r>
    </w:p>
    <w:p w14:paraId="15BAB2C4" w14:textId="38FDC836" w:rsidR="00077E1A" w:rsidRDefault="00077E1A" w:rsidP="00A256E9">
      <w:pPr>
        <w:pStyle w:val="TableofFigures"/>
        <w:tabs>
          <w:tab w:val="right" w:leader="dot" w:pos="9016"/>
        </w:tabs>
        <w:spacing w:after="100"/>
        <w:rPr>
          <w:rFonts w:eastAsiaTheme="minorEastAsia"/>
          <w:noProof/>
          <w:lang w:eastAsia="en-GB"/>
        </w:rPr>
      </w:pPr>
      <w:r w:rsidRPr="00FA7AD6">
        <w:rPr>
          <w:rStyle w:val="Hyperlink"/>
          <w:noProof/>
        </w:rPr>
        <w:fldChar w:fldCharType="begin"/>
      </w:r>
      <w:r w:rsidRPr="00FA7AD6">
        <w:rPr>
          <w:rStyle w:val="Hyperlink"/>
          <w:noProof/>
        </w:rPr>
        <w:instrText xml:space="preserve"> </w:instrText>
      </w:r>
      <w:r>
        <w:rPr>
          <w:noProof/>
        </w:rPr>
        <w:instrText>HYPERLINK \l "_Toc20772027"</w:instrText>
      </w:r>
      <w:r w:rsidRPr="00FA7AD6">
        <w:rPr>
          <w:rStyle w:val="Hyperlink"/>
          <w:noProof/>
        </w:rPr>
        <w:instrText xml:space="preserve"> </w:instrText>
      </w:r>
      <w:ins w:id="33"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14 – Virtual Belfry – Select Sensor Group</w:t>
      </w:r>
      <w:r>
        <w:rPr>
          <w:noProof/>
          <w:webHidden/>
        </w:rPr>
        <w:tab/>
      </w:r>
      <w:r>
        <w:rPr>
          <w:noProof/>
          <w:webHidden/>
        </w:rPr>
        <w:fldChar w:fldCharType="begin"/>
      </w:r>
      <w:r>
        <w:rPr>
          <w:noProof/>
          <w:webHidden/>
        </w:rPr>
        <w:instrText xml:space="preserve"> PAGEREF _Toc20772027 \h </w:instrText>
      </w:r>
      <w:r>
        <w:rPr>
          <w:noProof/>
          <w:webHidden/>
        </w:rPr>
      </w:r>
      <w:r>
        <w:rPr>
          <w:noProof/>
          <w:webHidden/>
        </w:rPr>
        <w:fldChar w:fldCharType="separate"/>
      </w:r>
      <w:r w:rsidR="007A772C">
        <w:rPr>
          <w:noProof/>
          <w:webHidden/>
        </w:rPr>
        <w:t>16</w:t>
      </w:r>
      <w:r>
        <w:rPr>
          <w:noProof/>
          <w:webHidden/>
        </w:rPr>
        <w:fldChar w:fldCharType="end"/>
      </w:r>
      <w:r w:rsidRPr="00FA7AD6">
        <w:rPr>
          <w:rStyle w:val="Hyperlink"/>
          <w:noProof/>
        </w:rPr>
        <w:fldChar w:fldCharType="end"/>
      </w:r>
    </w:p>
    <w:p w14:paraId="3668CFB6" w14:textId="5F3693FC" w:rsidR="00077E1A" w:rsidRDefault="00077E1A">
      <w:pPr>
        <w:pStyle w:val="TableofFigures"/>
        <w:tabs>
          <w:tab w:val="right" w:leader="dot" w:pos="9016"/>
        </w:tabs>
        <w:rPr>
          <w:rFonts w:eastAsiaTheme="minorEastAsia"/>
          <w:noProof/>
          <w:lang w:eastAsia="en-GB"/>
        </w:rPr>
      </w:pPr>
      <w:r w:rsidRPr="00FA7AD6">
        <w:rPr>
          <w:rStyle w:val="Hyperlink"/>
          <w:noProof/>
        </w:rPr>
        <w:lastRenderedPageBreak/>
        <w:fldChar w:fldCharType="begin"/>
      </w:r>
      <w:r w:rsidRPr="00FA7AD6">
        <w:rPr>
          <w:rStyle w:val="Hyperlink"/>
          <w:noProof/>
        </w:rPr>
        <w:instrText xml:space="preserve"> </w:instrText>
      </w:r>
      <w:r>
        <w:rPr>
          <w:noProof/>
        </w:rPr>
        <w:instrText>HYPERLINK \l "_Toc20772028"</w:instrText>
      </w:r>
      <w:r w:rsidRPr="00FA7AD6">
        <w:rPr>
          <w:rStyle w:val="Hyperlink"/>
          <w:noProof/>
        </w:rPr>
        <w:instrText xml:space="preserve"> </w:instrText>
      </w:r>
      <w:ins w:id="34" w:author="Andrew Instone-Cowie" w:date="2020-08-18T20:31:00Z">
        <w:r w:rsidR="00A256E9" w:rsidRPr="00FA7AD6">
          <w:rPr>
            <w:rStyle w:val="Hyperlink"/>
            <w:noProof/>
          </w:rPr>
        </w:r>
      </w:ins>
      <w:r w:rsidRPr="00FA7AD6">
        <w:rPr>
          <w:rStyle w:val="Hyperlink"/>
          <w:noProof/>
        </w:rPr>
        <w:fldChar w:fldCharType="separate"/>
      </w:r>
      <w:r w:rsidRPr="00FA7AD6">
        <w:rPr>
          <w:rStyle w:val="Hyperlink"/>
          <w:noProof/>
        </w:rPr>
        <w:t>Figure 12 – Virtual Belfry – Disable Sensors</w:t>
      </w:r>
      <w:r>
        <w:rPr>
          <w:noProof/>
          <w:webHidden/>
        </w:rPr>
        <w:tab/>
      </w:r>
      <w:r>
        <w:rPr>
          <w:noProof/>
          <w:webHidden/>
        </w:rPr>
        <w:fldChar w:fldCharType="begin"/>
      </w:r>
      <w:r>
        <w:rPr>
          <w:noProof/>
          <w:webHidden/>
        </w:rPr>
        <w:instrText xml:space="preserve"> PAGEREF _Toc20772028 \h </w:instrText>
      </w:r>
      <w:r>
        <w:rPr>
          <w:noProof/>
          <w:webHidden/>
        </w:rPr>
      </w:r>
      <w:r>
        <w:rPr>
          <w:noProof/>
          <w:webHidden/>
        </w:rPr>
        <w:fldChar w:fldCharType="separate"/>
      </w:r>
      <w:r w:rsidR="007A772C">
        <w:rPr>
          <w:noProof/>
          <w:webHidden/>
        </w:rPr>
        <w:t>18</w:t>
      </w:r>
      <w:r>
        <w:rPr>
          <w:noProof/>
          <w:webHidden/>
        </w:rPr>
        <w:fldChar w:fldCharType="end"/>
      </w:r>
      <w:r w:rsidRPr="00FA7AD6">
        <w:rPr>
          <w:rStyle w:val="Hyperlink"/>
          <w:noProof/>
        </w:rPr>
        <w:fldChar w:fldCharType="end"/>
      </w:r>
    </w:p>
    <w:p w14:paraId="2CCB6DB8" w14:textId="70FA4795" w:rsidR="004D7582" w:rsidRPr="00787764" w:rsidRDefault="003A3D10" w:rsidP="00D57D5A">
      <w:pPr>
        <w:pStyle w:val="Heading1"/>
        <w:pageBreakBefore/>
        <w:spacing w:after="100"/>
      </w:pPr>
      <w:r>
        <w:lastRenderedPageBreak/>
        <w:fldChar w:fldCharType="end"/>
      </w:r>
      <w:bookmarkStart w:id="35" w:name="_Toc20772000"/>
      <w:r w:rsidR="004D7582">
        <w:t>Document History</w:t>
      </w:r>
      <w:bookmarkEnd w:id="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33B6B68A" w:rsidR="00283F90" w:rsidRPr="006B7665" w:rsidRDefault="0099183A"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3A4FDF" w:rsidRPr="006B7665" w14:paraId="2CCB6DC7" w14:textId="77777777" w:rsidTr="00483BB7">
        <w:tc>
          <w:tcPr>
            <w:tcW w:w="993" w:type="dxa"/>
          </w:tcPr>
          <w:p w14:paraId="2CCB6DC3" w14:textId="4DD85D15" w:rsidR="003A4FDF" w:rsidRPr="006B7665" w:rsidRDefault="003A4FDF" w:rsidP="003A4FDF">
            <w:pPr>
              <w:contextualSpacing/>
            </w:pPr>
            <w:r>
              <w:t>1.0</w:t>
            </w:r>
          </w:p>
        </w:tc>
        <w:tc>
          <w:tcPr>
            <w:tcW w:w="1842" w:type="dxa"/>
          </w:tcPr>
          <w:p w14:paraId="2CCB6DC4" w14:textId="145A3D5F" w:rsidR="003A4FDF" w:rsidRPr="006B7665" w:rsidRDefault="003A4FDF" w:rsidP="003A4FDF">
            <w:pPr>
              <w:contextualSpacing/>
            </w:pPr>
            <w:r w:rsidRPr="00212D29">
              <w:t>A J Instone-Cowie</w:t>
            </w:r>
          </w:p>
        </w:tc>
        <w:tc>
          <w:tcPr>
            <w:tcW w:w="1278" w:type="dxa"/>
          </w:tcPr>
          <w:p w14:paraId="2CCB6DC5" w14:textId="169AA177" w:rsidR="003A4FDF" w:rsidRPr="006B7665" w:rsidRDefault="003A4FDF" w:rsidP="003A4FDF">
            <w:pPr>
              <w:contextualSpacing/>
            </w:pPr>
            <w:r>
              <w:t>03/08/2019</w:t>
            </w:r>
          </w:p>
        </w:tc>
        <w:tc>
          <w:tcPr>
            <w:tcW w:w="5021" w:type="dxa"/>
          </w:tcPr>
          <w:p w14:paraId="2CCB6DC6" w14:textId="348A13F9" w:rsidR="003A4FDF" w:rsidRPr="006B7665" w:rsidRDefault="003A4FDF" w:rsidP="003A4FDF">
            <w:pPr>
              <w:contextualSpacing/>
            </w:pPr>
            <w:r w:rsidRPr="00212D29">
              <w:t xml:space="preserve">First </w:t>
            </w:r>
            <w:r>
              <w:t>Release</w:t>
            </w:r>
            <w:r w:rsidRPr="00212D29">
              <w:t>.</w:t>
            </w:r>
          </w:p>
        </w:tc>
      </w:tr>
      <w:tr w:rsidR="00077E1A" w:rsidRPr="006B7665" w14:paraId="2CCB6DCC" w14:textId="77777777" w:rsidTr="00483BB7">
        <w:tc>
          <w:tcPr>
            <w:tcW w:w="993" w:type="dxa"/>
          </w:tcPr>
          <w:p w14:paraId="2CCB6DC8" w14:textId="6A94EDE4" w:rsidR="00077E1A" w:rsidRPr="006B7665" w:rsidRDefault="00077E1A" w:rsidP="00077E1A">
            <w:pPr>
              <w:contextualSpacing/>
            </w:pPr>
            <w:r>
              <w:t>1.1</w:t>
            </w:r>
          </w:p>
        </w:tc>
        <w:tc>
          <w:tcPr>
            <w:tcW w:w="1842" w:type="dxa"/>
          </w:tcPr>
          <w:p w14:paraId="2CCB6DC9" w14:textId="6E773C89" w:rsidR="00077E1A" w:rsidRPr="006B7665" w:rsidRDefault="00077E1A" w:rsidP="00077E1A">
            <w:pPr>
              <w:contextualSpacing/>
            </w:pPr>
            <w:r w:rsidRPr="00212D29">
              <w:t>A J Instone-Cowie</w:t>
            </w:r>
          </w:p>
        </w:tc>
        <w:tc>
          <w:tcPr>
            <w:tcW w:w="1278" w:type="dxa"/>
          </w:tcPr>
          <w:p w14:paraId="2CCB6DCA" w14:textId="6F5A4582" w:rsidR="00077E1A" w:rsidRPr="006B7665" w:rsidRDefault="00077E1A" w:rsidP="00077E1A">
            <w:pPr>
              <w:contextualSpacing/>
            </w:pPr>
            <w:r>
              <w:t>01/10/2019</w:t>
            </w:r>
          </w:p>
        </w:tc>
        <w:tc>
          <w:tcPr>
            <w:tcW w:w="5021" w:type="dxa"/>
          </w:tcPr>
          <w:p w14:paraId="2CCB6DCB" w14:textId="7529823C" w:rsidR="00077E1A" w:rsidRPr="006B7665" w:rsidRDefault="00077E1A" w:rsidP="00077E1A">
            <w:pPr>
              <w:contextualSpacing/>
            </w:pPr>
            <w:r>
              <w:t>Multi-PC Options.</w:t>
            </w:r>
          </w:p>
        </w:tc>
      </w:tr>
      <w:tr w:rsidR="00A256E9" w:rsidRPr="006B7665" w14:paraId="7FF3D955" w14:textId="77777777" w:rsidTr="00483BB7">
        <w:trPr>
          <w:ins w:id="36" w:author="Andrew Instone-Cowie" w:date="2020-08-18T20:30:00Z"/>
        </w:trPr>
        <w:tc>
          <w:tcPr>
            <w:tcW w:w="993" w:type="dxa"/>
          </w:tcPr>
          <w:p w14:paraId="1E9C14FD" w14:textId="75F74A72" w:rsidR="00A256E9" w:rsidRDefault="00A256E9" w:rsidP="00A256E9">
            <w:pPr>
              <w:contextualSpacing/>
              <w:rPr>
                <w:ins w:id="37" w:author="Andrew Instone-Cowie" w:date="2020-08-18T20:30:00Z"/>
              </w:rPr>
            </w:pPr>
            <w:ins w:id="38" w:author="Andrew Instone-Cowie" w:date="2020-08-18T20:30:00Z">
              <w:r>
                <w:t>1.</w:t>
              </w:r>
              <w:r>
                <w:t>2</w:t>
              </w:r>
            </w:ins>
          </w:p>
        </w:tc>
        <w:tc>
          <w:tcPr>
            <w:tcW w:w="1842" w:type="dxa"/>
          </w:tcPr>
          <w:p w14:paraId="64DDE6DB" w14:textId="77B13126" w:rsidR="00A256E9" w:rsidRPr="00212D29" w:rsidRDefault="00A256E9" w:rsidP="00A256E9">
            <w:pPr>
              <w:contextualSpacing/>
              <w:rPr>
                <w:ins w:id="39" w:author="Andrew Instone-Cowie" w:date="2020-08-18T20:30:00Z"/>
              </w:rPr>
            </w:pPr>
            <w:ins w:id="40" w:author="Andrew Instone-Cowie" w:date="2020-08-18T20:30:00Z">
              <w:r w:rsidRPr="00212D29">
                <w:t>A J Instone-Cowie</w:t>
              </w:r>
            </w:ins>
          </w:p>
        </w:tc>
        <w:tc>
          <w:tcPr>
            <w:tcW w:w="1278" w:type="dxa"/>
          </w:tcPr>
          <w:p w14:paraId="2FEE3B32" w14:textId="0B71DBF6" w:rsidR="00A256E9" w:rsidRDefault="00A256E9" w:rsidP="00A256E9">
            <w:pPr>
              <w:contextualSpacing/>
              <w:rPr>
                <w:ins w:id="41" w:author="Andrew Instone-Cowie" w:date="2020-08-18T20:30:00Z"/>
              </w:rPr>
            </w:pPr>
            <w:ins w:id="42" w:author="Andrew Instone-Cowie" w:date="2020-08-18T20:30:00Z">
              <w:r>
                <w:t>18/08/2020</w:t>
              </w:r>
            </w:ins>
          </w:p>
        </w:tc>
        <w:tc>
          <w:tcPr>
            <w:tcW w:w="5021" w:type="dxa"/>
          </w:tcPr>
          <w:p w14:paraId="6161CC9F" w14:textId="33D670ED" w:rsidR="00A256E9" w:rsidRDefault="00A256E9" w:rsidP="00A256E9">
            <w:pPr>
              <w:contextualSpacing/>
              <w:rPr>
                <w:ins w:id="43" w:author="Andrew Instone-Cowie" w:date="2020-08-18T20:30:00Z"/>
              </w:rPr>
            </w:pPr>
            <w:ins w:id="44" w:author="Andrew Instone-Cowie" w:date="2020-08-18T20:30:00Z">
              <w:r>
                <w:t>M</w:t>
              </w:r>
            </w:ins>
            <w:ins w:id="45" w:author="Andrew Instone-Cowie" w:date="2020-08-18T20:31:00Z">
              <w:r>
                <w:t>inor update</w:t>
              </w:r>
            </w:ins>
            <w:ins w:id="46" w:author="Andrew Instone-Cowie" w:date="2020-08-18T20:30:00Z">
              <w:r>
                <w:t>.</w:t>
              </w:r>
            </w:ins>
          </w:p>
        </w:tc>
      </w:tr>
    </w:tbl>
    <w:p w14:paraId="2CCB6DDF" w14:textId="77777777" w:rsidR="004D7582" w:rsidRPr="006B7665" w:rsidRDefault="004D7582" w:rsidP="00483BB7"/>
    <w:p w14:paraId="2CCB6DE0" w14:textId="6B6820E6" w:rsidR="002663FF" w:rsidRDefault="002663FF" w:rsidP="00756131">
      <w:pPr>
        <w:rPr>
          <w:i/>
        </w:rPr>
      </w:pPr>
      <w:r w:rsidRPr="006B7665">
        <w:rPr>
          <w:i/>
        </w:rPr>
        <w:t>Copyright ©201</w:t>
      </w:r>
      <w:r w:rsidR="00283F90">
        <w:rPr>
          <w:i/>
        </w:rPr>
        <w:t>8</w:t>
      </w:r>
      <w:r w:rsidR="003A4FDF">
        <w:rPr>
          <w:i/>
        </w:rPr>
        <w:t>-</w:t>
      </w:r>
      <w:ins w:id="47" w:author="Andrew Instone-Cowie" w:date="2020-08-18T20:31:00Z">
        <w:r w:rsidR="00A256E9">
          <w:rPr>
            <w:i/>
          </w:rPr>
          <w:t>20</w:t>
        </w:r>
      </w:ins>
      <w:del w:id="48" w:author="Andrew Instone-Cowie" w:date="2020-08-18T20:31:00Z">
        <w:r w:rsidR="003A4FDF" w:rsidDel="00A256E9">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0E18A0D5" w:rsidR="00C31976" w:rsidRDefault="00C31976" w:rsidP="00756131">
      <w:pPr>
        <w:rPr>
          <w:i/>
        </w:rPr>
      </w:pPr>
      <w:r w:rsidRPr="00C31976">
        <w:rPr>
          <w:i/>
        </w:rPr>
        <w:t>[CC BY-SA 2.0 (</w:t>
      </w:r>
      <w:r w:rsidR="00C72AF3">
        <w:fldChar w:fldCharType="begin"/>
      </w:r>
      <w:r w:rsidR="00C72AF3">
        <w:instrText xml:space="preserve"> HYPERLINK "http://creativecommons.org/licenses/by-sa/2.0" </w:instrText>
      </w:r>
      <w:ins w:id="49" w:author="Andrew Instone-Cowie" w:date="2020-08-18T20:31:00Z"/>
      <w:r w:rsidR="00C72AF3">
        <w:fldChar w:fldCharType="separate"/>
      </w:r>
      <w:r w:rsidRPr="00FD4225">
        <w:rPr>
          <w:rStyle w:val="Hyperlink"/>
          <w:i/>
        </w:rPr>
        <w:t>http://creativecommons.org/licenses/by-sa/2.0</w:t>
      </w:r>
      <w:r w:rsidR="00C72AF3">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50" w:name="_Toc20772001"/>
      <w:r>
        <w:t>Licence</w:t>
      </w:r>
      <w:bookmarkEnd w:id="50"/>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51" w:name="_Toc524279440"/>
      <w:bookmarkStart w:id="52" w:name="_Toc20772002"/>
      <w:r>
        <w:lastRenderedPageBreak/>
        <w:t>Documentation Map</w:t>
      </w:r>
      <w:bookmarkEnd w:id="51"/>
      <w:bookmarkEnd w:id="52"/>
    </w:p>
    <w:p w14:paraId="2E8E3340" w14:textId="77777777" w:rsidR="00283F90" w:rsidRPr="00212D29" w:rsidRDefault="00283F90" w:rsidP="00283F90">
      <w:pPr>
        <w:keepNext/>
      </w:pPr>
    </w:p>
    <w:p w14:paraId="2050D9BF" w14:textId="12734F27" w:rsidR="00283F90" w:rsidRDefault="00077E1A" w:rsidP="00283F90">
      <w:pPr>
        <w:keepNext/>
        <w:jc w:val="center"/>
      </w:pPr>
      <w:r>
        <w:rPr>
          <w:noProof/>
        </w:rPr>
        <w:drawing>
          <wp:inline distT="0" distB="0" distL="0" distR="0" wp14:anchorId="7FA08669" wp14:editId="43BB2C78">
            <wp:extent cx="4752000" cy="5832000"/>
            <wp:effectExtent l="19050" t="19050" r="10795" b="1651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2 DocMap 5 Config VB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7C6751A5" w:rsidR="00283F90" w:rsidRDefault="00283F90" w:rsidP="00283F90">
      <w:pPr>
        <w:pStyle w:val="Caption"/>
        <w:jc w:val="center"/>
      </w:pPr>
      <w:bookmarkStart w:id="53" w:name="_Toc20772014"/>
      <w:r>
        <w:t xml:space="preserve">Figure </w:t>
      </w:r>
      <w:r>
        <w:rPr>
          <w:noProof/>
        </w:rPr>
        <w:fldChar w:fldCharType="begin"/>
      </w:r>
      <w:r>
        <w:rPr>
          <w:noProof/>
        </w:rPr>
        <w:instrText xml:space="preserve"> SEQ Figure \* ARABIC </w:instrText>
      </w:r>
      <w:r>
        <w:rPr>
          <w:noProof/>
        </w:rPr>
        <w:fldChar w:fldCharType="separate"/>
      </w:r>
      <w:r w:rsidR="007A772C">
        <w:rPr>
          <w:noProof/>
        </w:rPr>
        <w:t>1</w:t>
      </w:r>
      <w:r>
        <w:rPr>
          <w:noProof/>
        </w:rPr>
        <w:fldChar w:fldCharType="end"/>
      </w:r>
      <w:r>
        <w:t xml:space="preserve"> – Documentation Map</w:t>
      </w:r>
      <w:bookmarkEnd w:id="53"/>
    </w:p>
    <w:p w14:paraId="2CCB6DEA" w14:textId="144970CF" w:rsidR="004C27F1" w:rsidRDefault="00283F90" w:rsidP="00283F90">
      <w:pPr>
        <w:pStyle w:val="Heading1"/>
        <w:pageBreakBefore/>
      </w:pPr>
      <w:bookmarkStart w:id="54" w:name="_Toc20772003"/>
      <w:r>
        <w:lastRenderedPageBreak/>
        <w:t>About This Guide</w:t>
      </w:r>
      <w:bookmarkEnd w:id="54"/>
    </w:p>
    <w:p w14:paraId="3E27FFC5" w14:textId="77777777" w:rsidR="00A314F3" w:rsidRPr="003405C9" w:rsidRDefault="00A314F3" w:rsidP="00A314F3">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1F8C07A7" w14:textId="1855E989" w:rsidR="00A314F3" w:rsidRDefault="00A314F3" w:rsidP="00A314F3">
      <w:r w:rsidRPr="003405C9">
        <w:t>This</w:t>
      </w:r>
      <w:r>
        <w:t xml:space="preserve"> brief </w:t>
      </w:r>
      <w:r w:rsidRPr="001564E9">
        <w:rPr>
          <w:b/>
          <w:i/>
        </w:rPr>
        <w:t xml:space="preserve">Configuring </w:t>
      </w:r>
      <w:r>
        <w:rPr>
          <w:b/>
          <w:i/>
        </w:rPr>
        <w:t>Virtual Belfry</w:t>
      </w:r>
      <w:r w:rsidRPr="001564E9">
        <w:rPr>
          <w:b/>
          <w:i/>
        </w:rPr>
        <w:t xml:space="preserve"> Guide</w:t>
      </w:r>
      <w:r w:rsidRPr="003405C9">
        <w:t xml:space="preserve"> shows you how to configure the </w:t>
      </w:r>
      <w:r>
        <w:t>Virtual Belfry</w:t>
      </w:r>
      <w:r w:rsidRPr="003405C9">
        <w:t xml:space="preserve"> Simulator Software Package to work with the Type 2 Liverpool Ringing Simulator.</w:t>
      </w:r>
    </w:p>
    <w:p w14:paraId="5A0E5866" w14:textId="14C3070D" w:rsidR="00A314F3" w:rsidRDefault="00A314F3" w:rsidP="00A314F3">
      <w:pPr>
        <w:rPr>
          <w:ins w:id="55" w:author="Andrew Instone-Cowie" w:date="2020-08-18T20:31:00Z"/>
        </w:rPr>
      </w:pPr>
      <w:r w:rsidRPr="00C0188B">
        <w:t xml:space="preserve">Other </w:t>
      </w:r>
      <w:r>
        <w:t>project g</w:t>
      </w:r>
      <w:r w:rsidRPr="00C0188B">
        <w:t xml:space="preserve">uides are available for the </w:t>
      </w:r>
      <w:r>
        <w:t xml:space="preserve">Abel and </w:t>
      </w:r>
      <w:r w:rsidRPr="00C0188B">
        <w:t>Beltower packages.</w:t>
      </w:r>
    </w:p>
    <w:p w14:paraId="75F8652B" w14:textId="77777777" w:rsidR="00A256E9" w:rsidRDefault="00A256E9" w:rsidP="00A256E9">
      <w:pPr>
        <w:rPr>
          <w:ins w:id="56" w:author="Andrew Instone-Cowie" w:date="2020-08-18T20:31:00Z"/>
        </w:rPr>
      </w:pPr>
      <w:bookmarkStart w:id="57" w:name="_Hlk48674943"/>
      <w:ins w:id="58" w:author="Andrew Instone-Cowie" w:date="2020-08-18T20:31:00Z">
        <w:r>
          <w:t xml:space="preserve">In view of the restrictions on ringing arising from COVID-19, there are currently no plans for further development of the </w:t>
        </w:r>
        <w:r w:rsidRPr="001564E9">
          <w:t>Liverpool Simulator</w:t>
        </w:r>
        <w:r>
          <w:t>.</w:t>
        </w:r>
      </w:ins>
    </w:p>
    <w:bookmarkEnd w:id="57"/>
    <w:p w14:paraId="18F23BFE" w14:textId="6EE497BF" w:rsidR="00A256E9" w:rsidRPr="00C0188B" w:rsidDel="00A256E9" w:rsidRDefault="00A256E9" w:rsidP="00A314F3">
      <w:pPr>
        <w:rPr>
          <w:del w:id="59" w:author="Andrew Instone-Cowie" w:date="2020-08-18T20:31:00Z"/>
        </w:rPr>
      </w:pPr>
    </w:p>
    <w:p w14:paraId="73622CE0" w14:textId="77777777" w:rsidR="00A314F3" w:rsidRPr="001564E9" w:rsidRDefault="00A314F3" w:rsidP="00A314F3">
      <w:pPr>
        <w:pStyle w:val="Heading2"/>
      </w:pPr>
      <w:bookmarkStart w:id="60" w:name="_Toc20772004"/>
      <w:r w:rsidRPr="001564E9">
        <w:t>First Steps</w:t>
      </w:r>
      <w:bookmarkEnd w:id="60"/>
    </w:p>
    <w:p w14:paraId="186075D4" w14:textId="59ECFF01" w:rsidR="00A314F3" w:rsidRPr="001564E9" w:rsidRDefault="00A314F3" w:rsidP="00A314F3">
      <w:r w:rsidRPr="001564E9">
        <w:t xml:space="preserve">This guide begins from the point that you have completed building and installing your Type 2 Liverpool Simulator hardware, and are now ready to configure </w:t>
      </w:r>
      <w:r>
        <w:t>Virtual Belfry</w:t>
      </w:r>
      <w:r w:rsidRPr="001564E9">
        <w:t xml:space="preserve"> to work with the simulator.</w:t>
      </w:r>
    </w:p>
    <w:p w14:paraId="47950195" w14:textId="3A6340DE" w:rsidR="00A314F3" w:rsidRDefault="00A314F3" w:rsidP="00A314F3">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6D0EFE0" w14:textId="77777777" w:rsidR="00077E1A" w:rsidRPr="001564E9" w:rsidRDefault="00077E1A" w:rsidP="00077E1A">
      <w:bookmarkStart w:id="61" w:name="_Hlk20770350"/>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3A6A9A7B" w14:textId="77777777" w:rsidR="00A314F3" w:rsidRDefault="00A314F3" w:rsidP="00A314F3">
      <w:pPr>
        <w:pStyle w:val="Heading2"/>
      </w:pPr>
      <w:bookmarkStart w:id="62" w:name="_Toc20772005"/>
      <w:bookmarkEnd w:id="61"/>
      <w:r>
        <w:t>Next Steps</w:t>
      </w:r>
      <w:bookmarkEnd w:id="62"/>
    </w:p>
    <w:p w14:paraId="26B522FF" w14:textId="11277DC7" w:rsidR="00A314F3" w:rsidRDefault="00A314F3" w:rsidP="00A314F3">
      <w:r w:rsidRPr="00C0188B">
        <w:t xml:space="preserve">This is not a detailed guide to using </w:t>
      </w:r>
      <w:r>
        <w:t>Virtual Belfry</w:t>
      </w:r>
      <w:r w:rsidRPr="00C0188B">
        <w:t xml:space="preserve">. Please refer to the </w:t>
      </w:r>
      <w:r>
        <w:t>Virtual Belfry</w:t>
      </w:r>
      <w:r w:rsidRPr="00C0188B">
        <w:t xml:space="preserve"> documentation and help for more information on the usage and configuration of the application.</w:t>
      </w:r>
    </w:p>
    <w:p w14:paraId="0E0C60F7" w14:textId="77777777" w:rsidR="00A314F3" w:rsidRPr="001564E9" w:rsidRDefault="00A314F3" w:rsidP="00A314F3">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63" w:name="_Toc415420535"/>
    </w:p>
    <w:p w14:paraId="38106CF0" w14:textId="23E7A61F" w:rsidR="00283F90" w:rsidRDefault="00283F90" w:rsidP="004F4C74">
      <w:pPr>
        <w:pStyle w:val="Heading1"/>
        <w:pageBreakBefore/>
      </w:pPr>
      <w:bookmarkStart w:id="64" w:name="_Toc20772006"/>
      <w:bookmarkStart w:id="65" w:name="_Toc415420538"/>
      <w:bookmarkEnd w:id="63"/>
      <w:r>
        <w:lastRenderedPageBreak/>
        <w:t>Virtual Belfry</w:t>
      </w:r>
      <w:bookmarkEnd w:id="64"/>
    </w:p>
    <w:p w14:paraId="17C1069F" w14:textId="77777777" w:rsidR="00224E97" w:rsidRDefault="00224E97" w:rsidP="00224E97">
      <w:pPr>
        <w:pStyle w:val="Heading2"/>
      </w:pPr>
      <w:bookmarkStart w:id="66" w:name="_Toc20772007"/>
      <w:bookmarkStart w:id="67" w:name="_Hlk524355137"/>
      <w:r>
        <w:t>Copyrights &amp; Licensing</w:t>
      </w:r>
      <w:bookmarkEnd w:id="66"/>
    </w:p>
    <w:p w14:paraId="6327CF50" w14:textId="23DA777C" w:rsidR="00224E97" w:rsidRDefault="007F3454" w:rsidP="00224E97">
      <w:r>
        <w:t xml:space="preserve">Virtual Belfry </w:t>
      </w:r>
      <w:r w:rsidR="00224E97">
        <w:t>is a copyright software product ©</w:t>
      </w:r>
      <w:r>
        <w:t xml:space="preserve">Douglas Nichols, </w:t>
      </w:r>
      <w:r w:rsidR="00224E97">
        <w:t>made available under the Licence</w:t>
      </w:r>
      <w:r>
        <w:t xml:space="preserve"> Conditions included with the software</w:t>
      </w:r>
      <w:r w:rsidR="00224E97">
        <w:t>.</w:t>
      </w:r>
    </w:p>
    <w:p w14:paraId="094909D5" w14:textId="2B7588C8" w:rsidR="00224E97" w:rsidRDefault="00224E97" w:rsidP="00224E97">
      <w:r>
        <w:t xml:space="preserve">Please ensure your copy of </w:t>
      </w:r>
      <w:r w:rsidR="007F3454">
        <w:t xml:space="preserve">Virtual Belfry </w:t>
      </w:r>
      <w:r>
        <w:t>is properly licensed.</w:t>
      </w:r>
    </w:p>
    <w:p w14:paraId="492B61FC" w14:textId="5ABE90F0" w:rsidR="007F3454" w:rsidRPr="001564E9" w:rsidRDefault="007F3454" w:rsidP="00224E97">
      <w:r>
        <w:t xml:space="preserve">Virtual Belfry can be ordered and downloaded from </w:t>
      </w:r>
      <w:r w:rsidR="00C72AF3">
        <w:fldChar w:fldCharType="begin"/>
      </w:r>
      <w:r w:rsidR="00C72AF3">
        <w:instrText xml:space="preserve"> HYPERLINK "http://www.belfryware.com/" </w:instrText>
      </w:r>
      <w:ins w:id="68" w:author="Andrew Instone-Cowie" w:date="2020-08-18T20:31:00Z"/>
      <w:r w:rsidR="00C72AF3">
        <w:fldChar w:fldCharType="separate"/>
      </w:r>
      <w:r w:rsidRPr="00490F76">
        <w:rPr>
          <w:rStyle w:val="Hyperlink"/>
        </w:rPr>
        <w:t>http://www.belfryware.com/</w:t>
      </w:r>
      <w:r w:rsidR="00C72AF3">
        <w:rPr>
          <w:rStyle w:val="Hyperlink"/>
        </w:rPr>
        <w:fldChar w:fldCharType="end"/>
      </w:r>
      <w:r>
        <w:t>, and requires a Licence Key for full functionality.</w:t>
      </w:r>
    </w:p>
    <w:p w14:paraId="2CCB701E" w14:textId="5FBEB056" w:rsidR="00B42B7C" w:rsidRDefault="00B42B7C" w:rsidP="00283F90">
      <w:pPr>
        <w:pStyle w:val="Heading2"/>
      </w:pPr>
      <w:bookmarkStart w:id="69" w:name="_Toc20772008"/>
      <w:bookmarkEnd w:id="67"/>
      <w:r>
        <w:t>Sensors Configuration</w:t>
      </w:r>
      <w:bookmarkEnd w:id="69"/>
    </w:p>
    <w:p w14:paraId="2CCB701F" w14:textId="6D7BB8D9" w:rsidR="00064FD2" w:rsidRPr="003D20CC" w:rsidRDefault="00064FD2" w:rsidP="00064FD2">
      <w:r w:rsidRPr="003D20CC">
        <w:t>Configuration of the Virtual Belfry Simulator Software Package to use the Simulator Interface should also only need to be done once. All settings are saved by Virtual Belfry in the Windows Registry.</w:t>
      </w:r>
      <w:r w:rsidR="00602948">
        <w:t xml:space="preserve"> This example is based on Virtual Belfry 3.</w:t>
      </w:r>
      <w:r w:rsidR="00401D30">
        <w:t>5</w:t>
      </w:r>
      <w:r w:rsidR="00602948">
        <w:t>.</w:t>
      </w:r>
    </w:p>
    <w:p w14:paraId="2CCB7020" w14:textId="6140D1A1" w:rsidR="00064FD2" w:rsidRPr="003D20CC" w:rsidRDefault="00064FD2" w:rsidP="00064FD2">
      <w:r w:rsidRPr="003D20CC">
        <w:t xml:space="preserve">To configure Virtual Belfry to use the Simulator Interface, carry out the following steps. This manual described the minimum necessary to configure Virtual Belfry to use the Simulator Interface, for full details on the overall configuration </w:t>
      </w:r>
      <w:r w:rsidR="00401D30">
        <w:t xml:space="preserve">and features </w:t>
      </w:r>
      <w:r w:rsidRPr="003D20CC">
        <w:t>of Virtual Belfry please refer to the product documentation.</w:t>
      </w:r>
    </w:p>
    <w:p w14:paraId="2CCB7021" w14:textId="77777777" w:rsidR="00C85A1B" w:rsidRPr="003D20CC" w:rsidRDefault="00064FD2" w:rsidP="00D85EDF">
      <w:pPr>
        <w:pStyle w:val="ListParagraph"/>
        <w:numPr>
          <w:ilvl w:val="0"/>
          <w:numId w:val="34"/>
        </w:numPr>
        <w:spacing w:after="120"/>
        <w:contextualSpacing w:val="0"/>
      </w:pPr>
      <w:r w:rsidRPr="003D20CC">
        <w:t xml:space="preserve">Start Virtual Belfry on the Simulator PC, </w:t>
      </w:r>
      <w:r w:rsidR="00C85A1B" w:rsidRPr="003D20CC">
        <w:t xml:space="preserve">click on the </w:t>
      </w:r>
      <w:r w:rsidR="00C85A1B" w:rsidRPr="003D20CC">
        <w:rPr>
          <w:i/>
        </w:rPr>
        <w:t>Sensors</w:t>
      </w:r>
      <w:r w:rsidR="00C85A1B" w:rsidRPr="003D20CC">
        <w:t xml:space="preserve"> vertical tab, then click the </w:t>
      </w:r>
      <w:r w:rsidR="00C85A1B" w:rsidRPr="003D20CC">
        <w:rPr>
          <w:i/>
        </w:rPr>
        <w:t xml:space="preserve">Configure… </w:t>
      </w:r>
      <w:r w:rsidR="00C85A1B" w:rsidRPr="003D20CC">
        <w:t>button.</w:t>
      </w:r>
    </w:p>
    <w:p w14:paraId="2CCB7022" w14:textId="588CE2CC" w:rsidR="00DB0B29" w:rsidRDefault="00B94C44" w:rsidP="00DB0B29">
      <w:pPr>
        <w:pStyle w:val="ListParagraph"/>
        <w:keepNext/>
        <w:spacing w:after="120"/>
        <w:contextualSpacing w:val="0"/>
        <w:jc w:val="center"/>
      </w:pPr>
      <w:r>
        <w:rPr>
          <w:noProof/>
        </w:rPr>
        <w:drawing>
          <wp:inline distT="0" distB="0" distL="0" distR="0" wp14:anchorId="2FE59CA7" wp14:editId="3EE0FBDA">
            <wp:extent cx="2476846" cy="3372321"/>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1.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3372321"/>
                    </a:xfrm>
                    <a:prstGeom prst="rect">
                      <a:avLst/>
                    </a:prstGeom>
                    <a:ln w="12700">
                      <a:solidFill>
                        <a:schemeClr val="tx1"/>
                      </a:solidFill>
                    </a:ln>
                  </pic:spPr>
                </pic:pic>
              </a:graphicData>
            </a:graphic>
          </wp:inline>
        </w:drawing>
      </w:r>
    </w:p>
    <w:p w14:paraId="2CCB7023" w14:textId="72DE8550" w:rsidR="00A301C8" w:rsidRDefault="00DB0B29" w:rsidP="00DB0B29">
      <w:pPr>
        <w:pStyle w:val="Caption"/>
        <w:ind w:left="714"/>
        <w:jc w:val="center"/>
        <w:rPr>
          <w:color w:val="00B050"/>
        </w:rPr>
      </w:pPr>
      <w:bookmarkStart w:id="70" w:name="_Toc2077201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2</w:t>
      </w:r>
      <w:r w:rsidR="00CD4720">
        <w:rPr>
          <w:noProof/>
        </w:rPr>
        <w:fldChar w:fldCharType="end"/>
      </w:r>
      <w:r>
        <w:t xml:space="preserve"> – Virtual Belfry – Main Window</w:t>
      </w:r>
      <w:bookmarkEnd w:id="70"/>
    </w:p>
    <w:p w14:paraId="2CCB7024" w14:textId="77777777" w:rsidR="00C85A1B" w:rsidRPr="00B067E3" w:rsidRDefault="00C85A1B" w:rsidP="00D85EDF">
      <w:pPr>
        <w:pStyle w:val="ListParagraph"/>
        <w:keepNext/>
        <w:numPr>
          <w:ilvl w:val="0"/>
          <w:numId w:val="34"/>
        </w:numPr>
        <w:spacing w:after="120"/>
        <w:ind w:left="714" w:hanging="357"/>
        <w:contextualSpacing w:val="0"/>
      </w:pPr>
      <w:r w:rsidRPr="00B067E3">
        <w:lastRenderedPageBreak/>
        <w:t xml:space="preserve">In the </w:t>
      </w:r>
      <w:r w:rsidRPr="00B067E3">
        <w:rPr>
          <w:i/>
        </w:rPr>
        <w:t>Configure Sensors</w:t>
      </w:r>
      <w:r w:rsidRPr="00B067E3">
        <w:t xml:space="preserve"> window, click the </w:t>
      </w:r>
      <w:r w:rsidRPr="00B067E3">
        <w:rPr>
          <w:i/>
        </w:rPr>
        <w:t>New…</w:t>
      </w:r>
      <w:r w:rsidRPr="00B067E3">
        <w:t xml:space="preserve"> button to create a new sensor group.</w:t>
      </w:r>
    </w:p>
    <w:p w14:paraId="2CCB7025" w14:textId="1FDD5895" w:rsidR="00DB0B29" w:rsidRDefault="00B94C44" w:rsidP="00DB0B29">
      <w:pPr>
        <w:pStyle w:val="ListParagraph"/>
        <w:keepNext/>
        <w:spacing w:after="120"/>
        <w:contextualSpacing w:val="0"/>
        <w:jc w:val="center"/>
      </w:pPr>
      <w:r>
        <w:rPr>
          <w:noProof/>
        </w:rPr>
        <w:drawing>
          <wp:inline distT="0" distB="0" distL="0" distR="0" wp14:anchorId="099C14E3" wp14:editId="7F544B36">
            <wp:extent cx="3960000" cy="4222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2.png"/>
                    <pic:cNvPicPr/>
                  </pic:nvPicPr>
                  <pic:blipFill>
                    <a:blip r:embed="rId12">
                      <a:extLst>
                        <a:ext uri="{28A0092B-C50C-407E-A947-70E740481C1C}">
                          <a14:useLocalDpi xmlns:a14="http://schemas.microsoft.com/office/drawing/2010/main" val="0"/>
                        </a:ext>
                      </a:extLst>
                    </a:blip>
                    <a:stretch>
                      <a:fillRect/>
                    </a:stretch>
                  </pic:blipFill>
                  <pic:spPr>
                    <a:xfrm>
                      <a:off x="0" y="0"/>
                      <a:ext cx="3960000" cy="4222800"/>
                    </a:xfrm>
                    <a:prstGeom prst="rect">
                      <a:avLst/>
                    </a:prstGeom>
                  </pic:spPr>
                </pic:pic>
              </a:graphicData>
            </a:graphic>
          </wp:inline>
        </w:drawing>
      </w:r>
    </w:p>
    <w:p w14:paraId="2CCB7026" w14:textId="70E859B8" w:rsidR="00A301C8" w:rsidRDefault="00DB0B29" w:rsidP="00DB0B29">
      <w:pPr>
        <w:pStyle w:val="Caption"/>
        <w:ind w:left="714"/>
        <w:jc w:val="center"/>
        <w:rPr>
          <w:color w:val="00B050"/>
        </w:rPr>
      </w:pPr>
      <w:bookmarkStart w:id="71" w:name="_Toc2077201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3</w:t>
      </w:r>
      <w:r w:rsidR="00CD4720">
        <w:rPr>
          <w:noProof/>
        </w:rPr>
        <w:fldChar w:fldCharType="end"/>
      </w:r>
      <w:r w:rsidRPr="00402FB4">
        <w:t xml:space="preserve"> </w:t>
      </w:r>
      <w:r>
        <w:t>–</w:t>
      </w:r>
      <w:r w:rsidRPr="00402FB4">
        <w:t xml:space="preserve"> Virtual Belfry </w:t>
      </w:r>
      <w:r>
        <w:t>–</w:t>
      </w:r>
      <w:r w:rsidRPr="00402FB4">
        <w:t xml:space="preserve"> </w:t>
      </w:r>
      <w:r>
        <w:t>Add New Sensor Group</w:t>
      </w:r>
      <w:bookmarkEnd w:id="71"/>
    </w:p>
    <w:p w14:paraId="2CCB7027" w14:textId="77777777" w:rsidR="00C85A1B" w:rsidRPr="00B067E3" w:rsidRDefault="00B122E3" w:rsidP="00D85EDF">
      <w:pPr>
        <w:pStyle w:val="ListParagraph"/>
        <w:keepNext/>
        <w:numPr>
          <w:ilvl w:val="0"/>
          <w:numId w:val="34"/>
        </w:numPr>
        <w:spacing w:after="120"/>
        <w:ind w:left="714" w:hanging="357"/>
        <w:contextualSpacing w:val="0"/>
      </w:pPr>
      <w:r w:rsidRPr="00B067E3">
        <w:t xml:space="preserve">Give the sensor group a name, and then click </w:t>
      </w:r>
      <w:r w:rsidRPr="00B067E3">
        <w:rPr>
          <w:i/>
        </w:rPr>
        <w:t>OK</w:t>
      </w:r>
      <w:r w:rsidRPr="00B067E3">
        <w:t>.</w:t>
      </w:r>
    </w:p>
    <w:p w14:paraId="2CCB7028" w14:textId="364BFA1F" w:rsidR="00DB0B29" w:rsidRDefault="00B94C44" w:rsidP="00DB0B29">
      <w:pPr>
        <w:pStyle w:val="ListParagraph"/>
        <w:keepNext/>
        <w:spacing w:after="120"/>
        <w:contextualSpacing w:val="0"/>
        <w:jc w:val="center"/>
      </w:pPr>
      <w:r>
        <w:rPr>
          <w:noProof/>
        </w:rPr>
        <w:drawing>
          <wp:inline distT="0" distB="0" distL="0" distR="0" wp14:anchorId="1BC73A2D" wp14:editId="33AD8C04">
            <wp:extent cx="3600000" cy="1159200"/>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B3.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1159200"/>
                    </a:xfrm>
                    <a:prstGeom prst="rect">
                      <a:avLst/>
                    </a:prstGeom>
                  </pic:spPr>
                </pic:pic>
              </a:graphicData>
            </a:graphic>
          </wp:inline>
        </w:drawing>
      </w:r>
    </w:p>
    <w:p w14:paraId="2CCB7029" w14:textId="7850CFAD" w:rsidR="00A301C8" w:rsidRDefault="00DB0B29" w:rsidP="00DB0B29">
      <w:pPr>
        <w:pStyle w:val="Caption"/>
        <w:ind w:left="714"/>
        <w:jc w:val="center"/>
        <w:rPr>
          <w:color w:val="00B050"/>
        </w:rPr>
      </w:pPr>
      <w:bookmarkStart w:id="72" w:name="_Toc20772017"/>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4</w:t>
      </w:r>
      <w:r w:rsidR="00CD4720">
        <w:rPr>
          <w:noProof/>
        </w:rPr>
        <w:fldChar w:fldCharType="end"/>
      </w:r>
      <w:r w:rsidRPr="00EB45EB">
        <w:t xml:space="preserve"> </w:t>
      </w:r>
      <w:r>
        <w:t>–</w:t>
      </w:r>
      <w:r w:rsidRPr="00EB45EB">
        <w:t xml:space="preserve"> Virtual Belfry </w:t>
      </w:r>
      <w:r>
        <w:t>–</w:t>
      </w:r>
      <w:r w:rsidRPr="00EB45EB">
        <w:t xml:space="preserve"> </w:t>
      </w:r>
      <w:r>
        <w:t>New Sensor Group</w:t>
      </w:r>
      <w:bookmarkEnd w:id="72"/>
    </w:p>
    <w:p w14:paraId="2CCB702A" w14:textId="77777777" w:rsidR="00B122E3" w:rsidRPr="00B067E3" w:rsidRDefault="00B122E3" w:rsidP="00D85EDF">
      <w:pPr>
        <w:pStyle w:val="ListParagraph"/>
        <w:keepNext/>
        <w:numPr>
          <w:ilvl w:val="0"/>
          <w:numId w:val="34"/>
        </w:numPr>
        <w:spacing w:after="120"/>
        <w:ind w:left="714" w:hanging="357"/>
        <w:contextualSpacing w:val="0"/>
      </w:pPr>
      <w:r w:rsidRPr="00B067E3">
        <w:lastRenderedPageBreak/>
        <w:t xml:space="preserve">In the </w:t>
      </w:r>
      <w:r w:rsidRPr="00B067E3">
        <w:rPr>
          <w:i/>
        </w:rPr>
        <w:t>Configure Sensors</w:t>
      </w:r>
      <w:r w:rsidRPr="00B067E3">
        <w:t xml:space="preserve"> window, select the new sensor group in the </w:t>
      </w:r>
      <w:r w:rsidRPr="00B067E3">
        <w:rPr>
          <w:i/>
        </w:rPr>
        <w:t>Group</w:t>
      </w:r>
      <w:r w:rsidRPr="00B067E3">
        <w:t xml:space="preserve"> dropdown, and then click </w:t>
      </w:r>
      <w:r w:rsidRPr="00B067E3">
        <w:rPr>
          <w:i/>
        </w:rPr>
        <w:t>New…</w:t>
      </w:r>
      <w:r w:rsidRPr="00B067E3">
        <w:t xml:space="preserve"> to create a new sensor.</w:t>
      </w:r>
    </w:p>
    <w:p w14:paraId="2CCB702B" w14:textId="09A97158" w:rsidR="00DB0B29" w:rsidRDefault="00B94C44" w:rsidP="00DB0B29">
      <w:pPr>
        <w:pStyle w:val="ListParagraph"/>
        <w:keepNext/>
        <w:spacing w:after="120"/>
        <w:contextualSpacing w:val="0"/>
        <w:jc w:val="center"/>
      </w:pPr>
      <w:r>
        <w:rPr>
          <w:noProof/>
        </w:rPr>
        <w:drawing>
          <wp:inline distT="0" distB="0" distL="0" distR="0" wp14:anchorId="446DF6AA" wp14:editId="27DFFEA8">
            <wp:extent cx="3960000" cy="4136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B4.png"/>
                    <pic:cNvPicPr/>
                  </pic:nvPicPr>
                  <pic:blipFill>
                    <a:blip r:embed="rId14">
                      <a:extLst>
                        <a:ext uri="{28A0092B-C50C-407E-A947-70E740481C1C}">
                          <a14:useLocalDpi xmlns:a14="http://schemas.microsoft.com/office/drawing/2010/main" val="0"/>
                        </a:ext>
                      </a:extLst>
                    </a:blip>
                    <a:stretch>
                      <a:fillRect/>
                    </a:stretch>
                  </pic:blipFill>
                  <pic:spPr>
                    <a:xfrm>
                      <a:off x="0" y="0"/>
                      <a:ext cx="3960000" cy="4136400"/>
                    </a:xfrm>
                    <a:prstGeom prst="rect">
                      <a:avLst/>
                    </a:prstGeom>
                  </pic:spPr>
                </pic:pic>
              </a:graphicData>
            </a:graphic>
          </wp:inline>
        </w:drawing>
      </w:r>
    </w:p>
    <w:p w14:paraId="2CCB702C" w14:textId="38DAA7CD" w:rsidR="00A301C8" w:rsidRDefault="00DB0B29" w:rsidP="00DB0B29">
      <w:pPr>
        <w:pStyle w:val="Caption"/>
        <w:ind w:left="720"/>
        <w:jc w:val="center"/>
        <w:rPr>
          <w:color w:val="00B050"/>
        </w:rPr>
      </w:pPr>
      <w:bookmarkStart w:id="73" w:name="_Toc2077201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5</w:t>
      </w:r>
      <w:r w:rsidR="00CD4720">
        <w:rPr>
          <w:noProof/>
        </w:rPr>
        <w:fldChar w:fldCharType="end"/>
      </w:r>
      <w:r w:rsidRPr="008E0A1C">
        <w:t xml:space="preserve"> </w:t>
      </w:r>
      <w:r>
        <w:t>–</w:t>
      </w:r>
      <w:r w:rsidRPr="008E0A1C">
        <w:t xml:space="preserve"> Virtual Belfry </w:t>
      </w:r>
      <w:r>
        <w:t>–</w:t>
      </w:r>
      <w:r w:rsidRPr="008E0A1C">
        <w:t xml:space="preserve"> </w:t>
      </w:r>
      <w:r>
        <w:t>Add New Sensor</w:t>
      </w:r>
      <w:bookmarkEnd w:id="73"/>
    </w:p>
    <w:p w14:paraId="2CCB702D" w14:textId="77777777" w:rsidR="00415060" w:rsidRPr="00B067E3" w:rsidRDefault="00415060" w:rsidP="00B13DDB">
      <w:pPr>
        <w:pStyle w:val="ListParagraph"/>
        <w:numPr>
          <w:ilvl w:val="0"/>
          <w:numId w:val="34"/>
        </w:numPr>
      </w:pPr>
      <w:r w:rsidRPr="00B067E3">
        <w:t xml:space="preserve">In the </w:t>
      </w:r>
      <w:r w:rsidRPr="00B067E3">
        <w:rPr>
          <w:i/>
        </w:rPr>
        <w:t>New Sensor</w:t>
      </w:r>
      <w:r w:rsidRPr="00B067E3">
        <w:t xml:space="preserve"> window, configure the first sensor as follows:</w:t>
      </w:r>
    </w:p>
    <w:p w14:paraId="2CCB702E" w14:textId="77777777" w:rsidR="00415060" w:rsidRPr="00B067E3" w:rsidRDefault="00415060" w:rsidP="00B13DDB">
      <w:pPr>
        <w:pStyle w:val="ListParagraph"/>
        <w:numPr>
          <w:ilvl w:val="0"/>
          <w:numId w:val="35"/>
        </w:numPr>
      </w:pPr>
      <w:r w:rsidRPr="00B067E3">
        <w:t xml:space="preserve">In the </w:t>
      </w:r>
      <w:r w:rsidR="00937C95">
        <w:rPr>
          <w:i/>
        </w:rPr>
        <w:t>Bell</w:t>
      </w:r>
      <w:r w:rsidR="00937C95" w:rsidRPr="00B067E3">
        <w:t xml:space="preserve"> </w:t>
      </w:r>
      <w:r w:rsidRPr="00B067E3">
        <w:t xml:space="preserve">field, enter a unique name for the sensor, in this example </w:t>
      </w:r>
      <w:r w:rsidRPr="00B067E3">
        <w:rPr>
          <w:i/>
        </w:rPr>
        <w:t>Sensor #1</w:t>
      </w:r>
      <w:r w:rsidRPr="00B067E3">
        <w:t>.</w:t>
      </w:r>
    </w:p>
    <w:p w14:paraId="2CCB702F" w14:textId="561604BC" w:rsidR="00415060" w:rsidRPr="00B067E3" w:rsidRDefault="00415060" w:rsidP="00B13DDB">
      <w:pPr>
        <w:pStyle w:val="ListParagraph"/>
        <w:numPr>
          <w:ilvl w:val="0"/>
          <w:numId w:val="35"/>
        </w:numPr>
      </w:pPr>
      <w:r w:rsidRPr="00B067E3">
        <w:t xml:space="preserve">In the </w:t>
      </w:r>
      <w:r w:rsidRPr="00B067E3">
        <w:rPr>
          <w:i/>
        </w:rPr>
        <w:t>Type</w:t>
      </w:r>
      <w:r w:rsidRPr="00B067E3">
        <w:t xml:space="preserve"> dropdown, select </w:t>
      </w:r>
      <w:r w:rsidR="00B94C44" w:rsidRPr="00B94C44">
        <w:rPr>
          <w:i/>
        </w:rPr>
        <w:t xml:space="preserve">Generic Data </w:t>
      </w:r>
      <w:r w:rsidRPr="00B94C44">
        <w:rPr>
          <w:i/>
        </w:rPr>
        <w:t>Interface</w:t>
      </w:r>
      <w:r w:rsidRPr="00B067E3">
        <w:t>.</w:t>
      </w:r>
    </w:p>
    <w:p w14:paraId="2CCB7030" w14:textId="588C6AA2" w:rsidR="00415060" w:rsidRPr="00B067E3" w:rsidRDefault="00415060" w:rsidP="00B13DDB">
      <w:pPr>
        <w:pStyle w:val="ListParagraph"/>
        <w:numPr>
          <w:ilvl w:val="0"/>
          <w:numId w:val="35"/>
        </w:numPr>
      </w:pPr>
      <w:r w:rsidRPr="00B067E3">
        <w:t xml:space="preserve">In the </w:t>
      </w:r>
      <w:r w:rsidRPr="00B067E3">
        <w:rPr>
          <w:i/>
        </w:rPr>
        <w:t>Port</w:t>
      </w:r>
      <w:r w:rsidRPr="00B067E3">
        <w:t xml:space="preserve"> field, e</w:t>
      </w:r>
      <w:bookmarkStart w:id="74" w:name="_GoBack"/>
      <w:bookmarkEnd w:id="74"/>
      <w:r w:rsidRPr="00B067E3">
        <w:t xml:space="preserve">nter the full name of the COM port to be used, in this example </w:t>
      </w:r>
      <w:r w:rsidRPr="00B067E3">
        <w:rPr>
          <w:i/>
        </w:rPr>
        <w:t>COM1</w:t>
      </w:r>
      <w:r w:rsidRPr="00B067E3">
        <w:t>. Virtual Belfry displays a dynamically updated list of available COM ports in the large box at the top right of the window</w:t>
      </w:r>
      <w:r w:rsidR="00B94C44">
        <w:t xml:space="preserve">, and you can populate the </w:t>
      </w:r>
      <w:r w:rsidR="00B94C44" w:rsidRPr="00B94C44">
        <w:rPr>
          <w:i/>
        </w:rPr>
        <w:t>Port</w:t>
      </w:r>
      <w:r w:rsidR="00B94C44">
        <w:t xml:space="preserve"> field by double-clicking a port from this list.</w:t>
      </w:r>
    </w:p>
    <w:p w14:paraId="2CCB7031" w14:textId="77777777" w:rsidR="00415060" w:rsidRPr="00B067E3" w:rsidRDefault="00415060" w:rsidP="00B13DDB">
      <w:pPr>
        <w:pStyle w:val="ListParagraph"/>
        <w:numPr>
          <w:ilvl w:val="0"/>
          <w:numId w:val="35"/>
        </w:numPr>
      </w:pPr>
      <w:r w:rsidRPr="00B067E3">
        <w:t xml:space="preserve">In the </w:t>
      </w:r>
      <w:r w:rsidRPr="00B067E3">
        <w:rPr>
          <w:i/>
        </w:rPr>
        <w:t>Signal</w:t>
      </w:r>
      <w:r w:rsidRPr="00B067E3">
        <w:t xml:space="preserve"> </w:t>
      </w:r>
      <w:r w:rsidR="00937C95">
        <w:t>field</w:t>
      </w:r>
      <w:r w:rsidRPr="00B067E3">
        <w:t xml:space="preserve">, select the Simulator Interface signal that corresponds to this sensor, in this case channel </w:t>
      </w:r>
      <w:r w:rsidRPr="00B067E3">
        <w:rPr>
          <w:i/>
        </w:rPr>
        <w:t>1</w:t>
      </w:r>
      <w:r w:rsidRPr="00B067E3">
        <w:t>.</w:t>
      </w:r>
    </w:p>
    <w:p w14:paraId="2CCB7032" w14:textId="7040CCAB" w:rsidR="00415060" w:rsidRPr="00B067E3" w:rsidRDefault="00415060" w:rsidP="00B13DDB">
      <w:pPr>
        <w:pStyle w:val="ListParagraph"/>
        <w:numPr>
          <w:ilvl w:val="0"/>
          <w:numId w:val="35"/>
        </w:numPr>
      </w:pPr>
      <w:r w:rsidRPr="00B067E3">
        <w:t xml:space="preserve">In the </w:t>
      </w:r>
      <w:r w:rsidRPr="00B067E3">
        <w:rPr>
          <w:i/>
        </w:rPr>
        <w:t>Wait</w:t>
      </w:r>
      <w:r w:rsidR="00B94C44">
        <w:rPr>
          <w:i/>
        </w:rPr>
        <w:t xml:space="preserve"> for</w:t>
      </w:r>
      <w:r w:rsidRPr="00B067E3">
        <w:t xml:space="preserve"> field, enter the delay for this bell to an appropriate value, so that the simulated bell sounds as closely as possible to the same time as the real bell (this is best done with the real bell un-silenced). Note that in Virtual Belfry the delay values are specified in 1/1000ths of a second (milliseconds</w:t>
      </w:r>
      <w:r w:rsidR="00A301C8" w:rsidRPr="00B067E3">
        <w:t>)</w:t>
      </w:r>
      <w:r w:rsidRPr="00B067E3">
        <w:t>.</w:t>
      </w:r>
    </w:p>
    <w:p w14:paraId="2CCB7034" w14:textId="77777777" w:rsidR="00415060" w:rsidRPr="00B067E3" w:rsidRDefault="00A301C8" w:rsidP="00B13DDB">
      <w:pPr>
        <w:pStyle w:val="ListParagraph"/>
        <w:numPr>
          <w:ilvl w:val="0"/>
          <w:numId w:val="35"/>
        </w:numPr>
      </w:pPr>
      <w:r w:rsidRPr="00B067E3">
        <w:t xml:space="preserve">Set the </w:t>
      </w:r>
      <w:r w:rsidRPr="00B067E3">
        <w:rPr>
          <w:i/>
        </w:rPr>
        <w:t>I</w:t>
      </w:r>
      <w:r w:rsidR="00D25005" w:rsidRPr="00B067E3">
        <w:rPr>
          <w:i/>
        </w:rPr>
        <w:t>gnore</w:t>
      </w:r>
      <w:r w:rsidR="00D25005" w:rsidRPr="00B067E3">
        <w:t xml:space="preserve"> field to </w:t>
      </w:r>
      <w:r w:rsidR="00D25005" w:rsidRPr="00B067E3">
        <w:rPr>
          <w:i/>
        </w:rPr>
        <w:t>20ms</w:t>
      </w:r>
      <w:r w:rsidR="00D25005" w:rsidRPr="00B067E3">
        <w:t xml:space="preserve">, and the signal number fields to </w:t>
      </w:r>
      <w:r w:rsidR="00D25005" w:rsidRPr="00B067E3">
        <w:rPr>
          <w:i/>
        </w:rPr>
        <w:t>1 of 1</w:t>
      </w:r>
      <w:r w:rsidR="00D25005" w:rsidRPr="00B067E3">
        <w:t>.</w:t>
      </w:r>
    </w:p>
    <w:p w14:paraId="2CCB7035" w14:textId="77777777" w:rsidR="00A301C8" w:rsidRPr="00B067E3" w:rsidRDefault="00D25005" w:rsidP="00B13DDB">
      <w:pPr>
        <w:pStyle w:val="ListParagraph"/>
        <w:keepNext/>
        <w:numPr>
          <w:ilvl w:val="0"/>
          <w:numId w:val="35"/>
        </w:numPr>
        <w:ind w:left="1077" w:hanging="357"/>
      </w:pPr>
      <w:r w:rsidRPr="00B067E3">
        <w:lastRenderedPageBreak/>
        <w:t xml:space="preserve">Click </w:t>
      </w:r>
      <w:r w:rsidRPr="00B067E3">
        <w:rPr>
          <w:i/>
        </w:rPr>
        <w:t>OK</w:t>
      </w:r>
      <w:r w:rsidRPr="00B067E3">
        <w:t xml:space="preserve"> to close the </w:t>
      </w:r>
      <w:r w:rsidRPr="00B067E3">
        <w:rPr>
          <w:i/>
        </w:rPr>
        <w:t>New Sensor</w:t>
      </w:r>
      <w:r w:rsidRPr="00B067E3">
        <w:t xml:space="preserve"> window.</w:t>
      </w:r>
    </w:p>
    <w:p w14:paraId="2CCB7036" w14:textId="58E07032" w:rsidR="00DB0B29" w:rsidRDefault="00B94C44" w:rsidP="00DB0B29">
      <w:pPr>
        <w:keepNext/>
        <w:spacing w:after="120"/>
        <w:ind w:left="720"/>
        <w:jc w:val="center"/>
      </w:pPr>
      <w:r>
        <w:rPr>
          <w:noProof/>
        </w:rPr>
        <w:drawing>
          <wp:inline distT="0" distB="0" distL="0" distR="0" wp14:anchorId="353D2560" wp14:editId="07018D42">
            <wp:extent cx="2880000" cy="244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B5.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444400"/>
                    </a:xfrm>
                    <a:prstGeom prst="rect">
                      <a:avLst/>
                    </a:prstGeom>
                  </pic:spPr>
                </pic:pic>
              </a:graphicData>
            </a:graphic>
          </wp:inline>
        </w:drawing>
      </w:r>
    </w:p>
    <w:p w14:paraId="2CCB7037" w14:textId="741B950E" w:rsidR="00D25005" w:rsidRPr="00B80BD8" w:rsidRDefault="00DB0B29" w:rsidP="00DB0B29">
      <w:pPr>
        <w:pStyle w:val="Caption"/>
        <w:ind w:left="714"/>
        <w:jc w:val="center"/>
        <w:rPr>
          <w:color w:val="00B050"/>
        </w:rPr>
      </w:pPr>
      <w:bookmarkStart w:id="75" w:name="_Toc2077201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6</w:t>
      </w:r>
      <w:r w:rsidR="00CD4720">
        <w:rPr>
          <w:noProof/>
        </w:rPr>
        <w:fldChar w:fldCharType="end"/>
      </w:r>
      <w:r w:rsidRPr="006D69C0">
        <w:t xml:space="preserve"> </w:t>
      </w:r>
      <w:r>
        <w:t>–</w:t>
      </w:r>
      <w:r w:rsidRPr="006D69C0">
        <w:t xml:space="preserve"> Virtual Belfry </w:t>
      </w:r>
      <w:r>
        <w:t>–</w:t>
      </w:r>
      <w:r w:rsidRPr="006D69C0">
        <w:t xml:space="preserve"> </w:t>
      </w:r>
      <w:r>
        <w:t>First New Sensor</w:t>
      </w:r>
      <w:bookmarkEnd w:id="75"/>
    </w:p>
    <w:p w14:paraId="2CCB7038" w14:textId="22FA9C2F" w:rsidR="00D25005" w:rsidRPr="00B067E3" w:rsidRDefault="00D25005" w:rsidP="00D85EDF">
      <w:pPr>
        <w:pStyle w:val="ListParagraph"/>
        <w:keepNext/>
        <w:numPr>
          <w:ilvl w:val="0"/>
          <w:numId w:val="34"/>
        </w:numPr>
        <w:spacing w:after="120"/>
        <w:ind w:left="714" w:hanging="357"/>
        <w:contextualSpacing w:val="0"/>
      </w:pPr>
      <w:r w:rsidRPr="00B067E3">
        <w:t xml:space="preserve">Repeat steps 4 and 5 for the second and each successive sensor. </w:t>
      </w:r>
      <w:r w:rsidR="00B94C44">
        <w:t>Assuming that you are configuring Sensors connected to just one interface, t</w:t>
      </w:r>
      <w:r w:rsidRPr="00B067E3">
        <w:t xml:space="preserve">he only values which should be different are the </w:t>
      </w:r>
      <w:r w:rsidR="00937C95">
        <w:rPr>
          <w:i/>
        </w:rPr>
        <w:t>Bell</w:t>
      </w:r>
      <w:r w:rsidRPr="00B067E3">
        <w:t xml:space="preserve">, </w:t>
      </w:r>
      <w:r w:rsidRPr="00B067E3">
        <w:rPr>
          <w:i/>
        </w:rPr>
        <w:t>Signal</w:t>
      </w:r>
      <w:r w:rsidRPr="00B067E3">
        <w:t xml:space="preserve"> and </w:t>
      </w:r>
      <w:r w:rsidRPr="00B067E3">
        <w:rPr>
          <w:i/>
        </w:rPr>
        <w:t>Wait</w:t>
      </w:r>
      <w:r w:rsidR="00B94C44">
        <w:rPr>
          <w:i/>
        </w:rPr>
        <w:t xml:space="preserve"> for</w:t>
      </w:r>
      <w:r w:rsidRPr="00B067E3">
        <w:t xml:space="preserve"> fields. </w:t>
      </w:r>
    </w:p>
    <w:p w14:paraId="2CCB7039" w14:textId="770A48CF" w:rsidR="00DB0B29" w:rsidRDefault="00B94C44" w:rsidP="00DB0B29">
      <w:pPr>
        <w:pStyle w:val="ListParagraph"/>
        <w:keepNext/>
        <w:spacing w:after="120"/>
        <w:contextualSpacing w:val="0"/>
        <w:jc w:val="center"/>
      </w:pPr>
      <w:r>
        <w:rPr>
          <w:noProof/>
        </w:rPr>
        <w:drawing>
          <wp:inline distT="0" distB="0" distL="0" distR="0" wp14:anchorId="609831AC" wp14:editId="1881722C">
            <wp:extent cx="2880000" cy="242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B6.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426400"/>
                    </a:xfrm>
                    <a:prstGeom prst="rect">
                      <a:avLst/>
                    </a:prstGeom>
                  </pic:spPr>
                </pic:pic>
              </a:graphicData>
            </a:graphic>
          </wp:inline>
        </w:drawing>
      </w:r>
    </w:p>
    <w:p w14:paraId="2CCB703A" w14:textId="3270463F" w:rsidR="00D25005" w:rsidRDefault="00DB0B29" w:rsidP="00DB0B29">
      <w:pPr>
        <w:pStyle w:val="Caption"/>
        <w:ind w:left="714"/>
        <w:jc w:val="center"/>
        <w:rPr>
          <w:color w:val="00B050"/>
        </w:rPr>
      </w:pPr>
      <w:bookmarkStart w:id="76" w:name="_Toc2077202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7</w:t>
      </w:r>
      <w:r w:rsidR="00CD4720">
        <w:rPr>
          <w:noProof/>
        </w:rPr>
        <w:fldChar w:fldCharType="end"/>
      </w:r>
      <w:r w:rsidRPr="00F800AE">
        <w:t xml:space="preserve"> </w:t>
      </w:r>
      <w:r>
        <w:t>–</w:t>
      </w:r>
      <w:r w:rsidRPr="00F800AE">
        <w:t xml:space="preserve"> Virtual Belfry </w:t>
      </w:r>
      <w:r>
        <w:t>–</w:t>
      </w:r>
      <w:r w:rsidRPr="00F800AE">
        <w:t xml:space="preserve"> </w:t>
      </w:r>
      <w:r>
        <w:t>Subsequent Sensors</w:t>
      </w:r>
      <w:bookmarkEnd w:id="76"/>
    </w:p>
    <w:p w14:paraId="2CCB703B" w14:textId="29606FB0" w:rsidR="00B122E3" w:rsidRPr="00B067E3" w:rsidRDefault="00A301C8" w:rsidP="00D85EDF">
      <w:pPr>
        <w:pStyle w:val="ListParagraph"/>
        <w:keepNext/>
        <w:numPr>
          <w:ilvl w:val="0"/>
          <w:numId w:val="34"/>
        </w:numPr>
        <w:spacing w:after="120"/>
        <w:ind w:left="714" w:hanging="357"/>
        <w:contextualSpacing w:val="0"/>
      </w:pPr>
      <w:r w:rsidRPr="00B067E3">
        <w:lastRenderedPageBreak/>
        <w:t xml:space="preserve">Click </w:t>
      </w:r>
      <w:r w:rsidRPr="00B067E3">
        <w:rPr>
          <w:i/>
        </w:rPr>
        <w:t>Close</w:t>
      </w:r>
      <w:r w:rsidRPr="00B067E3">
        <w:t xml:space="preserve"> in the </w:t>
      </w:r>
      <w:r w:rsidRPr="00B067E3">
        <w:rPr>
          <w:i/>
        </w:rPr>
        <w:t>Configure</w:t>
      </w:r>
      <w:r w:rsidRPr="00B067E3">
        <w:t xml:space="preserve"> </w:t>
      </w:r>
      <w:r w:rsidRPr="00B067E3">
        <w:rPr>
          <w:i/>
        </w:rPr>
        <w:t>Sensors</w:t>
      </w:r>
      <w:r w:rsidRPr="00B067E3">
        <w:t xml:space="preserve"> window to </w:t>
      </w:r>
      <w:r w:rsidR="005C7CF5">
        <w:t>save the sensor settings</w:t>
      </w:r>
      <w:r w:rsidRPr="00B067E3">
        <w:t xml:space="preserve"> and close the window. The following example shows a completed sensor group with delay timers for </w:t>
      </w:r>
      <w:r w:rsidR="005C7CF5">
        <w:t>a mythical ring of six</w:t>
      </w:r>
      <w:r w:rsidRPr="00B067E3">
        <w:t>.</w:t>
      </w:r>
    </w:p>
    <w:p w14:paraId="2CCB703C" w14:textId="673A1324" w:rsidR="00DB0B29" w:rsidRDefault="00B94C44" w:rsidP="00DB0B29">
      <w:pPr>
        <w:pStyle w:val="ListParagraph"/>
        <w:keepNext/>
        <w:spacing w:after="120"/>
        <w:contextualSpacing w:val="0"/>
        <w:jc w:val="center"/>
      </w:pPr>
      <w:r>
        <w:rPr>
          <w:noProof/>
        </w:rPr>
        <w:drawing>
          <wp:inline distT="0" distB="0" distL="0" distR="0" wp14:anchorId="39FD4C35" wp14:editId="482FB61C">
            <wp:extent cx="3960000" cy="4194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B7.png"/>
                    <pic:cNvPicPr/>
                  </pic:nvPicPr>
                  <pic:blipFill>
                    <a:blip r:embed="rId17">
                      <a:extLst>
                        <a:ext uri="{28A0092B-C50C-407E-A947-70E740481C1C}">
                          <a14:useLocalDpi xmlns:a14="http://schemas.microsoft.com/office/drawing/2010/main" val="0"/>
                        </a:ext>
                      </a:extLst>
                    </a:blip>
                    <a:stretch>
                      <a:fillRect/>
                    </a:stretch>
                  </pic:blipFill>
                  <pic:spPr>
                    <a:xfrm>
                      <a:off x="0" y="0"/>
                      <a:ext cx="3960000" cy="4194000"/>
                    </a:xfrm>
                    <a:prstGeom prst="rect">
                      <a:avLst/>
                    </a:prstGeom>
                  </pic:spPr>
                </pic:pic>
              </a:graphicData>
            </a:graphic>
          </wp:inline>
        </w:drawing>
      </w:r>
    </w:p>
    <w:p w14:paraId="2CCB703D" w14:textId="031DFD23" w:rsidR="00A301C8" w:rsidRDefault="00DB0B29" w:rsidP="00DB0B29">
      <w:pPr>
        <w:pStyle w:val="Caption"/>
        <w:ind w:left="714"/>
        <w:jc w:val="center"/>
        <w:rPr>
          <w:color w:val="00B050"/>
        </w:rPr>
      </w:pPr>
      <w:bookmarkStart w:id="77" w:name="_Toc2077202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8</w:t>
      </w:r>
      <w:r w:rsidR="00CD4720">
        <w:rPr>
          <w:noProof/>
        </w:rPr>
        <w:fldChar w:fldCharType="end"/>
      </w:r>
      <w:r w:rsidRPr="00391F9B">
        <w:t xml:space="preserve"> </w:t>
      </w:r>
      <w:r>
        <w:t>–</w:t>
      </w:r>
      <w:r w:rsidRPr="00391F9B">
        <w:t xml:space="preserve"> Virtual Belfry </w:t>
      </w:r>
      <w:r>
        <w:t>–</w:t>
      </w:r>
      <w:r w:rsidRPr="00391F9B">
        <w:t xml:space="preserve"> </w:t>
      </w:r>
      <w:r>
        <w:t>Completed Sensor Configuration Example</w:t>
      </w:r>
      <w:bookmarkEnd w:id="77"/>
    </w:p>
    <w:p w14:paraId="2CCB703E" w14:textId="77777777" w:rsidR="00A301C8" w:rsidRPr="00B067E3" w:rsidRDefault="00B80BD8" w:rsidP="00D85EDF">
      <w:pPr>
        <w:pStyle w:val="ListParagraph"/>
        <w:keepNext/>
        <w:numPr>
          <w:ilvl w:val="0"/>
          <w:numId w:val="34"/>
        </w:numPr>
        <w:spacing w:after="120"/>
        <w:ind w:left="714" w:hanging="357"/>
        <w:contextualSpacing w:val="0"/>
      </w:pPr>
      <w:r w:rsidRPr="00B067E3">
        <w:lastRenderedPageBreak/>
        <w:t xml:space="preserve">To activate the sensor group for silent practice, click on the </w:t>
      </w:r>
      <w:r w:rsidRPr="00B067E3">
        <w:rPr>
          <w:i/>
        </w:rPr>
        <w:t>Using Sensors</w:t>
      </w:r>
      <w:r w:rsidRPr="00B067E3">
        <w:t xml:space="preserve"> button on the </w:t>
      </w:r>
      <w:r w:rsidRPr="00B067E3">
        <w:rPr>
          <w:i/>
        </w:rPr>
        <w:t>Sensors</w:t>
      </w:r>
      <w:r w:rsidRPr="00B067E3">
        <w:t xml:space="preserve"> vertical tab, and tick the checkboxes for the bells in use.</w:t>
      </w:r>
    </w:p>
    <w:p w14:paraId="2CCB703F" w14:textId="24E9C424" w:rsidR="00DB0B29" w:rsidRDefault="005C7CF5" w:rsidP="00DB0B29">
      <w:pPr>
        <w:pStyle w:val="ListParagraph"/>
        <w:keepNext/>
        <w:spacing w:after="120"/>
        <w:contextualSpacing w:val="0"/>
        <w:jc w:val="center"/>
      </w:pPr>
      <w:r>
        <w:rPr>
          <w:noProof/>
        </w:rPr>
        <w:drawing>
          <wp:inline distT="0" distB="0" distL="0" distR="0" wp14:anchorId="371659F8" wp14:editId="287C3DC3">
            <wp:extent cx="2753109" cy="3686689"/>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B8.png"/>
                    <pic:cNvPicPr/>
                  </pic:nvPicPr>
                  <pic:blipFill>
                    <a:blip r:embed="rId18">
                      <a:extLst>
                        <a:ext uri="{28A0092B-C50C-407E-A947-70E740481C1C}">
                          <a14:useLocalDpi xmlns:a14="http://schemas.microsoft.com/office/drawing/2010/main" val="0"/>
                        </a:ext>
                      </a:extLst>
                    </a:blip>
                    <a:stretch>
                      <a:fillRect/>
                    </a:stretch>
                  </pic:blipFill>
                  <pic:spPr>
                    <a:xfrm>
                      <a:off x="0" y="0"/>
                      <a:ext cx="2753109" cy="3686689"/>
                    </a:xfrm>
                    <a:prstGeom prst="rect">
                      <a:avLst/>
                    </a:prstGeom>
                    <a:ln w="12700">
                      <a:solidFill>
                        <a:schemeClr val="tx1"/>
                      </a:solidFill>
                    </a:ln>
                  </pic:spPr>
                </pic:pic>
              </a:graphicData>
            </a:graphic>
          </wp:inline>
        </w:drawing>
      </w:r>
    </w:p>
    <w:p w14:paraId="2CCB7040" w14:textId="71D68A65" w:rsidR="00B80BD8" w:rsidRDefault="00DB0B29" w:rsidP="00DB0B29">
      <w:pPr>
        <w:pStyle w:val="Caption"/>
        <w:ind w:left="720"/>
        <w:jc w:val="center"/>
        <w:rPr>
          <w:color w:val="00B050"/>
        </w:rPr>
      </w:pPr>
      <w:bookmarkStart w:id="78" w:name="_Toc2077202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9</w:t>
      </w:r>
      <w:r w:rsidR="00CD4720">
        <w:rPr>
          <w:noProof/>
        </w:rPr>
        <w:fldChar w:fldCharType="end"/>
      </w:r>
      <w:r w:rsidRPr="000838F1">
        <w:t xml:space="preserve"> </w:t>
      </w:r>
      <w:r>
        <w:t>–</w:t>
      </w:r>
      <w:r w:rsidRPr="000838F1">
        <w:t xml:space="preserve"> Virtual Belfry </w:t>
      </w:r>
      <w:r>
        <w:t>–</w:t>
      </w:r>
      <w:r w:rsidRPr="000838F1">
        <w:t xml:space="preserve"> </w:t>
      </w:r>
      <w:r>
        <w:t>Using Sensors</w:t>
      </w:r>
      <w:bookmarkEnd w:id="78"/>
    </w:p>
    <w:p w14:paraId="3BFB678A" w14:textId="52166EE1" w:rsidR="005C7CF5" w:rsidRDefault="00B80BD8" w:rsidP="00D85EDF">
      <w:pPr>
        <w:pStyle w:val="ListParagraph"/>
        <w:numPr>
          <w:ilvl w:val="0"/>
          <w:numId w:val="34"/>
        </w:numPr>
      </w:pPr>
      <w:r w:rsidRPr="00B067E3">
        <w:t>Virtual Belfry should now be configured to use the Simulator Interface. Test each bell in turn and check that the simulated bells are correctly mapped to the real bells.</w:t>
      </w:r>
      <w:r w:rsidR="003968E0">
        <w:t xml:space="preserve"> </w:t>
      </w:r>
    </w:p>
    <w:p w14:paraId="41A89524" w14:textId="7B7FAB35" w:rsidR="005C7CF5" w:rsidRDefault="005C7CF5" w:rsidP="00D85EDF">
      <w:pPr>
        <w:pStyle w:val="ListParagraph"/>
        <w:numPr>
          <w:ilvl w:val="0"/>
          <w:numId w:val="34"/>
        </w:numPr>
      </w:pPr>
      <w:r>
        <w:t xml:space="preserve">Note that the method mapping sensors to simulated bells changed considerably in Virtual Belfry 3.5. Select </w:t>
      </w:r>
      <w:r w:rsidRPr="005C7CF5">
        <w:rPr>
          <w:i/>
        </w:rPr>
        <w:t>Index…</w:t>
      </w:r>
      <w:r>
        <w:t xml:space="preserve"> from the </w:t>
      </w:r>
      <w:r w:rsidRPr="005C7CF5">
        <w:rPr>
          <w:i/>
        </w:rPr>
        <w:t>Help</w:t>
      </w:r>
      <w:r>
        <w:t xml:space="preserve"> menu (or press F1 and click on the </w:t>
      </w:r>
      <w:r w:rsidRPr="005C7CF5">
        <w:rPr>
          <w:i/>
        </w:rPr>
        <w:t>Index</w:t>
      </w:r>
      <w:r>
        <w:t xml:space="preserve"> tab) and look at the </w:t>
      </w:r>
      <w:r w:rsidRPr="005C7CF5">
        <w:rPr>
          <w:i/>
        </w:rPr>
        <w:t>Silent Practice</w:t>
      </w:r>
      <w:r>
        <w:t xml:space="preserve"> and </w:t>
      </w:r>
      <w:r w:rsidRPr="005C7CF5">
        <w:rPr>
          <w:i/>
        </w:rPr>
        <w:t>Sensors Control Panel</w:t>
      </w:r>
      <w:r>
        <w:t xml:space="preserve"> help pages for a detailed description.</w:t>
      </w:r>
    </w:p>
    <w:p w14:paraId="2CCB7041" w14:textId="3F0FD3FB" w:rsidR="00B80BD8" w:rsidRDefault="003968E0" w:rsidP="005C7CF5">
      <w:pPr>
        <w:pStyle w:val="ListParagraph"/>
        <w:keepNext/>
        <w:numPr>
          <w:ilvl w:val="0"/>
          <w:numId w:val="34"/>
        </w:numPr>
        <w:ind w:left="714" w:hanging="357"/>
        <w:contextualSpacing w:val="0"/>
      </w:pPr>
      <w:r>
        <w:lastRenderedPageBreak/>
        <w:t xml:space="preserve">The </w:t>
      </w:r>
      <w:r w:rsidRPr="004C45AD">
        <w:rPr>
          <w:i/>
        </w:rPr>
        <w:t>Monitor</w:t>
      </w:r>
      <w:r>
        <w:t xml:space="preserve"> button on the </w:t>
      </w:r>
      <w:r w:rsidRPr="004C45AD">
        <w:rPr>
          <w:i/>
        </w:rPr>
        <w:t>Sensors</w:t>
      </w:r>
      <w:r>
        <w:t xml:space="preserve"> vertical tab opens a monitor pane in which sensor </w:t>
      </w:r>
      <w:r w:rsidR="005C7CF5">
        <w:t xml:space="preserve">inputs can be </w:t>
      </w:r>
      <w:r>
        <w:t>observed</w:t>
      </w:r>
      <w:r w:rsidR="005C7CF5">
        <w:t xml:space="preserve"> in real time</w:t>
      </w:r>
      <w:r>
        <w:t>. New data is added at the top of the pane.</w:t>
      </w:r>
    </w:p>
    <w:p w14:paraId="2CCB7042" w14:textId="764229AA" w:rsidR="003968E0" w:rsidRDefault="005C7CF5" w:rsidP="004C45AD">
      <w:pPr>
        <w:pStyle w:val="ListParagraph"/>
        <w:keepNext/>
        <w:jc w:val="center"/>
      </w:pPr>
      <w:r>
        <w:rPr>
          <w:noProof/>
        </w:rPr>
        <w:drawing>
          <wp:inline distT="0" distB="0" distL="0" distR="0" wp14:anchorId="63454362" wp14:editId="07B3047B">
            <wp:extent cx="3105583" cy="3029373"/>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B9.png"/>
                    <pic:cNvPicPr/>
                  </pic:nvPicPr>
                  <pic:blipFill>
                    <a:blip r:embed="rId19">
                      <a:extLst>
                        <a:ext uri="{28A0092B-C50C-407E-A947-70E740481C1C}">
                          <a14:useLocalDpi xmlns:a14="http://schemas.microsoft.com/office/drawing/2010/main" val="0"/>
                        </a:ext>
                      </a:extLst>
                    </a:blip>
                    <a:stretch>
                      <a:fillRect/>
                    </a:stretch>
                  </pic:blipFill>
                  <pic:spPr>
                    <a:xfrm>
                      <a:off x="0" y="0"/>
                      <a:ext cx="3105583" cy="3029373"/>
                    </a:xfrm>
                    <a:prstGeom prst="rect">
                      <a:avLst/>
                    </a:prstGeom>
                    <a:ln w="12700">
                      <a:solidFill>
                        <a:schemeClr val="tx1"/>
                      </a:solidFill>
                    </a:ln>
                  </pic:spPr>
                </pic:pic>
              </a:graphicData>
            </a:graphic>
          </wp:inline>
        </w:drawing>
      </w:r>
    </w:p>
    <w:p w14:paraId="2CCB7043" w14:textId="575C9BAF" w:rsidR="003968E0" w:rsidRDefault="003968E0" w:rsidP="004C45AD">
      <w:pPr>
        <w:pStyle w:val="Caption"/>
        <w:ind w:left="720"/>
        <w:jc w:val="center"/>
      </w:pPr>
      <w:bookmarkStart w:id="79" w:name="_Toc2077202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10</w:t>
      </w:r>
      <w:r w:rsidR="00CD4720">
        <w:rPr>
          <w:noProof/>
        </w:rPr>
        <w:fldChar w:fldCharType="end"/>
      </w:r>
      <w:r>
        <w:t xml:space="preserve"> – Virtual Belfry </w:t>
      </w:r>
      <w:r w:rsidR="007B1A40">
        <w:t xml:space="preserve">– </w:t>
      </w:r>
      <w:r>
        <w:t>Monitor Function</w:t>
      </w:r>
      <w:bookmarkEnd w:id="79"/>
    </w:p>
    <w:p w14:paraId="0C1B5E69" w14:textId="7B28FAFC" w:rsidR="00390F63" w:rsidRDefault="00390F63" w:rsidP="00390F63">
      <w:pPr>
        <w:pStyle w:val="Heading2"/>
      </w:pPr>
      <w:bookmarkStart w:id="80" w:name="_Toc20772009"/>
      <w:r>
        <w:lastRenderedPageBreak/>
        <w:t>Copying Sensor Groups</w:t>
      </w:r>
      <w:bookmarkEnd w:id="80"/>
    </w:p>
    <w:p w14:paraId="2CCB7044" w14:textId="29751155" w:rsidR="007B1A40" w:rsidRDefault="007B1A40" w:rsidP="00B52F24">
      <w:pPr>
        <w:pStyle w:val="ListParagraph"/>
        <w:keepNext/>
        <w:numPr>
          <w:ilvl w:val="0"/>
          <w:numId w:val="34"/>
        </w:numPr>
        <w:ind w:left="714" w:hanging="357"/>
      </w:pPr>
      <w:r>
        <w:t>Sensor groups may be copied and edited, facilitating switching between multiple different sensor configurations.</w:t>
      </w:r>
      <w:r w:rsidR="00D57D5A">
        <w:t xml:space="preserve"> Click the </w:t>
      </w:r>
      <w:r w:rsidR="00D57D5A" w:rsidRPr="00D57D5A">
        <w:rPr>
          <w:i/>
        </w:rPr>
        <w:t>Copy…</w:t>
      </w:r>
      <w:r w:rsidR="00D57D5A">
        <w:t xml:space="preserve"> button on the Configuring Sensors and Switches window.</w:t>
      </w:r>
    </w:p>
    <w:p w14:paraId="2CCB7045" w14:textId="6C6C80FD" w:rsidR="007B1A40" w:rsidRDefault="00390F63" w:rsidP="004C45AD">
      <w:pPr>
        <w:keepNext/>
        <w:ind w:left="360"/>
        <w:jc w:val="center"/>
      </w:pPr>
      <w:r>
        <w:rPr>
          <w:noProof/>
        </w:rPr>
        <w:drawing>
          <wp:inline distT="0" distB="0" distL="0" distR="0" wp14:anchorId="199D64F2" wp14:editId="1C37CE24">
            <wp:extent cx="3960000" cy="4168800"/>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B10.png"/>
                    <pic:cNvPicPr/>
                  </pic:nvPicPr>
                  <pic:blipFill>
                    <a:blip r:embed="rId20">
                      <a:extLst>
                        <a:ext uri="{28A0092B-C50C-407E-A947-70E740481C1C}">
                          <a14:useLocalDpi xmlns:a14="http://schemas.microsoft.com/office/drawing/2010/main" val="0"/>
                        </a:ext>
                      </a:extLst>
                    </a:blip>
                    <a:stretch>
                      <a:fillRect/>
                    </a:stretch>
                  </pic:blipFill>
                  <pic:spPr>
                    <a:xfrm>
                      <a:off x="0" y="0"/>
                      <a:ext cx="3960000" cy="4168800"/>
                    </a:xfrm>
                    <a:prstGeom prst="rect">
                      <a:avLst/>
                    </a:prstGeom>
                  </pic:spPr>
                </pic:pic>
              </a:graphicData>
            </a:graphic>
          </wp:inline>
        </w:drawing>
      </w:r>
    </w:p>
    <w:p w14:paraId="2CCB7046" w14:textId="0B978246" w:rsidR="007B1A40" w:rsidRDefault="007B1A40" w:rsidP="004C45AD">
      <w:pPr>
        <w:pStyle w:val="Caption"/>
        <w:ind w:left="360"/>
        <w:jc w:val="center"/>
      </w:pPr>
      <w:bookmarkStart w:id="81" w:name="_Toc2077202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7A772C">
        <w:rPr>
          <w:noProof/>
        </w:rPr>
        <w:t>11</w:t>
      </w:r>
      <w:r w:rsidR="00CD4720">
        <w:rPr>
          <w:noProof/>
        </w:rPr>
        <w:fldChar w:fldCharType="end"/>
      </w:r>
      <w:r>
        <w:t xml:space="preserve"> </w:t>
      </w:r>
      <w:r w:rsidRPr="00672BF1">
        <w:t xml:space="preserve">– Virtual Belfry </w:t>
      </w:r>
      <w:r>
        <w:t>– Copy Sensor Group</w:t>
      </w:r>
      <w:bookmarkEnd w:id="81"/>
    </w:p>
    <w:bookmarkEnd w:id="65"/>
    <w:p w14:paraId="321117F5" w14:textId="1C1FB526" w:rsidR="00D57D5A" w:rsidRDefault="00D57D5A" w:rsidP="00D57D5A">
      <w:pPr>
        <w:pStyle w:val="ListParagraph"/>
        <w:keepNext/>
        <w:numPr>
          <w:ilvl w:val="0"/>
          <w:numId w:val="34"/>
        </w:numPr>
        <w:ind w:left="714" w:hanging="357"/>
      </w:pPr>
      <w:r>
        <w:lastRenderedPageBreak/>
        <w:t xml:space="preserve">Then click </w:t>
      </w:r>
      <w:r w:rsidRPr="00D57D5A">
        <w:rPr>
          <w:i/>
        </w:rPr>
        <w:t>OK</w:t>
      </w:r>
      <w:r>
        <w:t xml:space="preserve"> to create a copy of the current group.</w:t>
      </w:r>
    </w:p>
    <w:p w14:paraId="54D0EF10" w14:textId="59D7DA36" w:rsidR="00D57D5A" w:rsidRDefault="00D57D5A" w:rsidP="00D57D5A">
      <w:pPr>
        <w:keepNext/>
        <w:ind w:left="360"/>
        <w:jc w:val="center"/>
      </w:pPr>
      <w:r>
        <w:rPr>
          <w:noProof/>
        </w:rPr>
        <w:drawing>
          <wp:inline distT="0" distB="0" distL="0" distR="0" wp14:anchorId="48DB2DA5" wp14:editId="07753C63">
            <wp:extent cx="3960000" cy="420120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B11.png"/>
                    <pic:cNvPicPr/>
                  </pic:nvPicPr>
                  <pic:blipFill>
                    <a:blip r:embed="rId21">
                      <a:extLst>
                        <a:ext uri="{28A0092B-C50C-407E-A947-70E740481C1C}">
                          <a14:useLocalDpi xmlns:a14="http://schemas.microsoft.com/office/drawing/2010/main" val="0"/>
                        </a:ext>
                      </a:extLst>
                    </a:blip>
                    <a:stretch>
                      <a:fillRect/>
                    </a:stretch>
                  </pic:blipFill>
                  <pic:spPr>
                    <a:xfrm>
                      <a:off x="0" y="0"/>
                      <a:ext cx="3960000" cy="4201200"/>
                    </a:xfrm>
                    <a:prstGeom prst="rect">
                      <a:avLst/>
                    </a:prstGeom>
                  </pic:spPr>
                </pic:pic>
              </a:graphicData>
            </a:graphic>
          </wp:inline>
        </w:drawing>
      </w:r>
    </w:p>
    <w:p w14:paraId="6E702994" w14:textId="42274D74" w:rsidR="00D57D5A" w:rsidRDefault="00D57D5A" w:rsidP="00D57D5A">
      <w:pPr>
        <w:pStyle w:val="Caption"/>
        <w:ind w:left="360"/>
        <w:jc w:val="center"/>
      </w:pPr>
      <w:bookmarkStart w:id="82" w:name="_Toc20772025"/>
      <w:r>
        <w:t xml:space="preserve">Figure </w:t>
      </w:r>
      <w:r>
        <w:rPr>
          <w:noProof/>
        </w:rPr>
        <w:fldChar w:fldCharType="begin"/>
      </w:r>
      <w:r>
        <w:rPr>
          <w:noProof/>
        </w:rPr>
        <w:instrText xml:space="preserve"> SEQ Figure \* ARABIC </w:instrText>
      </w:r>
      <w:r>
        <w:rPr>
          <w:noProof/>
        </w:rPr>
        <w:fldChar w:fldCharType="separate"/>
      </w:r>
      <w:r w:rsidR="007A772C">
        <w:rPr>
          <w:noProof/>
        </w:rPr>
        <w:t>12</w:t>
      </w:r>
      <w:r>
        <w:rPr>
          <w:noProof/>
        </w:rPr>
        <w:fldChar w:fldCharType="end"/>
      </w:r>
      <w:r>
        <w:t xml:space="preserve"> </w:t>
      </w:r>
      <w:r w:rsidRPr="00672BF1">
        <w:t xml:space="preserve">– Virtual Belfry </w:t>
      </w:r>
      <w:r>
        <w:t>– Confirm Copy</w:t>
      </w:r>
      <w:bookmarkEnd w:id="82"/>
    </w:p>
    <w:p w14:paraId="1AF52169" w14:textId="45E955EC" w:rsidR="00D57D5A" w:rsidRPr="00D57D5A" w:rsidRDefault="00D57D5A" w:rsidP="00D57D5A">
      <w:pPr>
        <w:pStyle w:val="ListParagraph"/>
        <w:numPr>
          <w:ilvl w:val="0"/>
          <w:numId w:val="34"/>
        </w:numPr>
      </w:pPr>
      <w:r>
        <w:t xml:space="preserve">The new sensor group will have the same name as the original, with the word </w:t>
      </w:r>
      <w:r w:rsidRPr="00D57D5A">
        <w:rPr>
          <w:i/>
        </w:rPr>
        <w:t>(copy)</w:t>
      </w:r>
      <w:r>
        <w:t xml:space="preserve"> appended.</w:t>
      </w:r>
    </w:p>
    <w:p w14:paraId="31CCEEE9" w14:textId="650B416C" w:rsidR="00D57D5A" w:rsidRDefault="00D57D5A" w:rsidP="00D57D5A">
      <w:pPr>
        <w:pStyle w:val="ListParagraph"/>
        <w:keepNext/>
        <w:numPr>
          <w:ilvl w:val="0"/>
          <w:numId w:val="34"/>
        </w:numPr>
        <w:ind w:left="714" w:hanging="357"/>
      </w:pPr>
      <w:r>
        <w:lastRenderedPageBreak/>
        <w:t xml:space="preserve">To rename the new group, click the </w:t>
      </w:r>
      <w:r w:rsidRPr="00D57D5A">
        <w:rPr>
          <w:i/>
        </w:rPr>
        <w:t>Edit…</w:t>
      </w:r>
      <w:r>
        <w:t xml:space="preserve"> button, enter a new name for the group, and click </w:t>
      </w:r>
      <w:r w:rsidRPr="00D57D5A">
        <w:rPr>
          <w:i/>
        </w:rPr>
        <w:t>OK</w:t>
      </w:r>
      <w:r>
        <w:t>.</w:t>
      </w:r>
    </w:p>
    <w:p w14:paraId="1DF628F4" w14:textId="7DF1E72D" w:rsidR="00D57D5A" w:rsidRDefault="00D57D5A" w:rsidP="00D57D5A">
      <w:pPr>
        <w:keepNext/>
        <w:ind w:left="360"/>
        <w:jc w:val="center"/>
      </w:pPr>
      <w:r>
        <w:rPr>
          <w:noProof/>
        </w:rPr>
        <w:drawing>
          <wp:inline distT="0" distB="0" distL="0" distR="0" wp14:anchorId="443EA85A" wp14:editId="72F669CB">
            <wp:extent cx="3960000" cy="4194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B12.png"/>
                    <pic:cNvPicPr/>
                  </pic:nvPicPr>
                  <pic:blipFill>
                    <a:blip r:embed="rId22">
                      <a:extLst>
                        <a:ext uri="{28A0092B-C50C-407E-A947-70E740481C1C}">
                          <a14:useLocalDpi xmlns:a14="http://schemas.microsoft.com/office/drawing/2010/main" val="0"/>
                        </a:ext>
                      </a:extLst>
                    </a:blip>
                    <a:stretch>
                      <a:fillRect/>
                    </a:stretch>
                  </pic:blipFill>
                  <pic:spPr>
                    <a:xfrm>
                      <a:off x="0" y="0"/>
                      <a:ext cx="3960000" cy="4194000"/>
                    </a:xfrm>
                    <a:prstGeom prst="rect">
                      <a:avLst/>
                    </a:prstGeom>
                  </pic:spPr>
                </pic:pic>
              </a:graphicData>
            </a:graphic>
          </wp:inline>
        </w:drawing>
      </w:r>
    </w:p>
    <w:p w14:paraId="078DD6FC" w14:textId="5E99E280" w:rsidR="00D57D5A" w:rsidRDefault="00D57D5A" w:rsidP="00D57D5A">
      <w:pPr>
        <w:pStyle w:val="Caption"/>
        <w:ind w:left="360"/>
        <w:jc w:val="center"/>
      </w:pPr>
      <w:bookmarkStart w:id="83" w:name="_Toc20772026"/>
      <w:r>
        <w:t xml:space="preserve">Figure </w:t>
      </w:r>
      <w:r>
        <w:rPr>
          <w:noProof/>
        </w:rPr>
        <w:fldChar w:fldCharType="begin"/>
      </w:r>
      <w:r>
        <w:rPr>
          <w:noProof/>
        </w:rPr>
        <w:instrText xml:space="preserve"> SEQ Figure \* ARABIC </w:instrText>
      </w:r>
      <w:r>
        <w:rPr>
          <w:noProof/>
        </w:rPr>
        <w:fldChar w:fldCharType="separate"/>
      </w:r>
      <w:r w:rsidR="007A772C">
        <w:rPr>
          <w:noProof/>
        </w:rPr>
        <w:t>13</w:t>
      </w:r>
      <w:r>
        <w:rPr>
          <w:noProof/>
        </w:rPr>
        <w:fldChar w:fldCharType="end"/>
      </w:r>
      <w:r>
        <w:t xml:space="preserve"> </w:t>
      </w:r>
      <w:r w:rsidRPr="00672BF1">
        <w:t xml:space="preserve">– Virtual Belfry </w:t>
      </w:r>
      <w:r>
        <w:t>– Rename Sensor Group</w:t>
      </w:r>
      <w:bookmarkEnd w:id="83"/>
    </w:p>
    <w:p w14:paraId="41F4EF7F" w14:textId="69DE20EC" w:rsidR="00D57D5A" w:rsidRPr="00D57D5A" w:rsidRDefault="00D57D5A" w:rsidP="00D57D5A">
      <w:pPr>
        <w:pStyle w:val="ListParagraph"/>
        <w:numPr>
          <w:ilvl w:val="0"/>
          <w:numId w:val="41"/>
        </w:numPr>
      </w:pPr>
      <w:r>
        <w:t>Now change the configuration of the sensors in the new group as required.</w:t>
      </w:r>
    </w:p>
    <w:p w14:paraId="7BD9AFE3" w14:textId="41EC1B28" w:rsidR="00D57D5A" w:rsidRDefault="00D57D5A" w:rsidP="00D57D5A">
      <w:pPr>
        <w:pStyle w:val="ListParagraph"/>
        <w:keepNext/>
        <w:numPr>
          <w:ilvl w:val="0"/>
          <w:numId w:val="34"/>
        </w:numPr>
        <w:ind w:left="714" w:hanging="357"/>
      </w:pPr>
      <w:r>
        <w:t xml:space="preserve">You can switch to the new sensor group by using the dropdown on the </w:t>
      </w:r>
      <w:r w:rsidRPr="00D57D5A">
        <w:rPr>
          <w:i/>
        </w:rPr>
        <w:t>Sensor</w:t>
      </w:r>
      <w:r>
        <w:t xml:space="preserve"> tab of the main window.</w:t>
      </w:r>
    </w:p>
    <w:p w14:paraId="693D87A1" w14:textId="2E55E45E" w:rsidR="00D57D5A" w:rsidRDefault="00D57D5A" w:rsidP="00D57D5A">
      <w:pPr>
        <w:keepNext/>
        <w:ind w:left="360"/>
        <w:jc w:val="center"/>
      </w:pPr>
      <w:r>
        <w:rPr>
          <w:noProof/>
        </w:rPr>
        <w:drawing>
          <wp:inline distT="0" distB="0" distL="0" distR="0" wp14:anchorId="3026BCF2" wp14:editId="244FCD47">
            <wp:extent cx="3600000" cy="2077200"/>
            <wp:effectExtent l="19050" t="19050" r="1968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B13.png"/>
                    <pic:cNvPicPr/>
                  </pic:nvPicPr>
                  <pic:blipFill>
                    <a:blip r:embed="rId23">
                      <a:extLst>
                        <a:ext uri="{28A0092B-C50C-407E-A947-70E740481C1C}">
                          <a14:useLocalDpi xmlns:a14="http://schemas.microsoft.com/office/drawing/2010/main" val="0"/>
                        </a:ext>
                      </a:extLst>
                    </a:blip>
                    <a:stretch>
                      <a:fillRect/>
                    </a:stretch>
                  </pic:blipFill>
                  <pic:spPr>
                    <a:xfrm>
                      <a:off x="0" y="0"/>
                      <a:ext cx="3600000" cy="2077200"/>
                    </a:xfrm>
                    <a:prstGeom prst="rect">
                      <a:avLst/>
                    </a:prstGeom>
                    <a:ln w="12700">
                      <a:solidFill>
                        <a:schemeClr val="tx1"/>
                      </a:solidFill>
                    </a:ln>
                  </pic:spPr>
                </pic:pic>
              </a:graphicData>
            </a:graphic>
          </wp:inline>
        </w:drawing>
      </w:r>
    </w:p>
    <w:p w14:paraId="7889288A" w14:textId="284025B7" w:rsidR="00D57D5A" w:rsidRDefault="00D57D5A" w:rsidP="00D57D5A">
      <w:pPr>
        <w:pStyle w:val="Caption"/>
        <w:ind w:left="360"/>
        <w:jc w:val="center"/>
      </w:pPr>
      <w:bookmarkStart w:id="84" w:name="_Toc20772027"/>
      <w:r>
        <w:t xml:space="preserve">Figure </w:t>
      </w:r>
      <w:r>
        <w:rPr>
          <w:noProof/>
        </w:rPr>
        <w:fldChar w:fldCharType="begin"/>
      </w:r>
      <w:r>
        <w:rPr>
          <w:noProof/>
        </w:rPr>
        <w:instrText xml:space="preserve"> SEQ Figure \* ARABIC </w:instrText>
      </w:r>
      <w:r>
        <w:rPr>
          <w:noProof/>
        </w:rPr>
        <w:fldChar w:fldCharType="separate"/>
      </w:r>
      <w:r w:rsidR="007A772C">
        <w:rPr>
          <w:noProof/>
        </w:rPr>
        <w:t>14</w:t>
      </w:r>
      <w:r>
        <w:rPr>
          <w:noProof/>
        </w:rPr>
        <w:fldChar w:fldCharType="end"/>
      </w:r>
      <w:r>
        <w:t xml:space="preserve"> </w:t>
      </w:r>
      <w:r w:rsidRPr="00672BF1">
        <w:t xml:space="preserve">– Virtual Belfry </w:t>
      </w:r>
      <w:r>
        <w:t>– Select Sensor Group</w:t>
      </w:r>
      <w:bookmarkEnd w:id="84"/>
    </w:p>
    <w:p w14:paraId="2CCB705B" w14:textId="77777777" w:rsidR="001D20BB" w:rsidRDefault="001D20BB" w:rsidP="00E2167D">
      <w:pPr>
        <w:pStyle w:val="Heading1"/>
      </w:pPr>
      <w:bookmarkStart w:id="85" w:name="_Toc415420539"/>
      <w:bookmarkStart w:id="86" w:name="_Toc20772010"/>
      <w:r>
        <w:lastRenderedPageBreak/>
        <w:t>Delay Timer Calibration</w:t>
      </w:r>
      <w:bookmarkEnd w:id="85"/>
      <w:bookmarkEnd w:id="86"/>
    </w:p>
    <w:p w14:paraId="2F29944D" w14:textId="4A643863" w:rsidR="00D57D5A" w:rsidRPr="007D2792" w:rsidRDefault="00D57D5A" w:rsidP="00D57D5A">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p>
    <w:p w14:paraId="692B2736" w14:textId="77777777" w:rsidR="00D57D5A" w:rsidRDefault="00D57D5A" w:rsidP="00D57D5A">
      <w:r>
        <w:t>The simplest method of setting the timer values is to ring each bell open alongside the simulator.</w:t>
      </w:r>
    </w:p>
    <w:p w14:paraId="378C2945" w14:textId="77970669" w:rsidR="00D57D5A" w:rsidRDefault="00D57D5A" w:rsidP="00D57D5A">
      <w:pPr>
        <w:pStyle w:val="ListParagraph"/>
        <w:keepNext/>
        <w:numPr>
          <w:ilvl w:val="0"/>
          <w:numId w:val="42"/>
        </w:numPr>
      </w:pPr>
      <w:r>
        <w:t>Start Virtual Belfry on the Simulator PC.</w:t>
      </w:r>
    </w:p>
    <w:p w14:paraId="17181010" w14:textId="77777777" w:rsidR="00D57D5A" w:rsidRDefault="00D57D5A" w:rsidP="00D57D5A">
      <w:pPr>
        <w:pStyle w:val="ListParagraph"/>
        <w:numPr>
          <w:ilvl w:val="0"/>
          <w:numId w:val="42"/>
        </w:numPr>
      </w:pPr>
      <w:r>
        <w:t>Ring each bell in turn, open, and compare the sound of the bell and the simulated sound from the simulator.</w:t>
      </w:r>
    </w:p>
    <w:p w14:paraId="112D010B" w14:textId="77777777" w:rsidR="00D57D5A" w:rsidRDefault="00D57D5A" w:rsidP="00D57D5A">
      <w:pPr>
        <w:pStyle w:val="ListParagraph"/>
        <w:numPr>
          <w:ilvl w:val="0"/>
          <w:numId w:val="42"/>
        </w:numPr>
      </w:pPr>
      <w:r>
        <w:t>If the real bell sounds before the simulator, reduce that bell’s delay timer value.</w:t>
      </w:r>
    </w:p>
    <w:p w14:paraId="068DC490" w14:textId="77777777" w:rsidR="00D57D5A" w:rsidRDefault="00D57D5A" w:rsidP="00D57D5A">
      <w:pPr>
        <w:pStyle w:val="ListParagraph"/>
        <w:numPr>
          <w:ilvl w:val="0"/>
          <w:numId w:val="42"/>
        </w:numPr>
      </w:pPr>
      <w:r>
        <w:t>If the simulator sounds before the real bell, increase that bell’s delay timer value.</w:t>
      </w:r>
    </w:p>
    <w:p w14:paraId="07BA7952" w14:textId="77777777" w:rsidR="00D57D5A" w:rsidRDefault="00D57D5A" w:rsidP="00D57D5A">
      <w:pPr>
        <w:pStyle w:val="ListParagraph"/>
        <w:numPr>
          <w:ilvl w:val="0"/>
          <w:numId w:val="42"/>
        </w:numPr>
      </w:pPr>
      <w:r>
        <w:t>Repeat this process until the sound of the real bell and the sound from the simulator are as close to coincident as possible.</w:t>
      </w:r>
    </w:p>
    <w:p w14:paraId="17CCEA53" w14:textId="77777777" w:rsidR="00D57D5A" w:rsidRDefault="00D57D5A" w:rsidP="00D57D5A">
      <w:pPr>
        <w:pStyle w:val="ListParagraph"/>
        <w:numPr>
          <w:ilvl w:val="0"/>
          <w:numId w:val="42"/>
        </w:numPr>
      </w:pPr>
      <w:r>
        <w:t>Repeat for each of the other bells in turn.</w:t>
      </w:r>
    </w:p>
    <w:p w14:paraId="2B463A16" w14:textId="77777777" w:rsidR="00D57D5A" w:rsidRDefault="00D57D5A" w:rsidP="00D57D5A">
      <w:r>
        <w:t>Tip: A useful starting point for delay timer values is to measure the period of oscillation of the bell for small swings and set the timer to ¼ of that value. Then fine tune the value as described above.</w:t>
      </w:r>
    </w:p>
    <w:p w14:paraId="25B3A051" w14:textId="77777777" w:rsidR="00077E1A" w:rsidRDefault="00077E1A" w:rsidP="00077E1A">
      <w:pPr>
        <w:pStyle w:val="Heading1"/>
        <w:pageBreakBefore/>
      </w:pPr>
      <w:bookmarkStart w:id="87" w:name="_Toc20770125"/>
      <w:bookmarkStart w:id="88" w:name="_Toc20772011"/>
      <w:bookmarkStart w:id="89" w:name="_Hlk20770424"/>
      <w:r>
        <w:lastRenderedPageBreak/>
        <w:t>Using Multiple PCs</w:t>
      </w:r>
      <w:bookmarkEnd w:id="87"/>
      <w:bookmarkEnd w:id="88"/>
    </w:p>
    <w:p w14:paraId="771A16F8" w14:textId="77777777" w:rsidR="00077E1A" w:rsidRDefault="00077E1A" w:rsidP="00077E1A">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3EF0163D" w14:textId="77777777" w:rsidR="00077E1A" w:rsidRPr="001564E9" w:rsidRDefault="00077E1A" w:rsidP="00077E1A">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1B91FC9A" w14:textId="77777777" w:rsidR="00077E1A" w:rsidRPr="001E13DF" w:rsidRDefault="00077E1A" w:rsidP="00077E1A">
      <w:pPr>
        <w:pStyle w:val="Heading2"/>
      </w:pPr>
      <w:bookmarkStart w:id="90" w:name="_Toc20770126"/>
      <w:bookmarkStart w:id="91" w:name="_Toc20772012"/>
      <w:r w:rsidRPr="001E13DF">
        <w:t>Second PC Module &amp; Basic Serial Splitter Module</w:t>
      </w:r>
      <w:bookmarkEnd w:id="90"/>
      <w:bookmarkEnd w:id="91"/>
    </w:p>
    <w:p w14:paraId="4A945CA3" w14:textId="74A03292" w:rsidR="00077E1A" w:rsidRPr="001E13DF" w:rsidRDefault="00077E1A" w:rsidP="00077E1A">
      <w:r w:rsidRPr="001E13DF">
        <w:t xml:space="preserve">From the point of view of </w:t>
      </w:r>
      <w:r>
        <w:t>Virtual Belfry</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38B2B800" w14:textId="0B53A77D" w:rsidR="00077E1A" w:rsidRPr="001E13DF" w:rsidRDefault="00077E1A" w:rsidP="00077E1A">
      <w:r w:rsidRPr="001E13DF">
        <w:t xml:space="preserve">Each copy of </w:t>
      </w:r>
      <w:r>
        <w:t>Virtual Belfry</w:t>
      </w:r>
      <w:r w:rsidRPr="001E13DF">
        <w:t xml:space="preserve"> </w:t>
      </w:r>
      <w:bookmarkStart w:id="92" w:name="_Hlk20771239"/>
      <w:r w:rsidRPr="001E13DF">
        <w:t xml:space="preserve">must be configured to </w:t>
      </w:r>
      <w:r>
        <w:t xml:space="preserve">respond to the desired bell or bells and </w:t>
      </w:r>
      <w:r w:rsidRPr="001E13DF">
        <w:t>filter out the unwanted signals</w:t>
      </w:r>
      <w:r>
        <w:t xml:space="preserve">. </w:t>
      </w:r>
      <w:bookmarkEnd w:id="92"/>
      <w:r>
        <w:t xml:space="preserve">This can be done </w:t>
      </w:r>
      <w:r w:rsidRPr="001E13DF">
        <w:t xml:space="preserve">either by using a different </w:t>
      </w:r>
      <w:r w:rsidRPr="00A256E9">
        <w:rPr>
          <w:i/>
          <w:iCs/>
        </w:rPr>
        <w:t>Sensor Group</w:t>
      </w:r>
      <w:r>
        <w:t xml:space="preserve"> </w:t>
      </w:r>
      <w:r w:rsidRPr="00077E1A">
        <w:t>c</w:t>
      </w:r>
      <w:r w:rsidRPr="00A256E9">
        <w:t>onfiguration</w:t>
      </w:r>
      <w:r w:rsidRPr="001E13DF">
        <w:t xml:space="preserve"> on each PC, or “on the fly”</w:t>
      </w:r>
      <w:r>
        <w:t xml:space="preserve"> by un-checking </w:t>
      </w:r>
      <w:r w:rsidRPr="001E13DF">
        <w:t>the</w:t>
      </w:r>
      <w:r>
        <w:t xml:space="preserve"> unwanted</w:t>
      </w:r>
      <w:r w:rsidRPr="001E13DF">
        <w:t xml:space="preserve"> </w:t>
      </w:r>
      <w:r w:rsidRPr="00A256E9">
        <w:rPr>
          <w:i/>
          <w:iCs/>
        </w:rPr>
        <w:t>Sensor #...</w:t>
      </w:r>
      <w:r>
        <w:t xml:space="preserve"> check boxes on the </w:t>
      </w:r>
      <w:r w:rsidRPr="00A256E9">
        <w:rPr>
          <w:i/>
          <w:iCs/>
        </w:rPr>
        <w:t>Main</w:t>
      </w:r>
      <w:r>
        <w:t xml:space="preserve"> tab.</w:t>
      </w:r>
    </w:p>
    <w:p w14:paraId="3B49A939" w14:textId="2CD1D2C1" w:rsidR="00077E1A" w:rsidRDefault="00077E1A" w:rsidP="00077E1A">
      <w:pPr>
        <w:keepNext/>
        <w:jc w:val="center"/>
      </w:pPr>
      <w:r>
        <w:rPr>
          <w:noProof/>
        </w:rPr>
        <w:drawing>
          <wp:inline distT="0" distB="0" distL="0" distR="0" wp14:anchorId="088EF43C" wp14:editId="70971A51">
            <wp:extent cx="2811892" cy="3765405"/>
            <wp:effectExtent l="0" t="0" r="7620" b="698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B8 - Disable Sensors.png"/>
                    <pic:cNvPicPr/>
                  </pic:nvPicPr>
                  <pic:blipFill>
                    <a:blip r:embed="rId24">
                      <a:extLst>
                        <a:ext uri="{28A0092B-C50C-407E-A947-70E740481C1C}">
                          <a14:useLocalDpi xmlns:a14="http://schemas.microsoft.com/office/drawing/2010/main" val="0"/>
                        </a:ext>
                      </a:extLst>
                    </a:blip>
                    <a:stretch>
                      <a:fillRect/>
                    </a:stretch>
                  </pic:blipFill>
                  <pic:spPr>
                    <a:xfrm>
                      <a:off x="0" y="0"/>
                      <a:ext cx="2811892" cy="3765405"/>
                    </a:xfrm>
                    <a:prstGeom prst="rect">
                      <a:avLst/>
                    </a:prstGeom>
                  </pic:spPr>
                </pic:pic>
              </a:graphicData>
            </a:graphic>
          </wp:inline>
        </w:drawing>
      </w:r>
    </w:p>
    <w:p w14:paraId="13EDC5A7" w14:textId="4180BD90" w:rsidR="00077E1A" w:rsidRDefault="00077E1A" w:rsidP="00077E1A">
      <w:pPr>
        <w:pStyle w:val="Caption"/>
        <w:jc w:val="center"/>
        <w:rPr>
          <w:highlight w:val="yellow"/>
        </w:rPr>
      </w:pPr>
      <w:bookmarkStart w:id="93" w:name="_Toc20770139"/>
      <w:bookmarkStart w:id="94" w:name="_Toc20772028"/>
      <w:r>
        <w:t xml:space="preserve">Figure </w:t>
      </w:r>
      <w:fldSimple w:instr=" SEQ Figure \* ARABIC ">
        <w:r w:rsidR="007A772C">
          <w:rPr>
            <w:noProof/>
          </w:rPr>
          <w:t>15</w:t>
        </w:r>
      </w:fldSimple>
      <w:r>
        <w:t xml:space="preserve"> – Virtual Belfry – Disable Sensors</w:t>
      </w:r>
      <w:bookmarkEnd w:id="93"/>
      <w:bookmarkEnd w:id="94"/>
    </w:p>
    <w:p w14:paraId="23C45842" w14:textId="77777777" w:rsidR="00077E1A" w:rsidRPr="001E13DF" w:rsidRDefault="00077E1A" w:rsidP="00077E1A">
      <w:pPr>
        <w:pStyle w:val="Heading2"/>
      </w:pPr>
      <w:bookmarkStart w:id="95" w:name="_Toc20770127"/>
      <w:bookmarkStart w:id="96" w:name="_Toc20772013"/>
      <w:bookmarkStart w:id="97" w:name="_Hlk20769831"/>
      <w:r w:rsidRPr="001E13DF">
        <w:t>Configuring the Interface</w:t>
      </w:r>
      <w:bookmarkEnd w:id="95"/>
      <w:bookmarkEnd w:id="96"/>
    </w:p>
    <w:p w14:paraId="3E7AA57B" w14:textId="77777777" w:rsidR="00077E1A" w:rsidRPr="001E13DF" w:rsidRDefault="00077E1A" w:rsidP="00077E1A">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64945690" w14:textId="234D2474" w:rsidR="00283F90" w:rsidRPr="009B27F9" w:rsidRDefault="00077E1A">
      <w:r>
        <w:t xml:space="preserve">The PC used for </w:t>
      </w:r>
      <w:r w:rsidRPr="001E13DF">
        <w:t xml:space="preserve">Interface configuration depends on the hardware in use. This is covered in the </w:t>
      </w:r>
      <w:r w:rsidRPr="001E13DF">
        <w:rPr>
          <w:b/>
          <w:bCs/>
          <w:i/>
          <w:iCs/>
        </w:rPr>
        <w:t>Multi-PC Guide</w:t>
      </w:r>
      <w:r w:rsidRPr="001E13DF">
        <w:t>.</w:t>
      </w:r>
      <w:bookmarkEnd w:id="89"/>
      <w:bookmarkEnd w:id="97"/>
    </w:p>
    <w:sectPr w:rsidR="00283F90" w:rsidRPr="009B27F9" w:rsidSect="00E2167D">
      <w:headerReference w:type="even" r:id="rId25"/>
      <w:headerReference w:type="default" r:id="rId26"/>
      <w:footerReference w:type="even" r:id="rId27"/>
      <w:footerReference w:type="default" r:id="rId28"/>
      <w:footerReference w:type="first" r:id="rId29"/>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B5E2" w14:textId="77777777" w:rsidR="005F22D7" w:rsidRDefault="005F22D7" w:rsidP="00787764">
      <w:pPr>
        <w:spacing w:after="0" w:line="240" w:lineRule="auto"/>
      </w:pPr>
      <w:r>
        <w:separator/>
      </w:r>
    </w:p>
  </w:endnote>
  <w:endnote w:type="continuationSeparator" w:id="0">
    <w:p w14:paraId="1A2D9F05" w14:textId="77777777" w:rsidR="005F22D7" w:rsidRDefault="005F22D7"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1C5EE5" w:rsidRDefault="001C5EE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1C5EE5" w:rsidRDefault="001C5EE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1C5EE5" w:rsidRDefault="001C5EE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1C5EE5" w:rsidRDefault="001C5EE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1C5EE5" w:rsidRDefault="001C5EE5">
    <w:pPr>
      <w:pStyle w:val="Footer"/>
      <w:jc w:val="center"/>
    </w:pPr>
  </w:p>
  <w:p w14:paraId="2CCB73CE" w14:textId="77777777" w:rsidR="001C5EE5" w:rsidRDefault="001C5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F20A8" w14:textId="77777777" w:rsidR="005F22D7" w:rsidRDefault="005F22D7" w:rsidP="00787764">
      <w:pPr>
        <w:spacing w:after="0" w:line="240" w:lineRule="auto"/>
      </w:pPr>
      <w:r>
        <w:separator/>
      </w:r>
    </w:p>
  </w:footnote>
  <w:footnote w:type="continuationSeparator" w:id="0">
    <w:p w14:paraId="5996338D" w14:textId="77777777" w:rsidR="005F22D7" w:rsidRDefault="005F22D7" w:rsidP="00787764">
      <w:pPr>
        <w:spacing w:after="0" w:line="240" w:lineRule="auto"/>
      </w:pPr>
      <w:r>
        <w:continuationSeparator/>
      </w:r>
    </w:p>
  </w:footnote>
  <w:footnote w:id="1">
    <w:p w14:paraId="2CCB73CF" w14:textId="77777777" w:rsidR="001C5EE5" w:rsidRDefault="001C5EE5">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0BF08C6C" w14:textId="77777777" w:rsidR="001C5EE5" w:rsidRDefault="001C5EE5" w:rsidP="00A314F3">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2647B08D" w14:textId="77777777" w:rsidR="001C5EE5" w:rsidRDefault="001C5EE5" w:rsidP="00A314F3">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274CD63C" w14:textId="77777777" w:rsidR="001C5EE5" w:rsidRDefault="001C5EE5" w:rsidP="00A314F3">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49C37A70" w14:textId="77777777" w:rsidR="001C5EE5" w:rsidRDefault="001C5EE5" w:rsidP="00A314F3">
      <w:pPr>
        <w:pStyle w:val="FootnoteText"/>
      </w:pPr>
      <w:r>
        <w:rPr>
          <w:rStyle w:val="FootnoteReference"/>
        </w:rPr>
        <w:footnoteRef/>
      </w:r>
      <w:r>
        <w:t xml:space="preserve"> Association of Ringing Teachers</w:t>
      </w:r>
    </w:p>
  </w:footnote>
  <w:footnote w:id="6">
    <w:p w14:paraId="6B3CEED4" w14:textId="77777777" w:rsidR="001C5EE5" w:rsidRDefault="001C5EE5" w:rsidP="00A314F3">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08D2ADB1" w:rsidR="001C5EE5" w:rsidRDefault="001C5EE5" w:rsidP="00111092">
    <w:pPr>
      <w:pStyle w:val="Header"/>
    </w:pPr>
    <w:r>
      <w:t xml:space="preserve">Type 2 Simulator – Configuring Virtual Belfry Guide </w:t>
    </w:r>
    <w:r w:rsidR="003A4FDF">
      <w:t>1.</w:t>
    </w:r>
    <w:ins w:id="98" w:author="Andrew Instone-Cowie" w:date="2020-08-18T20:30:00Z">
      <w:r w:rsidR="00A256E9">
        <w:t>2</w:t>
      </w:r>
    </w:ins>
    <w:del w:id="99" w:author="Andrew Instone-Cowie" w:date="2020-08-18T20:30:00Z">
      <w:r w:rsidR="00077E1A" w:rsidDel="00A256E9">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C5BCC" w14:textId="155E1EFE" w:rsidR="001C5EE5" w:rsidRDefault="001C5EE5" w:rsidP="004F4C74">
    <w:pPr>
      <w:pStyle w:val="Header"/>
      <w:jc w:val="right"/>
    </w:pPr>
    <w:r>
      <w:t xml:space="preserve">Type 2 Simulator – Configuring Virtual Belfry Guide </w:t>
    </w:r>
    <w:r w:rsidR="003A4FDF">
      <w:t>1.</w:t>
    </w:r>
    <w:ins w:id="100" w:author="Andrew Instone-Cowie" w:date="2020-08-18T20:30:00Z">
      <w:r w:rsidR="00A256E9">
        <w:t>2</w:t>
      </w:r>
    </w:ins>
    <w:del w:id="101" w:author="Andrew Instone-Cowie" w:date="2020-08-18T20:30:00Z">
      <w:r w:rsidR="00077E1A" w:rsidDel="00A256E9">
        <w:delText>1</w:delText>
      </w:r>
    </w:del>
  </w:p>
  <w:p w14:paraId="2CCB73C8" w14:textId="56A18A1D" w:rsidR="001C5EE5" w:rsidRPr="004F4C74" w:rsidRDefault="001C5EE5" w:rsidP="004F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4722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AA217C"/>
    <w:multiLevelType w:val="hybridMultilevel"/>
    <w:tmpl w:val="7442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1"/>
  </w:num>
  <w:num w:numId="4">
    <w:abstractNumId w:val="27"/>
  </w:num>
  <w:num w:numId="5">
    <w:abstractNumId w:val="30"/>
  </w:num>
  <w:num w:numId="6">
    <w:abstractNumId w:val="36"/>
  </w:num>
  <w:num w:numId="7">
    <w:abstractNumId w:val="14"/>
  </w:num>
  <w:num w:numId="8">
    <w:abstractNumId w:val="40"/>
  </w:num>
  <w:num w:numId="9">
    <w:abstractNumId w:val="16"/>
  </w:num>
  <w:num w:numId="10">
    <w:abstractNumId w:val="21"/>
  </w:num>
  <w:num w:numId="11">
    <w:abstractNumId w:val="33"/>
  </w:num>
  <w:num w:numId="12">
    <w:abstractNumId w:val="37"/>
  </w:num>
  <w:num w:numId="13">
    <w:abstractNumId w:val="15"/>
  </w:num>
  <w:num w:numId="14">
    <w:abstractNumId w:val="34"/>
  </w:num>
  <w:num w:numId="15">
    <w:abstractNumId w:val="20"/>
  </w:num>
  <w:num w:numId="16">
    <w:abstractNumId w:val="6"/>
  </w:num>
  <w:num w:numId="17">
    <w:abstractNumId w:val="2"/>
  </w:num>
  <w:num w:numId="18">
    <w:abstractNumId w:val="8"/>
  </w:num>
  <w:num w:numId="19">
    <w:abstractNumId w:val="22"/>
  </w:num>
  <w:num w:numId="20">
    <w:abstractNumId w:val="10"/>
  </w:num>
  <w:num w:numId="21">
    <w:abstractNumId w:val="35"/>
  </w:num>
  <w:num w:numId="22">
    <w:abstractNumId w:val="41"/>
  </w:num>
  <w:num w:numId="23">
    <w:abstractNumId w:val="4"/>
  </w:num>
  <w:num w:numId="24">
    <w:abstractNumId w:val="5"/>
  </w:num>
  <w:num w:numId="25">
    <w:abstractNumId w:val="9"/>
  </w:num>
  <w:num w:numId="26">
    <w:abstractNumId w:val="3"/>
  </w:num>
  <w:num w:numId="27">
    <w:abstractNumId w:val="29"/>
  </w:num>
  <w:num w:numId="28">
    <w:abstractNumId w:val="24"/>
  </w:num>
  <w:num w:numId="29">
    <w:abstractNumId w:val="0"/>
  </w:num>
  <w:num w:numId="30">
    <w:abstractNumId w:val="11"/>
  </w:num>
  <w:num w:numId="31">
    <w:abstractNumId w:val="19"/>
  </w:num>
  <w:num w:numId="32">
    <w:abstractNumId w:val="26"/>
  </w:num>
  <w:num w:numId="33">
    <w:abstractNumId w:val="12"/>
  </w:num>
  <w:num w:numId="34">
    <w:abstractNumId w:val="18"/>
  </w:num>
  <w:num w:numId="35">
    <w:abstractNumId w:val="7"/>
  </w:num>
  <w:num w:numId="36">
    <w:abstractNumId w:val="13"/>
  </w:num>
  <w:num w:numId="37">
    <w:abstractNumId w:val="17"/>
  </w:num>
  <w:num w:numId="38">
    <w:abstractNumId w:val="28"/>
  </w:num>
  <w:num w:numId="39">
    <w:abstractNumId w:val="23"/>
  </w:num>
  <w:num w:numId="40">
    <w:abstractNumId w:val="25"/>
  </w:num>
  <w:num w:numId="41">
    <w:abstractNumId w:val="32"/>
  </w:num>
  <w:num w:numId="42">
    <w:abstractNumId w:val="38"/>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914"/>
    <w:rsid w:val="00064FD2"/>
    <w:rsid w:val="00065D66"/>
    <w:rsid w:val="00077E1A"/>
    <w:rsid w:val="00080785"/>
    <w:rsid w:val="00080BB1"/>
    <w:rsid w:val="00083948"/>
    <w:rsid w:val="000843D0"/>
    <w:rsid w:val="00087329"/>
    <w:rsid w:val="000903D8"/>
    <w:rsid w:val="0009270C"/>
    <w:rsid w:val="00092A62"/>
    <w:rsid w:val="00094D60"/>
    <w:rsid w:val="00094DA6"/>
    <w:rsid w:val="00097412"/>
    <w:rsid w:val="000A1F80"/>
    <w:rsid w:val="000A3B23"/>
    <w:rsid w:val="000B2B8C"/>
    <w:rsid w:val="000B6C76"/>
    <w:rsid w:val="000C0ADF"/>
    <w:rsid w:val="000D3235"/>
    <w:rsid w:val="000D4B02"/>
    <w:rsid w:val="000D4F0D"/>
    <w:rsid w:val="000E021A"/>
    <w:rsid w:val="000E2149"/>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5DDE"/>
    <w:rsid w:val="001562F8"/>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5EE5"/>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24E97"/>
    <w:rsid w:val="002301A9"/>
    <w:rsid w:val="00231358"/>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7EA5"/>
    <w:rsid w:val="002A44F4"/>
    <w:rsid w:val="002A4E47"/>
    <w:rsid w:val="002B0B6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2C51"/>
    <w:rsid w:val="00314976"/>
    <w:rsid w:val="0032060D"/>
    <w:rsid w:val="00322AAC"/>
    <w:rsid w:val="00325B20"/>
    <w:rsid w:val="00326979"/>
    <w:rsid w:val="00326BC0"/>
    <w:rsid w:val="003300EC"/>
    <w:rsid w:val="003313E0"/>
    <w:rsid w:val="003330E9"/>
    <w:rsid w:val="0033556A"/>
    <w:rsid w:val="0034409E"/>
    <w:rsid w:val="00344B53"/>
    <w:rsid w:val="00355593"/>
    <w:rsid w:val="00355F79"/>
    <w:rsid w:val="00357DAC"/>
    <w:rsid w:val="00363EFD"/>
    <w:rsid w:val="00375324"/>
    <w:rsid w:val="00376237"/>
    <w:rsid w:val="00376386"/>
    <w:rsid w:val="00380EEA"/>
    <w:rsid w:val="00380F33"/>
    <w:rsid w:val="00382709"/>
    <w:rsid w:val="0039016D"/>
    <w:rsid w:val="00390F63"/>
    <w:rsid w:val="003922C1"/>
    <w:rsid w:val="00393B25"/>
    <w:rsid w:val="00395444"/>
    <w:rsid w:val="003968E0"/>
    <w:rsid w:val="00397758"/>
    <w:rsid w:val="003A018A"/>
    <w:rsid w:val="003A0C36"/>
    <w:rsid w:val="003A2065"/>
    <w:rsid w:val="003A26C7"/>
    <w:rsid w:val="003A28B0"/>
    <w:rsid w:val="003A3D10"/>
    <w:rsid w:val="003A4FDF"/>
    <w:rsid w:val="003B40EC"/>
    <w:rsid w:val="003B42AC"/>
    <w:rsid w:val="003B6F74"/>
    <w:rsid w:val="003B7101"/>
    <w:rsid w:val="003C320E"/>
    <w:rsid w:val="003C52F3"/>
    <w:rsid w:val="003C6C71"/>
    <w:rsid w:val="003D20CC"/>
    <w:rsid w:val="003D2EF6"/>
    <w:rsid w:val="003D4027"/>
    <w:rsid w:val="003D4E09"/>
    <w:rsid w:val="003D5EC0"/>
    <w:rsid w:val="003D7BE9"/>
    <w:rsid w:val="003E6321"/>
    <w:rsid w:val="003E6D21"/>
    <w:rsid w:val="003E7E0F"/>
    <w:rsid w:val="003F1EC6"/>
    <w:rsid w:val="00401D30"/>
    <w:rsid w:val="004055D3"/>
    <w:rsid w:val="00406CEA"/>
    <w:rsid w:val="004079B5"/>
    <w:rsid w:val="00407C92"/>
    <w:rsid w:val="00407E8E"/>
    <w:rsid w:val="0041114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57EF"/>
    <w:rsid w:val="004F0F66"/>
    <w:rsid w:val="004F1145"/>
    <w:rsid w:val="004F3A7E"/>
    <w:rsid w:val="004F4C74"/>
    <w:rsid w:val="004F644B"/>
    <w:rsid w:val="00500527"/>
    <w:rsid w:val="00506102"/>
    <w:rsid w:val="005115DD"/>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92C85"/>
    <w:rsid w:val="00593725"/>
    <w:rsid w:val="00593EBB"/>
    <w:rsid w:val="005972DB"/>
    <w:rsid w:val="005A56D1"/>
    <w:rsid w:val="005B0DE3"/>
    <w:rsid w:val="005B6D89"/>
    <w:rsid w:val="005C1C23"/>
    <w:rsid w:val="005C2081"/>
    <w:rsid w:val="005C299D"/>
    <w:rsid w:val="005C2FA2"/>
    <w:rsid w:val="005C6AD2"/>
    <w:rsid w:val="005C7CF5"/>
    <w:rsid w:val="005D3B0A"/>
    <w:rsid w:val="005E0537"/>
    <w:rsid w:val="005E09F9"/>
    <w:rsid w:val="005E1F4A"/>
    <w:rsid w:val="005E404B"/>
    <w:rsid w:val="005E47F9"/>
    <w:rsid w:val="005F22D7"/>
    <w:rsid w:val="005F2FD4"/>
    <w:rsid w:val="005F49F3"/>
    <w:rsid w:val="005F77C3"/>
    <w:rsid w:val="00602948"/>
    <w:rsid w:val="0060312C"/>
    <w:rsid w:val="00604085"/>
    <w:rsid w:val="006128A1"/>
    <w:rsid w:val="00620159"/>
    <w:rsid w:val="00620856"/>
    <w:rsid w:val="00621BC0"/>
    <w:rsid w:val="0062540C"/>
    <w:rsid w:val="00631198"/>
    <w:rsid w:val="00632A88"/>
    <w:rsid w:val="006350AF"/>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D5852"/>
    <w:rsid w:val="006E422A"/>
    <w:rsid w:val="006E520B"/>
    <w:rsid w:val="006E5727"/>
    <w:rsid w:val="006F08A8"/>
    <w:rsid w:val="006F4B5C"/>
    <w:rsid w:val="006F668A"/>
    <w:rsid w:val="006F74F0"/>
    <w:rsid w:val="0070333A"/>
    <w:rsid w:val="00705901"/>
    <w:rsid w:val="007077FF"/>
    <w:rsid w:val="00712D31"/>
    <w:rsid w:val="00714478"/>
    <w:rsid w:val="0071502F"/>
    <w:rsid w:val="00715718"/>
    <w:rsid w:val="00720025"/>
    <w:rsid w:val="007214A0"/>
    <w:rsid w:val="007314EE"/>
    <w:rsid w:val="0073358F"/>
    <w:rsid w:val="00736C53"/>
    <w:rsid w:val="00736D37"/>
    <w:rsid w:val="0073712C"/>
    <w:rsid w:val="00740FF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4F9"/>
    <w:rsid w:val="007A4ECF"/>
    <w:rsid w:val="007A5F0C"/>
    <w:rsid w:val="007A69A4"/>
    <w:rsid w:val="007A772C"/>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454"/>
    <w:rsid w:val="007F357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7E9E"/>
    <w:rsid w:val="008732BD"/>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539"/>
    <w:rsid w:val="008B7CE4"/>
    <w:rsid w:val="008B7DA0"/>
    <w:rsid w:val="008C37FF"/>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3A"/>
    <w:rsid w:val="0099187D"/>
    <w:rsid w:val="009935F4"/>
    <w:rsid w:val="009978A6"/>
    <w:rsid w:val="009A09B5"/>
    <w:rsid w:val="009A575D"/>
    <w:rsid w:val="009A5B7E"/>
    <w:rsid w:val="009A7468"/>
    <w:rsid w:val="009B27F9"/>
    <w:rsid w:val="009B2B07"/>
    <w:rsid w:val="009B5FE2"/>
    <w:rsid w:val="009C0ED9"/>
    <w:rsid w:val="009C36BF"/>
    <w:rsid w:val="009C5386"/>
    <w:rsid w:val="009D5CA6"/>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56E9"/>
    <w:rsid w:val="00A301C8"/>
    <w:rsid w:val="00A314F3"/>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94C44"/>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5731"/>
    <w:rsid w:val="00BF30B8"/>
    <w:rsid w:val="00C02830"/>
    <w:rsid w:val="00C03C6E"/>
    <w:rsid w:val="00C05D0D"/>
    <w:rsid w:val="00C146CF"/>
    <w:rsid w:val="00C15FE4"/>
    <w:rsid w:val="00C17A87"/>
    <w:rsid w:val="00C2205D"/>
    <w:rsid w:val="00C23EE2"/>
    <w:rsid w:val="00C26866"/>
    <w:rsid w:val="00C31976"/>
    <w:rsid w:val="00C3463F"/>
    <w:rsid w:val="00C34CBC"/>
    <w:rsid w:val="00C34F4D"/>
    <w:rsid w:val="00C3508E"/>
    <w:rsid w:val="00C37582"/>
    <w:rsid w:val="00C375BF"/>
    <w:rsid w:val="00C37C0C"/>
    <w:rsid w:val="00C46F1F"/>
    <w:rsid w:val="00C508EE"/>
    <w:rsid w:val="00C5143D"/>
    <w:rsid w:val="00C55B4E"/>
    <w:rsid w:val="00C64E35"/>
    <w:rsid w:val="00C70790"/>
    <w:rsid w:val="00C72AF3"/>
    <w:rsid w:val="00C733DC"/>
    <w:rsid w:val="00C7795F"/>
    <w:rsid w:val="00C85A1B"/>
    <w:rsid w:val="00C91D9E"/>
    <w:rsid w:val="00C92076"/>
    <w:rsid w:val="00C92F77"/>
    <w:rsid w:val="00C9401E"/>
    <w:rsid w:val="00C94427"/>
    <w:rsid w:val="00C9540A"/>
    <w:rsid w:val="00C96CD6"/>
    <w:rsid w:val="00CA0B70"/>
    <w:rsid w:val="00CA10C5"/>
    <w:rsid w:val="00CA2473"/>
    <w:rsid w:val="00CA4E7F"/>
    <w:rsid w:val="00CA51E6"/>
    <w:rsid w:val="00CB203A"/>
    <w:rsid w:val="00CB469A"/>
    <w:rsid w:val="00CB5FC9"/>
    <w:rsid w:val="00CD4720"/>
    <w:rsid w:val="00CD768A"/>
    <w:rsid w:val="00CE0F0B"/>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57D5A"/>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44A1"/>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415EF"/>
    <w:rsid w:val="00F42674"/>
    <w:rsid w:val="00F44AA1"/>
    <w:rsid w:val="00F474FE"/>
    <w:rsid w:val="00F651B7"/>
    <w:rsid w:val="00F65B97"/>
    <w:rsid w:val="00F670F9"/>
    <w:rsid w:val="00F70EBB"/>
    <w:rsid w:val="00F73B53"/>
    <w:rsid w:val="00F771CA"/>
    <w:rsid w:val="00F80FC0"/>
    <w:rsid w:val="00F83A61"/>
    <w:rsid w:val="00F918C4"/>
    <w:rsid w:val="00FA13D8"/>
    <w:rsid w:val="00FA21D8"/>
    <w:rsid w:val="00FA2B2C"/>
    <w:rsid w:val="00FA60BA"/>
    <w:rsid w:val="00FA6344"/>
    <w:rsid w:val="00FB1524"/>
    <w:rsid w:val="00FB6DAB"/>
    <w:rsid w:val="00FC0F6F"/>
    <w:rsid w:val="00FC562B"/>
    <w:rsid w:val="00FD28E1"/>
    <w:rsid w:val="00FD485A"/>
    <w:rsid w:val="00FD70DD"/>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7F34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75AC0-DA09-4D31-85D7-6EB032E8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05 – Configuring Virtual Belfry Guide</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 Configuring Virtual Belfry Guide</dc:title>
  <dc:creator>Andrew Instone-Cowie</dc:creator>
  <cp:lastModifiedBy>Andrew Instone-Cowie</cp:lastModifiedBy>
  <cp:revision>4</cp:revision>
  <cp:lastPrinted>2020-08-18T19:32:00Z</cp:lastPrinted>
  <dcterms:created xsi:type="dcterms:W3CDTF">2020-08-18T19:29:00Z</dcterms:created>
  <dcterms:modified xsi:type="dcterms:W3CDTF">2020-08-18T19:32:00Z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