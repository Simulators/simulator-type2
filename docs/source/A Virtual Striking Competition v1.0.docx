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37B43" w14:textId="0A19CA6B" w:rsidR="0051426B" w:rsidRPr="00212D29" w:rsidRDefault="00000CAB" w:rsidP="00F10EC4">
      <w:pPr>
        <w:jc w:val="center"/>
        <w:rPr>
          <w:rFonts w:ascii="Garamond" w:hAnsi="Garamond"/>
          <w:b/>
          <w:sz w:val="96"/>
          <w:szCs w:val="96"/>
        </w:rPr>
      </w:pPr>
      <w:r>
        <w:rPr>
          <w:rFonts w:ascii="Garamond" w:hAnsi="Garamond"/>
          <w:b/>
          <w:sz w:val="96"/>
          <w:szCs w:val="96"/>
        </w:rPr>
        <w:t xml:space="preserve">The </w:t>
      </w:r>
      <w:r w:rsidR="0051426B" w:rsidRPr="00212D29">
        <w:rPr>
          <w:rFonts w:ascii="Garamond" w:hAnsi="Garamond"/>
          <w:b/>
          <w:sz w:val="96"/>
          <w:szCs w:val="96"/>
        </w:rPr>
        <w:t>Liverpool</w:t>
      </w:r>
      <w:r w:rsidR="001E1F78" w:rsidRPr="00212D29">
        <w:rPr>
          <w:rFonts w:ascii="Garamond" w:hAnsi="Garamond"/>
          <w:b/>
          <w:sz w:val="96"/>
          <w:szCs w:val="96"/>
        </w:rPr>
        <w:t xml:space="preserve"> Ringing </w:t>
      </w:r>
      <w:r w:rsidR="0051426B" w:rsidRPr="00212D29">
        <w:rPr>
          <w:rFonts w:ascii="Garamond" w:hAnsi="Garamond"/>
          <w:b/>
          <w:sz w:val="96"/>
          <w:szCs w:val="96"/>
        </w:rPr>
        <w:t>Simulator</w:t>
      </w:r>
    </w:p>
    <w:p w14:paraId="01DC93A2" w14:textId="36B8F994" w:rsidR="00E906D4" w:rsidRPr="00212D29" w:rsidRDefault="00006237" w:rsidP="0062540C">
      <w:pPr>
        <w:jc w:val="center"/>
        <w:rPr>
          <w:sz w:val="48"/>
          <w:szCs w:val="48"/>
        </w:rPr>
      </w:pPr>
      <w:r>
        <w:rPr>
          <w:sz w:val="48"/>
          <w:szCs w:val="48"/>
        </w:rPr>
        <w:t>A Virtual Striking Competition</w:t>
      </w:r>
    </w:p>
    <w:p w14:paraId="6FA58D56" w14:textId="53DD344C" w:rsidR="00F10EC4" w:rsidRDefault="00006237" w:rsidP="007E4CA5">
      <w:pPr>
        <w:jc w:val="center"/>
      </w:pPr>
      <w:r>
        <w:rPr>
          <w:noProof/>
          <w:color w:val="00B050"/>
          <w:lang w:eastAsia="en-GB"/>
        </w:rPr>
        <w:drawing>
          <wp:inline distT="0" distB="0" distL="0" distR="0" wp14:anchorId="6FBF2D1E" wp14:editId="1432B929">
            <wp:extent cx="3658111" cy="4991797"/>
            <wp:effectExtent l="38100" t="38100" r="38100" b="374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kingCover.png"/>
                    <pic:cNvPicPr/>
                  </pic:nvPicPr>
                  <pic:blipFill>
                    <a:blip r:embed="rId8">
                      <a:extLst>
                        <a:ext uri="{28A0092B-C50C-407E-A947-70E740481C1C}">
                          <a14:useLocalDpi xmlns:a14="http://schemas.microsoft.com/office/drawing/2010/main" val="0"/>
                        </a:ext>
                      </a:extLst>
                    </a:blip>
                    <a:stretch>
                      <a:fillRect/>
                    </a:stretch>
                  </pic:blipFill>
                  <pic:spPr>
                    <a:xfrm>
                      <a:off x="0" y="0"/>
                      <a:ext cx="3658111" cy="4991797"/>
                    </a:xfrm>
                    <a:prstGeom prst="rect">
                      <a:avLst/>
                    </a:prstGeom>
                    <a:ln w="31750" cmpd="thickThin">
                      <a:solidFill>
                        <a:schemeClr val="tx1"/>
                      </a:solidFill>
                    </a:ln>
                  </pic:spPr>
                </pic:pic>
              </a:graphicData>
            </a:graphic>
          </wp:inline>
        </w:drawing>
      </w:r>
    </w:p>
    <w:p w14:paraId="3D2C03B6" w14:textId="77777777" w:rsidR="00D16CF7" w:rsidRDefault="00D16CF7" w:rsidP="00D16CF7">
      <w:pPr>
        <w:spacing w:after="0"/>
      </w:pPr>
    </w:p>
    <w:p w14:paraId="5C9721D3" w14:textId="77777777" w:rsidR="007F7E8A" w:rsidRPr="008B7DA0" w:rsidRDefault="00D16CF7" w:rsidP="00D16CF7">
      <w:pPr>
        <w:spacing w:after="0"/>
      </w:pPr>
      <w:r w:rsidRPr="008B7DA0">
        <w:t>Author: Andrew Instone-Cowie</w:t>
      </w:r>
    </w:p>
    <w:p w14:paraId="2CF98B26" w14:textId="10446269" w:rsidR="00D16CF7" w:rsidRPr="008B7DA0" w:rsidRDefault="00D16CF7" w:rsidP="00D16CF7">
      <w:pPr>
        <w:spacing w:after="0"/>
      </w:pPr>
      <w:r w:rsidRPr="008B7DA0">
        <w:t xml:space="preserve">Date: </w:t>
      </w:r>
      <w:ins w:id="0" w:author="Andrew Instone-Cowie" w:date="2024-06-19T12:17:00Z" w16du:dateUtc="2024-06-19T11:17:00Z">
        <w:r w:rsidR="007B3774">
          <w:t>1</w:t>
        </w:r>
      </w:ins>
      <w:ins w:id="1" w:author="Andrew Instone-Cowie" w:date="2024-06-19T12:19:00Z" w16du:dateUtc="2024-06-19T11:19:00Z">
        <w:r w:rsidR="007B3774">
          <w:t>9</w:t>
        </w:r>
      </w:ins>
      <w:ins w:id="2" w:author="Andrew Instone-Cowie" w:date="2024-06-19T12:17:00Z" w16du:dateUtc="2024-06-19T11:17:00Z">
        <w:r w:rsidR="007B3774">
          <w:t xml:space="preserve"> June 2024</w:t>
        </w:r>
      </w:ins>
      <w:del w:id="3" w:author="Andrew Instone-Cowie" w:date="2024-06-19T12:17:00Z" w16du:dateUtc="2024-06-19T11:17:00Z">
        <w:r w:rsidR="00FE3B27" w:rsidDel="007B3774">
          <w:delText>04</w:delText>
        </w:r>
        <w:r w:rsidR="00006237" w:rsidDel="007B3774">
          <w:delText xml:space="preserve"> January 2020</w:delText>
        </w:r>
      </w:del>
    </w:p>
    <w:p w14:paraId="7C5BEF11" w14:textId="2A47FC6A" w:rsidR="00D16CF7" w:rsidRPr="008B7DA0" w:rsidRDefault="00D16CF7">
      <w:r w:rsidRPr="008B7DA0">
        <w:t xml:space="preserve">Version: </w:t>
      </w:r>
      <w:ins w:id="4" w:author="Andrew Instone-Cowie" w:date="2024-06-19T12:17:00Z" w16du:dateUtc="2024-06-19T11:17:00Z">
        <w:r w:rsidR="007B3774">
          <w:t>1.0</w:t>
        </w:r>
      </w:ins>
      <w:del w:id="5" w:author="Andrew Instone-Cowie" w:date="2024-06-19T12:17:00Z" w16du:dateUtc="2024-06-19T11:17:00Z">
        <w:r w:rsidR="00006237" w:rsidDel="007B3774">
          <w:delText>0.1</w:delText>
        </w:r>
      </w:del>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6DEF5D34" w14:textId="77777777" w:rsidR="004A19E5" w:rsidRDefault="004A19E5" w:rsidP="007F7E8A">
          <w:pPr>
            <w:pStyle w:val="TOCHeading"/>
            <w:pageBreakBefore/>
          </w:pPr>
          <w:r>
            <w:t>Contents</w:t>
          </w:r>
        </w:p>
        <w:p w14:paraId="110AFD6A" w14:textId="21124DEA" w:rsidR="00D87442" w:rsidRDefault="004A19E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r w:rsidR="00000000">
            <w:rPr>
              <w:noProof/>
            </w:rPr>
            <w:fldChar w:fldCharType="begin"/>
          </w:r>
          <w:r w:rsidR="00000000">
            <w:rPr>
              <w:noProof/>
            </w:rPr>
            <w:instrText>HYPERLINK \l "_Toc29041558"</w:instrText>
          </w:r>
          <w:ins w:id="6" w:author="Andrew Instone-Cowie" w:date="2024-06-19T12:22:00Z" w16du:dateUtc="2024-06-19T11:22:00Z">
            <w:r w:rsidR="007B3774">
              <w:rPr>
                <w:noProof/>
              </w:rPr>
            </w:r>
          </w:ins>
          <w:r w:rsidR="00000000">
            <w:rPr>
              <w:noProof/>
            </w:rPr>
            <w:fldChar w:fldCharType="separate"/>
          </w:r>
          <w:r w:rsidR="00D87442" w:rsidRPr="00027371">
            <w:rPr>
              <w:rStyle w:val="Hyperlink"/>
              <w:noProof/>
            </w:rPr>
            <w:t>Index of Figures</w:t>
          </w:r>
          <w:r w:rsidR="00D87442">
            <w:rPr>
              <w:noProof/>
              <w:webHidden/>
            </w:rPr>
            <w:tab/>
          </w:r>
          <w:r w:rsidR="00D87442">
            <w:rPr>
              <w:noProof/>
              <w:webHidden/>
            </w:rPr>
            <w:fldChar w:fldCharType="begin"/>
          </w:r>
          <w:r w:rsidR="00D87442">
            <w:rPr>
              <w:noProof/>
              <w:webHidden/>
            </w:rPr>
            <w:instrText xml:space="preserve"> PAGEREF _Toc29041558 \h </w:instrText>
          </w:r>
          <w:r w:rsidR="00D87442">
            <w:rPr>
              <w:noProof/>
              <w:webHidden/>
            </w:rPr>
          </w:r>
          <w:r w:rsidR="00D87442">
            <w:rPr>
              <w:noProof/>
              <w:webHidden/>
            </w:rPr>
            <w:fldChar w:fldCharType="separate"/>
          </w:r>
          <w:r w:rsidR="00D63A74">
            <w:rPr>
              <w:noProof/>
              <w:webHidden/>
            </w:rPr>
            <w:t>3</w:t>
          </w:r>
          <w:r w:rsidR="00D87442">
            <w:rPr>
              <w:noProof/>
              <w:webHidden/>
            </w:rPr>
            <w:fldChar w:fldCharType="end"/>
          </w:r>
          <w:r w:rsidR="00000000">
            <w:rPr>
              <w:noProof/>
            </w:rPr>
            <w:fldChar w:fldCharType="end"/>
          </w:r>
        </w:p>
        <w:p w14:paraId="6DA8892C" w14:textId="0C880D21" w:rsidR="00D87442" w:rsidRDefault="00000000">
          <w:pPr>
            <w:pStyle w:val="TOC1"/>
            <w:tabs>
              <w:tab w:val="right" w:leader="dot" w:pos="9016"/>
            </w:tabs>
            <w:rPr>
              <w:rFonts w:eastAsiaTheme="minorEastAsia"/>
              <w:noProof/>
              <w:lang w:eastAsia="en-GB"/>
            </w:rPr>
          </w:pPr>
          <w:r>
            <w:rPr>
              <w:noProof/>
            </w:rPr>
            <w:fldChar w:fldCharType="begin"/>
          </w:r>
          <w:r>
            <w:rPr>
              <w:noProof/>
            </w:rPr>
            <w:instrText>HYPERLINK \l "_Toc29041559"</w:instrText>
          </w:r>
          <w:ins w:id="7" w:author="Andrew Instone-Cowie" w:date="2024-06-19T12:22:00Z" w16du:dateUtc="2024-06-19T11:22:00Z">
            <w:r w:rsidR="007B3774">
              <w:rPr>
                <w:noProof/>
              </w:rPr>
            </w:r>
          </w:ins>
          <w:r>
            <w:rPr>
              <w:noProof/>
            </w:rPr>
            <w:fldChar w:fldCharType="separate"/>
          </w:r>
          <w:r w:rsidR="00D87442" w:rsidRPr="00027371">
            <w:rPr>
              <w:rStyle w:val="Hyperlink"/>
              <w:noProof/>
            </w:rPr>
            <w:t>Document History</w:t>
          </w:r>
          <w:r w:rsidR="00D87442">
            <w:rPr>
              <w:noProof/>
              <w:webHidden/>
            </w:rPr>
            <w:tab/>
          </w:r>
          <w:r w:rsidR="00D87442">
            <w:rPr>
              <w:noProof/>
              <w:webHidden/>
            </w:rPr>
            <w:fldChar w:fldCharType="begin"/>
          </w:r>
          <w:r w:rsidR="00D87442">
            <w:rPr>
              <w:noProof/>
              <w:webHidden/>
            </w:rPr>
            <w:instrText xml:space="preserve"> PAGEREF _Toc29041559 \h </w:instrText>
          </w:r>
          <w:r w:rsidR="00D87442">
            <w:rPr>
              <w:noProof/>
              <w:webHidden/>
            </w:rPr>
          </w:r>
          <w:r w:rsidR="00D87442">
            <w:rPr>
              <w:noProof/>
              <w:webHidden/>
            </w:rPr>
            <w:fldChar w:fldCharType="separate"/>
          </w:r>
          <w:r w:rsidR="00D63A74">
            <w:rPr>
              <w:noProof/>
              <w:webHidden/>
            </w:rPr>
            <w:t>4</w:t>
          </w:r>
          <w:r w:rsidR="00D87442">
            <w:rPr>
              <w:noProof/>
              <w:webHidden/>
            </w:rPr>
            <w:fldChar w:fldCharType="end"/>
          </w:r>
          <w:r>
            <w:rPr>
              <w:noProof/>
            </w:rPr>
            <w:fldChar w:fldCharType="end"/>
          </w:r>
        </w:p>
        <w:p w14:paraId="75A349A1" w14:textId="0AA1C1B3" w:rsidR="00D87442" w:rsidRDefault="00000000">
          <w:pPr>
            <w:pStyle w:val="TOC1"/>
            <w:tabs>
              <w:tab w:val="right" w:leader="dot" w:pos="9016"/>
            </w:tabs>
            <w:rPr>
              <w:rFonts w:eastAsiaTheme="minorEastAsia"/>
              <w:noProof/>
              <w:lang w:eastAsia="en-GB"/>
            </w:rPr>
          </w:pPr>
          <w:r>
            <w:rPr>
              <w:noProof/>
            </w:rPr>
            <w:fldChar w:fldCharType="begin"/>
          </w:r>
          <w:r>
            <w:rPr>
              <w:noProof/>
            </w:rPr>
            <w:instrText>HYPERLINK \l "_Toc29041560"</w:instrText>
          </w:r>
          <w:ins w:id="8" w:author="Andrew Instone-Cowie" w:date="2024-06-19T12:22:00Z" w16du:dateUtc="2024-06-19T11:22:00Z">
            <w:r w:rsidR="007B3774">
              <w:rPr>
                <w:noProof/>
              </w:rPr>
            </w:r>
          </w:ins>
          <w:r>
            <w:rPr>
              <w:noProof/>
            </w:rPr>
            <w:fldChar w:fldCharType="separate"/>
          </w:r>
          <w:r w:rsidR="00D87442" w:rsidRPr="00027371">
            <w:rPr>
              <w:rStyle w:val="Hyperlink"/>
              <w:noProof/>
            </w:rPr>
            <w:t>Licence</w:t>
          </w:r>
          <w:r w:rsidR="00D87442">
            <w:rPr>
              <w:noProof/>
              <w:webHidden/>
            </w:rPr>
            <w:tab/>
          </w:r>
          <w:r w:rsidR="00D87442">
            <w:rPr>
              <w:noProof/>
              <w:webHidden/>
            </w:rPr>
            <w:fldChar w:fldCharType="begin"/>
          </w:r>
          <w:r w:rsidR="00D87442">
            <w:rPr>
              <w:noProof/>
              <w:webHidden/>
            </w:rPr>
            <w:instrText xml:space="preserve"> PAGEREF _Toc29041560 \h </w:instrText>
          </w:r>
          <w:r w:rsidR="00D87442">
            <w:rPr>
              <w:noProof/>
              <w:webHidden/>
            </w:rPr>
          </w:r>
          <w:r w:rsidR="00D87442">
            <w:rPr>
              <w:noProof/>
              <w:webHidden/>
            </w:rPr>
            <w:fldChar w:fldCharType="separate"/>
          </w:r>
          <w:r w:rsidR="00D63A74">
            <w:rPr>
              <w:noProof/>
              <w:webHidden/>
            </w:rPr>
            <w:t>4</w:t>
          </w:r>
          <w:r w:rsidR="00D87442">
            <w:rPr>
              <w:noProof/>
              <w:webHidden/>
            </w:rPr>
            <w:fldChar w:fldCharType="end"/>
          </w:r>
          <w:r>
            <w:rPr>
              <w:noProof/>
            </w:rPr>
            <w:fldChar w:fldCharType="end"/>
          </w:r>
        </w:p>
        <w:p w14:paraId="144C8E04" w14:textId="1CE57A9F" w:rsidR="00D87442" w:rsidRDefault="00000000">
          <w:pPr>
            <w:pStyle w:val="TOC1"/>
            <w:tabs>
              <w:tab w:val="right" w:leader="dot" w:pos="9016"/>
            </w:tabs>
            <w:rPr>
              <w:rFonts w:eastAsiaTheme="minorEastAsia"/>
              <w:noProof/>
              <w:lang w:eastAsia="en-GB"/>
            </w:rPr>
          </w:pPr>
          <w:r>
            <w:rPr>
              <w:noProof/>
            </w:rPr>
            <w:fldChar w:fldCharType="begin"/>
          </w:r>
          <w:r>
            <w:rPr>
              <w:noProof/>
            </w:rPr>
            <w:instrText>HYPERLINK \l "_Toc29041561"</w:instrText>
          </w:r>
          <w:ins w:id="9" w:author="Andrew Instone-Cowie" w:date="2024-06-19T12:22:00Z" w16du:dateUtc="2024-06-19T11:22:00Z">
            <w:r w:rsidR="007B3774">
              <w:rPr>
                <w:noProof/>
              </w:rPr>
            </w:r>
          </w:ins>
          <w:r>
            <w:rPr>
              <w:noProof/>
            </w:rPr>
            <w:fldChar w:fldCharType="separate"/>
          </w:r>
          <w:r w:rsidR="00D87442" w:rsidRPr="00027371">
            <w:rPr>
              <w:rStyle w:val="Hyperlink"/>
              <w:noProof/>
            </w:rPr>
            <w:t>Background</w:t>
          </w:r>
          <w:r w:rsidR="00D87442">
            <w:rPr>
              <w:noProof/>
              <w:webHidden/>
            </w:rPr>
            <w:tab/>
          </w:r>
          <w:r w:rsidR="00D87442">
            <w:rPr>
              <w:noProof/>
              <w:webHidden/>
            </w:rPr>
            <w:fldChar w:fldCharType="begin"/>
          </w:r>
          <w:r w:rsidR="00D87442">
            <w:rPr>
              <w:noProof/>
              <w:webHidden/>
            </w:rPr>
            <w:instrText xml:space="preserve"> PAGEREF _Toc29041561 \h </w:instrText>
          </w:r>
          <w:r w:rsidR="00D87442">
            <w:rPr>
              <w:noProof/>
              <w:webHidden/>
            </w:rPr>
          </w:r>
          <w:r w:rsidR="00D87442">
            <w:rPr>
              <w:noProof/>
              <w:webHidden/>
            </w:rPr>
            <w:fldChar w:fldCharType="separate"/>
          </w:r>
          <w:r w:rsidR="00D63A74">
            <w:rPr>
              <w:noProof/>
              <w:webHidden/>
            </w:rPr>
            <w:t>5</w:t>
          </w:r>
          <w:r w:rsidR="00D87442">
            <w:rPr>
              <w:noProof/>
              <w:webHidden/>
            </w:rPr>
            <w:fldChar w:fldCharType="end"/>
          </w:r>
          <w:r>
            <w:rPr>
              <w:noProof/>
            </w:rPr>
            <w:fldChar w:fldCharType="end"/>
          </w:r>
        </w:p>
        <w:p w14:paraId="57F0F1EA" w14:textId="048CCBDF" w:rsidR="00D87442" w:rsidRDefault="00000000">
          <w:pPr>
            <w:pStyle w:val="TOC2"/>
            <w:tabs>
              <w:tab w:val="right" w:leader="dot" w:pos="9016"/>
            </w:tabs>
            <w:rPr>
              <w:rFonts w:eastAsiaTheme="minorEastAsia"/>
              <w:noProof/>
              <w:lang w:eastAsia="en-GB"/>
            </w:rPr>
          </w:pPr>
          <w:r>
            <w:rPr>
              <w:noProof/>
            </w:rPr>
            <w:fldChar w:fldCharType="begin"/>
          </w:r>
          <w:r>
            <w:rPr>
              <w:noProof/>
            </w:rPr>
            <w:instrText>HYPERLINK \l "_Toc29041562"</w:instrText>
          </w:r>
          <w:ins w:id="10" w:author="Andrew Instone-Cowie" w:date="2024-06-19T12:22:00Z" w16du:dateUtc="2024-06-19T11:22:00Z">
            <w:r w:rsidR="007B3774">
              <w:rPr>
                <w:noProof/>
              </w:rPr>
            </w:r>
          </w:ins>
          <w:r>
            <w:rPr>
              <w:noProof/>
            </w:rPr>
            <w:fldChar w:fldCharType="separate"/>
          </w:r>
          <w:r w:rsidR="00D87442" w:rsidRPr="00027371">
            <w:rPr>
              <w:rStyle w:val="Hyperlink"/>
              <w:noProof/>
            </w:rPr>
            <w:t>Polling Design</w:t>
          </w:r>
          <w:r w:rsidR="00D87442">
            <w:rPr>
              <w:noProof/>
              <w:webHidden/>
            </w:rPr>
            <w:tab/>
          </w:r>
          <w:r w:rsidR="00D87442">
            <w:rPr>
              <w:noProof/>
              <w:webHidden/>
            </w:rPr>
            <w:fldChar w:fldCharType="begin"/>
          </w:r>
          <w:r w:rsidR="00D87442">
            <w:rPr>
              <w:noProof/>
              <w:webHidden/>
            </w:rPr>
            <w:instrText xml:space="preserve"> PAGEREF _Toc29041562 \h </w:instrText>
          </w:r>
          <w:r w:rsidR="00D87442">
            <w:rPr>
              <w:noProof/>
              <w:webHidden/>
            </w:rPr>
          </w:r>
          <w:r w:rsidR="00D87442">
            <w:rPr>
              <w:noProof/>
              <w:webHidden/>
            </w:rPr>
            <w:fldChar w:fldCharType="separate"/>
          </w:r>
          <w:r w:rsidR="00D63A74">
            <w:rPr>
              <w:noProof/>
              <w:webHidden/>
            </w:rPr>
            <w:t>5</w:t>
          </w:r>
          <w:r w:rsidR="00D87442">
            <w:rPr>
              <w:noProof/>
              <w:webHidden/>
            </w:rPr>
            <w:fldChar w:fldCharType="end"/>
          </w:r>
          <w:r>
            <w:rPr>
              <w:noProof/>
            </w:rPr>
            <w:fldChar w:fldCharType="end"/>
          </w:r>
        </w:p>
        <w:p w14:paraId="517D7C44" w14:textId="4BDEA02B" w:rsidR="00D87442" w:rsidRDefault="00000000">
          <w:pPr>
            <w:pStyle w:val="TOC2"/>
            <w:tabs>
              <w:tab w:val="right" w:leader="dot" w:pos="9016"/>
            </w:tabs>
            <w:rPr>
              <w:rFonts w:eastAsiaTheme="minorEastAsia"/>
              <w:noProof/>
              <w:lang w:eastAsia="en-GB"/>
            </w:rPr>
          </w:pPr>
          <w:r>
            <w:rPr>
              <w:noProof/>
            </w:rPr>
            <w:fldChar w:fldCharType="begin"/>
          </w:r>
          <w:r>
            <w:rPr>
              <w:noProof/>
            </w:rPr>
            <w:instrText>HYPERLINK \l "_Toc29041563"</w:instrText>
          </w:r>
          <w:ins w:id="11" w:author="Andrew Instone-Cowie" w:date="2024-06-19T12:22:00Z" w16du:dateUtc="2024-06-19T11:22:00Z">
            <w:r w:rsidR="007B3774">
              <w:rPr>
                <w:noProof/>
              </w:rPr>
            </w:r>
          </w:ins>
          <w:r>
            <w:rPr>
              <w:noProof/>
            </w:rPr>
            <w:fldChar w:fldCharType="separate"/>
          </w:r>
          <w:r w:rsidR="00D87442" w:rsidRPr="00027371">
            <w:rPr>
              <w:rStyle w:val="Hyperlink"/>
              <w:noProof/>
            </w:rPr>
            <w:t>The Variable Odd-Struckness Problem</w:t>
          </w:r>
          <w:r w:rsidR="00D87442">
            <w:rPr>
              <w:noProof/>
              <w:webHidden/>
            </w:rPr>
            <w:tab/>
          </w:r>
          <w:r w:rsidR="00D87442">
            <w:rPr>
              <w:noProof/>
              <w:webHidden/>
            </w:rPr>
            <w:fldChar w:fldCharType="begin"/>
          </w:r>
          <w:r w:rsidR="00D87442">
            <w:rPr>
              <w:noProof/>
              <w:webHidden/>
            </w:rPr>
            <w:instrText xml:space="preserve"> PAGEREF _Toc29041563 \h </w:instrText>
          </w:r>
          <w:r w:rsidR="00D87442">
            <w:rPr>
              <w:noProof/>
              <w:webHidden/>
            </w:rPr>
          </w:r>
          <w:r w:rsidR="00D87442">
            <w:rPr>
              <w:noProof/>
              <w:webHidden/>
            </w:rPr>
            <w:fldChar w:fldCharType="separate"/>
          </w:r>
          <w:r w:rsidR="00D63A74">
            <w:rPr>
              <w:noProof/>
              <w:webHidden/>
            </w:rPr>
            <w:t>5</w:t>
          </w:r>
          <w:r w:rsidR="00D87442">
            <w:rPr>
              <w:noProof/>
              <w:webHidden/>
            </w:rPr>
            <w:fldChar w:fldCharType="end"/>
          </w:r>
          <w:r>
            <w:rPr>
              <w:noProof/>
            </w:rPr>
            <w:fldChar w:fldCharType="end"/>
          </w:r>
        </w:p>
        <w:p w14:paraId="561529DF" w14:textId="1E4AC73A" w:rsidR="00D87442" w:rsidRDefault="00000000">
          <w:pPr>
            <w:pStyle w:val="TOC2"/>
            <w:tabs>
              <w:tab w:val="right" w:leader="dot" w:pos="9016"/>
            </w:tabs>
            <w:rPr>
              <w:rFonts w:eastAsiaTheme="minorEastAsia"/>
              <w:noProof/>
              <w:lang w:eastAsia="en-GB"/>
            </w:rPr>
          </w:pPr>
          <w:r>
            <w:rPr>
              <w:noProof/>
            </w:rPr>
            <w:fldChar w:fldCharType="begin"/>
          </w:r>
          <w:r>
            <w:rPr>
              <w:noProof/>
            </w:rPr>
            <w:instrText>HYPERLINK \l "_Toc29041564"</w:instrText>
          </w:r>
          <w:ins w:id="12" w:author="Andrew Instone-Cowie" w:date="2024-06-19T12:22:00Z" w16du:dateUtc="2024-06-19T11:22:00Z">
            <w:r w:rsidR="007B3774">
              <w:rPr>
                <w:noProof/>
              </w:rPr>
            </w:r>
          </w:ins>
          <w:r>
            <w:rPr>
              <w:noProof/>
            </w:rPr>
            <w:fldChar w:fldCharType="separate"/>
          </w:r>
          <w:r w:rsidR="00D87442" w:rsidRPr="00027371">
            <w:rPr>
              <w:rStyle w:val="Hyperlink"/>
              <w:noProof/>
            </w:rPr>
            <w:t>Virtual Striking Competition</w:t>
          </w:r>
          <w:r w:rsidR="00D87442">
            <w:rPr>
              <w:noProof/>
              <w:webHidden/>
            </w:rPr>
            <w:tab/>
          </w:r>
          <w:r w:rsidR="00D87442">
            <w:rPr>
              <w:noProof/>
              <w:webHidden/>
            </w:rPr>
            <w:fldChar w:fldCharType="begin"/>
          </w:r>
          <w:r w:rsidR="00D87442">
            <w:rPr>
              <w:noProof/>
              <w:webHidden/>
            </w:rPr>
            <w:instrText xml:space="preserve"> PAGEREF _Toc29041564 \h </w:instrText>
          </w:r>
          <w:r w:rsidR="00D87442">
            <w:rPr>
              <w:noProof/>
              <w:webHidden/>
            </w:rPr>
          </w:r>
          <w:r w:rsidR="00D87442">
            <w:rPr>
              <w:noProof/>
              <w:webHidden/>
            </w:rPr>
            <w:fldChar w:fldCharType="separate"/>
          </w:r>
          <w:r w:rsidR="00D63A74">
            <w:rPr>
              <w:noProof/>
              <w:webHidden/>
            </w:rPr>
            <w:t>6</w:t>
          </w:r>
          <w:r w:rsidR="00D87442">
            <w:rPr>
              <w:noProof/>
              <w:webHidden/>
            </w:rPr>
            <w:fldChar w:fldCharType="end"/>
          </w:r>
          <w:r>
            <w:rPr>
              <w:noProof/>
            </w:rPr>
            <w:fldChar w:fldCharType="end"/>
          </w:r>
        </w:p>
        <w:p w14:paraId="04F442CE" w14:textId="19EF6B07" w:rsidR="00D87442" w:rsidRDefault="00000000">
          <w:pPr>
            <w:pStyle w:val="TOC1"/>
            <w:tabs>
              <w:tab w:val="right" w:leader="dot" w:pos="9016"/>
            </w:tabs>
            <w:rPr>
              <w:rFonts w:eastAsiaTheme="minorEastAsia"/>
              <w:noProof/>
              <w:lang w:eastAsia="en-GB"/>
            </w:rPr>
          </w:pPr>
          <w:r>
            <w:rPr>
              <w:noProof/>
            </w:rPr>
            <w:fldChar w:fldCharType="begin"/>
          </w:r>
          <w:r>
            <w:rPr>
              <w:noProof/>
            </w:rPr>
            <w:instrText>HYPERLINK \l "_Toc29041565"</w:instrText>
          </w:r>
          <w:ins w:id="13" w:author="Andrew Instone-Cowie" w:date="2024-06-19T12:22:00Z" w16du:dateUtc="2024-06-19T11:22:00Z">
            <w:r w:rsidR="007B3774">
              <w:rPr>
                <w:noProof/>
              </w:rPr>
            </w:r>
          </w:ins>
          <w:r>
            <w:rPr>
              <w:noProof/>
            </w:rPr>
            <w:fldChar w:fldCharType="separate"/>
          </w:r>
          <w:r w:rsidR="00D87442" w:rsidRPr="00027371">
            <w:rPr>
              <w:rStyle w:val="Hyperlink"/>
              <w:noProof/>
            </w:rPr>
            <w:t>Virtual Competition Scenarios</w:t>
          </w:r>
          <w:r w:rsidR="00D87442">
            <w:rPr>
              <w:noProof/>
              <w:webHidden/>
            </w:rPr>
            <w:tab/>
          </w:r>
          <w:r w:rsidR="00D87442">
            <w:rPr>
              <w:noProof/>
              <w:webHidden/>
            </w:rPr>
            <w:fldChar w:fldCharType="begin"/>
          </w:r>
          <w:r w:rsidR="00D87442">
            <w:rPr>
              <w:noProof/>
              <w:webHidden/>
            </w:rPr>
            <w:instrText xml:space="preserve"> PAGEREF _Toc29041565 \h </w:instrText>
          </w:r>
          <w:r w:rsidR="00D87442">
            <w:rPr>
              <w:noProof/>
              <w:webHidden/>
            </w:rPr>
          </w:r>
          <w:r w:rsidR="00D87442">
            <w:rPr>
              <w:noProof/>
              <w:webHidden/>
            </w:rPr>
            <w:fldChar w:fldCharType="separate"/>
          </w:r>
          <w:r w:rsidR="00D63A74">
            <w:rPr>
              <w:noProof/>
              <w:webHidden/>
            </w:rPr>
            <w:t>7</w:t>
          </w:r>
          <w:r w:rsidR="00D87442">
            <w:rPr>
              <w:noProof/>
              <w:webHidden/>
            </w:rPr>
            <w:fldChar w:fldCharType="end"/>
          </w:r>
          <w:r>
            <w:rPr>
              <w:noProof/>
            </w:rPr>
            <w:fldChar w:fldCharType="end"/>
          </w:r>
        </w:p>
        <w:p w14:paraId="29B396CE" w14:textId="6FAE3BA8" w:rsidR="00D87442" w:rsidRDefault="00000000">
          <w:pPr>
            <w:pStyle w:val="TOC2"/>
            <w:tabs>
              <w:tab w:val="right" w:leader="dot" w:pos="9016"/>
            </w:tabs>
            <w:rPr>
              <w:rFonts w:eastAsiaTheme="minorEastAsia"/>
              <w:noProof/>
              <w:lang w:eastAsia="en-GB"/>
            </w:rPr>
          </w:pPr>
          <w:r>
            <w:rPr>
              <w:noProof/>
            </w:rPr>
            <w:fldChar w:fldCharType="begin"/>
          </w:r>
          <w:r>
            <w:rPr>
              <w:noProof/>
            </w:rPr>
            <w:instrText>HYPERLINK \l "_Toc29041566"</w:instrText>
          </w:r>
          <w:ins w:id="14" w:author="Andrew Instone-Cowie" w:date="2024-06-19T12:22:00Z" w16du:dateUtc="2024-06-19T11:22:00Z">
            <w:r w:rsidR="007B3774">
              <w:rPr>
                <w:noProof/>
              </w:rPr>
            </w:r>
          </w:ins>
          <w:r>
            <w:rPr>
              <w:noProof/>
            </w:rPr>
            <w:fldChar w:fldCharType="separate"/>
          </w:r>
          <w:r w:rsidR="00D87442" w:rsidRPr="00027371">
            <w:rPr>
              <w:rStyle w:val="Hyperlink"/>
              <w:noProof/>
            </w:rPr>
            <w:t>Test Scenario A</w:t>
          </w:r>
          <w:r w:rsidR="00D87442">
            <w:rPr>
              <w:noProof/>
              <w:webHidden/>
            </w:rPr>
            <w:tab/>
          </w:r>
          <w:r w:rsidR="00D87442">
            <w:rPr>
              <w:noProof/>
              <w:webHidden/>
            </w:rPr>
            <w:fldChar w:fldCharType="begin"/>
          </w:r>
          <w:r w:rsidR="00D87442">
            <w:rPr>
              <w:noProof/>
              <w:webHidden/>
            </w:rPr>
            <w:instrText xml:space="preserve"> PAGEREF _Toc29041566 \h </w:instrText>
          </w:r>
          <w:r w:rsidR="00D87442">
            <w:rPr>
              <w:noProof/>
              <w:webHidden/>
            </w:rPr>
          </w:r>
          <w:r w:rsidR="00D87442">
            <w:rPr>
              <w:noProof/>
              <w:webHidden/>
            </w:rPr>
            <w:fldChar w:fldCharType="separate"/>
          </w:r>
          <w:r w:rsidR="00D63A74">
            <w:rPr>
              <w:noProof/>
              <w:webHidden/>
            </w:rPr>
            <w:t>7</w:t>
          </w:r>
          <w:r w:rsidR="00D87442">
            <w:rPr>
              <w:noProof/>
              <w:webHidden/>
            </w:rPr>
            <w:fldChar w:fldCharType="end"/>
          </w:r>
          <w:r>
            <w:rPr>
              <w:noProof/>
            </w:rPr>
            <w:fldChar w:fldCharType="end"/>
          </w:r>
        </w:p>
        <w:p w14:paraId="69AD18A0" w14:textId="755465B3" w:rsidR="00D87442" w:rsidRDefault="00000000">
          <w:pPr>
            <w:pStyle w:val="TOC2"/>
            <w:tabs>
              <w:tab w:val="right" w:leader="dot" w:pos="9016"/>
            </w:tabs>
            <w:rPr>
              <w:rFonts w:eastAsiaTheme="minorEastAsia"/>
              <w:noProof/>
              <w:lang w:eastAsia="en-GB"/>
            </w:rPr>
          </w:pPr>
          <w:r>
            <w:rPr>
              <w:noProof/>
            </w:rPr>
            <w:fldChar w:fldCharType="begin"/>
          </w:r>
          <w:r>
            <w:rPr>
              <w:noProof/>
            </w:rPr>
            <w:instrText>HYPERLINK \l "_Toc29041567"</w:instrText>
          </w:r>
          <w:ins w:id="15" w:author="Andrew Instone-Cowie" w:date="2024-06-19T12:22:00Z" w16du:dateUtc="2024-06-19T11:22:00Z">
            <w:r w:rsidR="007B3774">
              <w:rPr>
                <w:noProof/>
              </w:rPr>
            </w:r>
          </w:ins>
          <w:r>
            <w:rPr>
              <w:noProof/>
            </w:rPr>
            <w:fldChar w:fldCharType="separate"/>
          </w:r>
          <w:r w:rsidR="00D87442" w:rsidRPr="00027371">
            <w:rPr>
              <w:rStyle w:val="Hyperlink"/>
              <w:noProof/>
            </w:rPr>
            <w:t>Test Scenario B</w:t>
          </w:r>
          <w:r w:rsidR="00D87442">
            <w:rPr>
              <w:noProof/>
              <w:webHidden/>
            </w:rPr>
            <w:tab/>
          </w:r>
          <w:r w:rsidR="00D87442">
            <w:rPr>
              <w:noProof/>
              <w:webHidden/>
            </w:rPr>
            <w:fldChar w:fldCharType="begin"/>
          </w:r>
          <w:r w:rsidR="00D87442">
            <w:rPr>
              <w:noProof/>
              <w:webHidden/>
            </w:rPr>
            <w:instrText xml:space="preserve"> PAGEREF _Toc29041567 \h </w:instrText>
          </w:r>
          <w:r w:rsidR="00D87442">
            <w:rPr>
              <w:noProof/>
              <w:webHidden/>
            </w:rPr>
          </w:r>
          <w:r w:rsidR="00D87442">
            <w:rPr>
              <w:noProof/>
              <w:webHidden/>
            </w:rPr>
            <w:fldChar w:fldCharType="separate"/>
          </w:r>
          <w:r w:rsidR="00D63A74">
            <w:rPr>
              <w:noProof/>
              <w:webHidden/>
            </w:rPr>
            <w:t>8</w:t>
          </w:r>
          <w:r w:rsidR="00D87442">
            <w:rPr>
              <w:noProof/>
              <w:webHidden/>
            </w:rPr>
            <w:fldChar w:fldCharType="end"/>
          </w:r>
          <w:r>
            <w:rPr>
              <w:noProof/>
            </w:rPr>
            <w:fldChar w:fldCharType="end"/>
          </w:r>
        </w:p>
        <w:p w14:paraId="3096B061" w14:textId="2BCA7090" w:rsidR="00D87442" w:rsidRDefault="00000000">
          <w:pPr>
            <w:pStyle w:val="TOC2"/>
            <w:tabs>
              <w:tab w:val="right" w:leader="dot" w:pos="9016"/>
            </w:tabs>
            <w:rPr>
              <w:rFonts w:eastAsiaTheme="minorEastAsia"/>
              <w:noProof/>
              <w:lang w:eastAsia="en-GB"/>
            </w:rPr>
          </w:pPr>
          <w:r>
            <w:rPr>
              <w:noProof/>
            </w:rPr>
            <w:fldChar w:fldCharType="begin"/>
          </w:r>
          <w:r>
            <w:rPr>
              <w:noProof/>
            </w:rPr>
            <w:instrText>HYPERLINK \l "_Toc29041568"</w:instrText>
          </w:r>
          <w:ins w:id="16" w:author="Andrew Instone-Cowie" w:date="2024-06-19T12:22:00Z" w16du:dateUtc="2024-06-19T11:22:00Z">
            <w:r w:rsidR="007B3774">
              <w:rPr>
                <w:noProof/>
              </w:rPr>
            </w:r>
          </w:ins>
          <w:r>
            <w:rPr>
              <w:noProof/>
            </w:rPr>
            <w:fldChar w:fldCharType="separate"/>
          </w:r>
          <w:r w:rsidR="00D87442" w:rsidRPr="00027371">
            <w:rPr>
              <w:rStyle w:val="Hyperlink"/>
              <w:noProof/>
            </w:rPr>
            <w:t>Test Scenario C</w:t>
          </w:r>
          <w:r w:rsidR="00D87442">
            <w:rPr>
              <w:noProof/>
              <w:webHidden/>
            </w:rPr>
            <w:tab/>
          </w:r>
          <w:r w:rsidR="00D87442">
            <w:rPr>
              <w:noProof/>
              <w:webHidden/>
            </w:rPr>
            <w:fldChar w:fldCharType="begin"/>
          </w:r>
          <w:r w:rsidR="00D87442">
            <w:rPr>
              <w:noProof/>
              <w:webHidden/>
            </w:rPr>
            <w:instrText xml:space="preserve"> PAGEREF _Toc29041568 \h </w:instrText>
          </w:r>
          <w:r w:rsidR="00D87442">
            <w:rPr>
              <w:noProof/>
              <w:webHidden/>
            </w:rPr>
          </w:r>
          <w:r w:rsidR="00D87442">
            <w:rPr>
              <w:noProof/>
              <w:webHidden/>
            </w:rPr>
            <w:fldChar w:fldCharType="separate"/>
          </w:r>
          <w:r w:rsidR="00D63A74">
            <w:rPr>
              <w:noProof/>
              <w:webHidden/>
            </w:rPr>
            <w:t>9</w:t>
          </w:r>
          <w:r w:rsidR="00D87442">
            <w:rPr>
              <w:noProof/>
              <w:webHidden/>
            </w:rPr>
            <w:fldChar w:fldCharType="end"/>
          </w:r>
          <w:r>
            <w:rPr>
              <w:noProof/>
            </w:rPr>
            <w:fldChar w:fldCharType="end"/>
          </w:r>
        </w:p>
        <w:p w14:paraId="1FF9558D" w14:textId="770F4C6B" w:rsidR="00D87442" w:rsidRDefault="00000000">
          <w:pPr>
            <w:pStyle w:val="TOC2"/>
            <w:tabs>
              <w:tab w:val="right" w:leader="dot" w:pos="9016"/>
            </w:tabs>
            <w:rPr>
              <w:rFonts w:eastAsiaTheme="minorEastAsia"/>
              <w:noProof/>
              <w:lang w:eastAsia="en-GB"/>
            </w:rPr>
          </w:pPr>
          <w:r>
            <w:rPr>
              <w:noProof/>
            </w:rPr>
            <w:fldChar w:fldCharType="begin"/>
          </w:r>
          <w:r>
            <w:rPr>
              <w:noProof/>
            </w:rPr>
            <w:instrText>HYPERLINK \l "_Toc29041569"</w:instrText>
          </w:r>
          <w:ins w:id="17" w:author="Andrew Instone-Cowie" w:date="2024-06-19T12:22:00Z" w16du:dateUtc="2024-06-19T11:22:00Z">
            <w:r w:rsidR="007B3774">
              <w:rPr>
                <w:noProof/>
              </w:rPr>
            </w:r>
          </w:ins>
          <w:r>
            <w:rPr>
              <w:noProof/>
            </w:rPr>
            <w:fldChar w:fldCharType="separate"/>
          </w:r>
          <w:r w:rsidR="00D87442" w:rsidRPr="00027371">
            <w:rPr>
              <w:rStyle w:val="Hyperlink"/>
              <w:noProof/>
            </w:rPr>
            <w:t>Interim Results</w:t>
          </w:r>
          <w:r w:rsidR="00D87442">
            <w:rPr>
              <w:noProof/>
              <w:webHidden/>
            </w:rPr>
            <w:tab/>
          </w:r>
          <w:r w:rsidR="00D87442">
            <w:rPr>
              <w:noProof/>
              <w:webHidden/>
            </w:rPr>
            <w:fldChar w:fldCharType="begin"/>
          </w:r>
          <w:r w:rsidR="00D87442">
            <w:rPr>
              <w:noProof/>
              <w:webHidden/>
            </w:rPr>
            <w:instrText xml:space="preserve"> PAGEREF _Toc29041569 \h </w:instrText>
          </w:r>
          <w:r w:rsidR="00D87442">
            <w:rPr>
              <w:noProof/>
              <w:webHidden/>
            </w:rPr>
          </w:r>
          <w:r w:rsidR="00D87442">
            <w:rPr>
              <w:noProof/>
              <w:webHidden/>
            </w:rPr>
            <w:fldChar w:fldCharType="separate"/>
          </w:r>
          <w:r w:rsidR="00D63A74">
            <w:rPr>
              <w:noProof/>
              <w:webHidden/>
            </w:rPr>
            <w:t>10</w:t>
          </w:r>
          <w:r w:rsidR="00D87442">
            <w:rPr>
              <w:noProof/>
              <w:webHidden/>
            </w:rPr>
            <w:fldChar w:fldCharType="end"/>
          </w:r>
          <w:r>
            <w:rPr>
              <w:noProof/>
            </w:rPr>
            <w:fldChar w:fldCharType="end"/>
          </w:r>
        </w:p>
        <w:p w14:paraId="3B53D3AC" w14:textId="3C810D8D" w:rsidR="00D87442" w:rsidRDefault="00000000">
          <w:pPr>
            <w:pStyle w:val="TOC1"/>
            <w:tabs>
              <w:tab w:val="right" w:leader="dot" w:pos="9016"/>
            </w:tabs>
            <w:rPr>
              <w:rFonts w:eastAsiaTheme="minorEastAsia"/>
              <w:noProof/>
              <w:lang w:eastAsia="en-GB"/>
            </w:rPr>
          </w:pPr>
          <w:r>
            <w:rPr>
              <w:noProof/>
            </w:rPr>
            <w:fldChar w:fldCharType="begin"/>
          </w:r>
          <w:r>
            <w:rPr>
              <w:noProof/>
            </w:rPr>
            <w:instrText>HYPERLINK \l "_Toc29041570"</w:instrText>
          </w:r>
          <w:ins w:id="18" w:author="Andrew Instone-Cowie" w:date="2024-06-19T12:22:00Z" w16du:dateUtc="2024-06-19T11:22:00Z">
            <w:r w:rsidR="007B3774">
              <w:rPr>
                <w:noProof/>
              </w:rPr>
            </w:r>
          </w:ins>
          <w:r>
            <w:rPr>
              <w:noProof/>
            </w:rPr>
            <w:fldChar w:fldCharType="separate"/>
          </w:r>
          <w:r w:rsidR="00D87442" w:rsidRPr="00027371">
            <w:rPr>
              <w:rStyle w:val="Hyperlink"/>
              <w:noProof/>
            </w:rPr>
            <w:t>Real World Striking Comparison</w:t>
          </w:r>
          <w:r w:rsidR="00D87442">
            <w:rPr>
              <w:noProof/>
              <w:webHidden/>
            </w:rPr>
            <w:tab/>
          </w:r>
          <w:r w:rsidR="00D87442">
            <w:rPr>
              <w:noProof/>
              <w:webHidden/>
            </w:rPr>
            <w:fldChar w:fldCharType="begin"/>
          </w:r>
          <w:r w:rsidR="00D87442">
            <w:rPr>
              <w:noProof/>
              <w:webHidden/>
            </w:rPr>
            <w:instrText xml:space="preserve"> PAGEREF _Toc29041570 \h </w:instrText>
          </w:r>
          <w:r w:rsidR="00D87442">
            <w:rPr>
              <w:noProof/>
              <w:webHidden/>
            </w:rPr>
          </w:r>
          <w:r w:rsidR="00D87442">
            <w:rPr>
              <w:noProof/>
              <w:webHidden/>
            </w:rPr>
            <w:fldChar w:fldCharType="separate"/>
          </w:r>
          <w:r w:rsidR="00D63A74">
            <w:rPr>
              <w:noProof/>
              <w:webHidden/>
            </w:rPr>
            <w:t>11</w:t>
          </w:r>
          <w:r w:rsidR="00D87442">
            <w:rPr>
              <w:noProof/>
              <w:webHidden/>
            </w:rPr>
            <w:fldChar w:fldCharType="end"/>
          </w:r>
          <w:r>
            <w:rPr>
              <w:noProof/>
            </w:rPr>
            <w:fldChar w:fldCharType="end"/>
          </w:r>
        </w:p>
        <w:p w14:paraId="19EC31F9" w14:textId="7C1FC0C9" w:rsidR="00D87442" w:rsidRDefault="00000000">
          <w:pPr>
            <w:pStyle w:val="TOC2"/>
            <w:tabs>
              <w:tab w:val="right" w:leader="dot" w:pos="9016"/>
            </w:tabs>
            <w:rPr>
              <w:rFonts w:eastAsiaTheme="minorEastAsia"/>
              <w:noProof/>
              <w:lang w:eastAsia="en-GB"/>
            </w:rPr>
          </w:pPr>
          <w:r>
            <w:rPr>
              <w:noProof/>
            </w:rPr>
            <w:fldChar w:fldCharType="begin"/>
          </w:r>
          <w:r>
            <w:rPr>
              <w:noProof/>
            </w:rPr>
            <w:instrText>HYPERLINK \l "_Toc29041571"</w:instrText>
          </w:r>
          <w:ins w:id="19" w:author="Andrew Instone-Cowie" w:date="2024-06-19T12:22:00Z" w16du:dateUtc="2024-06-19T11:22:00Z">
            <w:r w:rsidR="007B3774">
              <w:rPr>
                <w:noProof/>
              </w:rPr>
            </w:r>
          </w:ins>
          <w:r>
            <w:rPr>
              <w:noProof/>
            </w:rPr>
            <w:fldChar w:fldCharType="separate"/>
          </w:r>
          <w:r w:rsidR="00D87442" w:rsidRPr="00027371">
            <w:rPr>
              <w:rStyle w:val="Hyperlink"/>
              <w:noProof/>
            </w:rPr>
            <w:t>Scenario F – Crediton 2010 First Placed Band</w:t>
          </w:r>
          <w:r w:rsidR="00D87442">
            <w:rPr>
              <w:noProof/>
              <w:webHidden/>
            </w:rPr>
            <w:tab/>
          </w:r>
          <w:r w:rsidR="00D87442">
            <w:rPr>
              <w:noProof/>
              <w:webHidden/>
            </w:rPr>
            <w:fldChar w:fldCharType="begin"/>
          </w:r>
          <w:r w:rsidR="00D87442">
            <w:rPr>
              <w:noProof/>
              <w:webHidden/>
            </w:rPr>
            <w:instrText xml:space="preserve"> PAGEREF _Toc29041571 \h </w:instrText>
          </w:r>
          <w:r w:rsidR="00D87442">
            <w:rPr>
              <w:noProof/>
              <w:webHidden/>
            </w:rPr>
          </w:r>
          <w:r w:rsidR="00D87442">
            <w:rPr>
              <w:noProof/>
              <w:webHidden/>
            </w:rPr>
            <w:fldChar w:fldCharType="separate"/>
          </w:r>
          <w:r w:rsidR="00D63A74">
            <w:rPr>
              <w:noProof/>
              <w:webHidden/>
            </w:rPr>
            <w:t>11</w:t>
          </w:r>
          <w:r w:rsidR="00D87442">
            <w:rPr>
              <w:noProof/>
              <w:webHidden/>
            </w:rPr>
            <w:fldChar w:fldCharType="end"/>
          </w:r>
          <w:r>
            <w:rPr>
              <w:noProof/>
            </w:rPr>
            <w:fldChar w:fldCharType="end"/>
          </w:r>
        </w:p>
        <w:p w14:paraId="1545D1AF" w14:textId="0289679A" w:rsidR="00D87442" w:rsidRDefault="00000000">
          <w:pPr>
            <w:pStyle w:val="TOC2"/>
            <w:tabs>
              <w:tab w:val="right" w:leader="dot" w:pos="9016"/>
            </w:tabs>
            <w:rPr>
              <w:rFonts w:eastAsiaTheme="minorEastAsia"/>
              <w:noProof/>
              <w:lang w:eastAsia="en-GB"/>
            </w:rPr>
          </w:pPr>
          <w:r>
            <w:rPr>
              <w:noProof/>
            </w:rPr>
            <w:fldChar w:fldCharType="begin"/>
          </w:r>
          <w:r>
            <w:rPr>
              <w:noProof/>
            </w:rPr>
            <w:instrText>HYPERLINK \l "_Toc29041572"</w:instrText>
          </w:r>
          <w:ins w:id="20" w:author="Andrew Instone-Cowie" w:date="2024-06-19T12:22:00Z" w16du:dateUtc="2024-06-19T11:22:00Z">
            <w:r w:rsidR="007B3774">
              <w:rPr>
                <w:noProof/>
              </w:rPr>
            </w:r>
          </w:ins>
          <w:r>
            <w:rPr>
              <w:noProof/>
            </w:rPr>
            <w:fldChar w:fldCharType="separate"/>
          </w:r>
          <w:r w:rsidR="00D87442" w:rsidRPr="00027371">
            <w:rPr>
              <w:rStyle w:val="Hyperlink"/>
              <w:noProof/>
            </w:rPr>
            <w:t>Scenario G – Crediton 2010 Fifth Placed Band</w:t>
          </w:r>
          <w:r w:rsidR="00D87442">
            <w:rPr>
              <w:noProof/>
              <w:webHidden/>
            </w:rPr>
            <w:tab/>
          </w:r>
          <w:r w:rsidR="00D87442">
            <w:rPr>
              <w:noProof/>
              <w:webHidden/>
            </w:rPr>
            <w:fldChar w:fldCharType="begin"/>
          </w:r>
          <w:r w:rsidR="00D87442">
            <w:rPr>
              <w:noProof/>
              <w:webHidden/>
            </w:rPr>
            <w:instrText xml:space="preserve"> PAGEREF _Toc29041572 \h </w:instrText>
          </w:r>
          <w:r w:rsidR="00D87442">
            <w:rPr>
              <w:noProof/>
              <w:webHidden/>
            </w:rPr>
          </w:r>
          <w:r w:rsidR="00D87442">
            <w:rPr>
              <w:noProof/>
              <w:webHidden/>
            </w:rPr>
            <w:fldChar w:fldCharType="separate"/>
          </w:r>
          <w:r w:rsidR="00D63A74">
            <w:rPr>
              <w:noProof/>
              <w:webHidden/>
            </w:rPr>
            <w:t>11</w:t>
          </w:r>
          <w:r w:rsidR="00D87442">
            <w:rPr>
              <w:noProof/>
              <w:webHidden/>
            </w:rPr>
            <w:fldChar w:fldCharType="end"/>
          </w:r>
          <w:r>
            <w:rPr>
              <w:noProof/>
            </w:rPr>
            <w:fldChar w:fldCharType="end"/>
          </w:r>
        </w:p>
        <w:p w14:paraId="3289F134" w14:textId="10DAB0A9" w:rsidR="00D87442" w:rsidRDefault="00000000">
          <w:pPr>
            <w:pStyle w:val="TOC2"/>
            <w:tabs>
              <w:tab w:val="right" w:leader="dot" w:pos="9016"/>
            </w:tabs>
            <w:rPr>
              <w:rFonts w:eastAsiaTheme="minorEastAsia"/>
              <w:noProof/>
              <w:lang w:eastAsia="en-GB"/>
            </w:rPr>
          </w:pPr>
          <w:r>
            <w:rPr>
              <w:noProof/>
            </w:rPr>
            <w:fldChar w:fldCharType="begin"/>
          </w:r>
          <w:r>
            <w:rPr>
              <w:noProof/>
            </w:rPr>
            <w:instrText>HYPERLINK \l "_Toc29041573"</w:instrText>
          </w:r>
          <w:ins w:id="21" w:author="Andrew Instone-Cowie" w:date="2024-06-19T12:22:00Z" w16du:dateUtc="2024-06-19T11:22:00Z">
            <w:r w:rsidR="007B3774">
              <w:rPr>
                <w:noProof/>
              </w:rPr>
            </w:r>
          </w:ins>
          <w:r>
            <w:rPr>
              <w:noProof/>
            </w:rPr>
            <w:fldChar w:fldCharType="separate"/>
          </w:r>
          <w:r w:rsidR="00D87442" w:rsidRPr="00027371">
            <w:rPr>
              <w:rStyle w:val="Hyperlink"/>
              <w:noProof/>
            </w:rPr>
            <w:t>Scenario H – Crediton 2010 Ninth Placed Band</w:t>
          </w:r>
          <w:r w:rsidR="00D87442">
            <w:rPr>
              <w:noProof/>
              <w:webHidden/>
            </w:rPr>
            <w:tab/>
          </w:r>
          <w:r w:rsidR="00D87442">
            <w:rPr>
              <w:noProof/>
              <w:webHidden/>
            </w:rPr>
            <w:fldChar w:fldCharType="begin"/>
          </w:r>
          <w:r w:rsidR="00D87442">
            <w:rPr>
              <w:noProof/>
              <w:webHidden/>
            </w:rPr>
            <w:instrText xml:space="preserve"> PAGEREF _Toc29041573 \h </w:instrText>
          </w:r>
          <w:r w:rsidR="00D87442">
            <w:rPr>
              <w:noProof/>
              <w:webHidden/>
            </w:rPr>
          </w:r>
          <w:r w:rsidR="00D87442">
            <w:rPr>
              <w:noProof/>
              <w:webHidden/>
            </w:rPr>
            <w:fldChar w:fldCharType="separate"/>
          </w:r>
          <w:r w:rsidR="00D63A74">
            <w:rPr>
              <w:noProof/>
              <w:webHidden/>
            </w:rPr>
            <w:t>12</w:t>
          </w:r>
          <w:r w:rsidR="00D87442">
            <w:rPr>
              <w:noProof/>
              <w:webHidden/>
            </w:rPr>
            <w:fldChar w:fldCharType="end"/>
          </w:r>
          <w:r>
            <w:rPr>
              <w:noProof/>
            </w:rPr>
            <w:fldChar w:fldCharType="end"/>
          </w:r>
        </w:p>
        <w:p w14:paraId="70F72E6E" w14:textId="1B44A92C" w:rsidR="00D87442" w:rsidRDefault="00000000">
          <w:pPr>
            <w:pStyle w:val="TOC2"/>
            <w:tabs>
              <w:tab w:val="right" w:leader="dot" w:pos="9016"/>
            </w:tabs>
            <w:rPr>
              <w:rFonts w:eastAsiaTheme="minorEastAsia"/>
              <w:noProof/>
              <w:lang w:eastAsia="en-GB"/>
            </w:rPr>
          </w:pPr>
          <w:r>
            <w:rPr>
              <w:noProof/>
            </w:rPr>
            <w:fldChar w:fldCharType="begin"/>
          </w:r>
          <w:r>
            <w:rPr>
              <w:noProof/>
            </w:rPr>
            <w:instrText>HYPERLINK \l "_Toc29041574"</w:instrText>
          </w:r>
          <w:ins w:id="22" w:author="Andrew Instone-Cowie" w:date="2024-06-19T12:22:00Z" w16du:dateUtc="2024-06-19T11:22:00Z">
            <w:r w:rsidR="007B3774">
              <w:rPr>
                <w:noProof/>
              </w:rPr>
            </w:r>
          </w:ins>
          <w:r>
            <w:rPr>
              <w:noProof/>
            </w:rPr>
            <w:fldChar w:fldCharType="separate"/>
          </w:r>
          <w:r w:rsidR="00D87442" w:rsidRPr="00027371">
            <w:rPr>
              <w:rStyle w:val="Hyperlink"/>
              <w:noProof/>
            </w:rPr>
            <w:t>Overall Result</w:t>
          </w:r>
          <w:r w:rsidR="00D87442">
            <w:rPr>
              <w:noProof/>
              <w:webHidden/>
            </w:rPr>
            <w:tab/>
          </w:r>
          <w:r w:rsidR="00D87442">
            <w:rPr>
              <w:noProof/>
              <w:webHidden/>
            </w:rPr>
            <w:fldChar w:fldCharType="begin"/>
          </w:r>
          <w:r w:rsidR="00D87442">
            <w:rPr>
              <w:noProof/>
              <w:webHidden/>
            </w:rPr>
            <w:instrText xml:space="preserve"> PAGEREF _Toc29041574 \h </w:instrText>
          </w:r>
          <w:r w:rsidR="00D87442">
            <w:rPr>
              <w:noProof/>
              <w:webHidden/>
            </w:rPr>
          </w:r>
          <w:r w:rsidR="00D87442">
            <w:rPr>
              <w:noProof/>
              <w:webHidden/>
            </w:rPr>
            <w:fldChar w:fldCharType="separate"/>
          </w:r>
          <w:r w:rsidR="00D63A74">
            <w:rPr>
              <w:noProof/>
              <w:webHidden/>
            </w:rPr>
            <w:t>12</w:t>
          </w:r>
          <w:r w:rsidR="00D87442">
            <w:rPr>
              <w:noProof/>
              <w:webHidden/>
            </w:rPr>
            <w:fldChar w:fldCharType="end"/>
          </w:r>
          <w:r>
            <w:rPr>
              <w:noProof/>
            </w:rPr>
            <w:fldChar w:fldCharType="end"/>
          </w:r>
        </w:p>
        <w:p w14:paraId="55BD2A4B" w14:textId="7F0D2F3E" w:rsidR="00D87442" w:rsidRDefault="00000000">
          <w:pPr>
            <w:pStyle w:val="TOC1"/>
            <w:tabs>
              <w:tab w:val="right" w:leader="dot" w:pos="9016"/>
            </w:tabs>
            <w:rPr>
              <w:rFonts w:eastAsiaTheme="minorEastAsia"/>
              <w:noProof/>
              <w:lang w:eastAsia="en-GB"/>
            </w:rPr>
          </w:pPr>
          <w:r>
            <w:rPr>
              <w:noProof/>
            </w:rPr>
            <w:fldChar w:fldCharType="begin"/>
          </w:r>
          <w:r>
            <w:rPr>
              <w:noProof/>
            </w:rPr>
            <w:instrText>HYPERLINK \l "_Toc29041575"</w:instrText>
          </w:r>
          <w:ins w:id="23" w:author="Andrew Instone-Cowie" w:date="2024-06-19T12:22:00Z" w16du:dateUtc="2024-06-19T11:22:00Z">
            <w:r w:rsidR="007B3774">
              <w:rPr>
                <w:noProof/>
              </w:rPr>
            </w:r>
          </w:ins>
          <w:r>
            <w:rPr>
              <w:noProof/>
            </w:rPr>
            <w:fldChar w:fldCharType="separate"/>
          </w:r>
          <w:r w:rsidR="00D87442" w:rsidRPr="00027371">
            <w:rPr>
              <w:rStyle w:val="Hyperlink"/>
              <w:noProof/>
            </w:rPr>
            <w:t>Acknowledgements</w:t>
          </w:r>
          <w:r w:rsidR="00D87442">
            <w:rPr>
              <w:noProof/>
              <w:webHidden/>
            </w:rPr>
            <w:tab/>
          </w:r>
          <w:r w:rsidR="00D87442">
            <w:rPr>
              <w:noProof/>
              <w:webHidden/>
            </w:rPr>
            <w:fldChar w:fldCharType="begin"/>
          </w:r>
          <w:r w:rsidR="00D87442">
            <w:rPr>
              <w:noProof/>
              <w:webHidden/>
            </w:rPr>
            <w:instrText xml:space="preserve"> PAGEREF _Toc29041575 \h </w:instrText>
          </w:r>
          <w:r w:rsidR="00D87442">
            <w:rPr>
              <w:noProof/>
              <w:webHidden/>
            </w:rPr>
          </w:r>
          <w:r w:rsidR="00D87442">
            <w:rPr>
              <w:noProof/>
              <w:webHidden/>
            </w:rPr>
            <w:fldChar w:fldCharType="separate"/>
          </w:r>
          <w:r w:rsidR="00D63A74">
            <w:rPr>
              <w:noProof/>
              <w:webHidden/>
            </w:rPr>
            <w:t>13</w:t>
          </w:r>
          <w:r w:rsidR="00D87442">
            <w:rPr>
              <w:noProof/>
              <w:webHidden/>
            </w:rPr>
            <w:fldChar w:fldCharType="end"/>
          </w:r>
          <w:r>
            <w:rPr>
              <w:noProof/>
            </w:rPr>
            <w:fldChar w:fldCharType="end"/>
          </w:r>
        </w:p>
        <w:p w14:paraId="3829239B" w14:textId="550C74A8" w:rsidR="001060D5" w:rsidRDefault="004A19E5" w:rsidP="00D16CF7">
          <w:pPr>
            <w:rPr>
              <w:noProof/>
            </w:rPr>
          </w:pPr>
          <w:r>
            <w:rPr>
              <w:b/>
              <w:bCs/>
              <w:noProof/>
            </w:rPr>
            <w:fldChar w:fldCharType="end"/>
          </w:r>
        </w:p>
      </w:sdtContent>
    </w:sdt>
    <w:p w14:paraId="1D47D27E" w14:textId="77777777" w:rsidR="003A3D10" w:rsidRPr="00787764" w:rsidRDefault="00B7322D" w:rsidP="0039633C">
      <w:pPr>
        <w:pStyle w:val="Heading1"/>
        <w:pageBreakBefore/>
        <w:spacing w:after="100"/>
      </w:pPr>
      <w:bookmarkStart w:id="24" w:name="_Toc29041558"/>
      <w:r>
        <w:lastRenderedPageBreak/>
        <w:t>I</w:t>
      </w:r>
      <w:r w:rsidR="00E35852">
        <w:t>ndex</w:t>
      </w:r>
      <w:r w:rsidR="003A3D10">
        <w:t xml:space="preserve"> of Figures</w:t>
      </w:r>
      <w:bookmarkEnd w:id="24"/>
    </w:p>
    <w:p w14:paraId="661A4865" w14:textId="33ABED49" w:rsidR="00D87442" w:rsidRDefault="003A3D10" w:rsidP="00D87442">
      <w:pPr>
        <w:pStyle w:val="TableofFigures"/>
        <w:tabs>
          <w:tab w:val="right" w:leader="dot" w:pos="9016"/>
        </w:tabs>
        <w:spacing w:after="100"/>
        <w:rPr>
          <w:rFonts w:eastAsiaTheme="minorEastAsia"/>
          <w:noProof/>
          <w:lang w:eastAsia="en-GB"/>
        </w:rPr>
      </w:pPr>
      <w:r>
        <w:rPr>
          <w:i/>
        </w:rPr>
        <w:fldChar w:fldCharType="begin"/>
      </w:r>
      <w:r>
        <w:rPr>
          <w:i/>
        </w:rPr>
        <w:instrText xml:space="preserve"> TOC \h \z \c "Figure" </w:instrText>
      </w:r>
      <w:r>
        <w:rPr>
          <w:i/>
        </w:rPr>
        <w:fldChar w:fldCharType="separate"/>
      </w:r>
      <w:r w:rsidR="00000000">
        <w:rPr>
          <w:noProof/>
        </w:rPr>
        <w:fldChar w:fldCharType="begin"/>
      </w:r>
      <w:r w:rsidR="00000000">
        <w:rPr>
          <w:noProof/>
        </w:rPr>
        <w:instrText>HYPERLINK \l "_Toc29041576"</w:instrText>
      </w:r>
      <w:ins w:id="25" w:author="Andrew Instone-Cowie" w:date="2024-06-19T12:22:00Z" w16du:dateUtc="2024-06-19T11:22:00Z">
        <w:r w:rsidR="007B3774">
          <w:rPr>
            <w:noProof/>
          </w:rPr>
        </w:r>
      </w:ins>
      <w:r w:rsidR="00000000">
        <w:rPr>
          <w:noProof/>
        </w:rPr>
        <w:fldChar w:fldCharType="separate"/>
      </w:r>
      <w:r w:rsidR="00D87442" w:rsidRPr="00FC2EDA">
        <w:rPr>
          <w:rStyle w:val="Hyperlink"/>
          <w:noProof/>
        </w:rPr>
        <w:t>Figure 1 – Variable Odd-Struckness Illustration</w:t>
      </w:r>
      <w:r w:rsidR="00D87442">
        <w:rPr>
          <w:noProof/>
          <w:webHidden/>
        </w:rPr>
        <w:tab/>
      </w:r>
      <w:r w:rsidR="00D87442">
        <w:rPr>
          <w:noProof/>
          <w:webHidden/>
        </w:rPr>
        <w:fldChar w:fldCharType="begin"/>
      </w:r>
      <w:r w:rsidR="00D87442">
        <w:rPr>
          <w:noProof/>
          <w:webHidden/>
        </w:rPr>
        <w:instrText xml:space="preserve"> PAGEREF _Toc29041576 \h </w:instrText>
      </w:r>
      <w:r w:rsidR="00D87442">
        <w:rPr>
          <w:noProof/>
          <w:webHidden/>
        </w:rPr>
      </w:r>
      <w:r w:rsidR="00D87442">
        <w:rPr>
          <w:noProof/>
          <w:webHidden/>
        </w:rPr>
        <w:fldChar w:fldCharType="separate"/>
      </w:r>
      <w:r w:rsidR="00D63A74">
        <w:rPr>
          <w:noProof/>
          <w:webHidden/>
        </w:rPr>
        <w:t>5</w:t>
      </w:r>
      <w:r w:rsidR="00D87442">
        <w:rPr>
          <w:noProof/>
          <w:webHidden/>
        </w:rPr>
        <w:fldChar w:fldCharType="end"/>
      </w:r>
      <w:r w:rsidR="00000000">
        <w:rPr>
          <w:noProof/>
        </w:rPr>
        <w:fldChar w:fldCharType="end"/>
      </w:r>
    </w:p>
    <w:p w14:paraId="19582A87" w14:textId="4BCE27D2" w:rsidR="00D87442" w:rsidRDefault="00000000" w:rsidP="00D87442">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"_Toc29041577"</w:instrText>
      </w:r>
      <w:ins w:id="26" w:author="Andrew Instone-Cowie" w:date="2024-06-19T12:22:00Z" w16du:dateUtc="2024-06-19T11:22:00Z">
        <w:r w:rsidR="007B3774">
          <w:rPr>
            <w:noProof/>
          </w:rPr>
        </w:r>
      </w:ins>
      <w:r>
        <w:rPr>
          <w:noProof/>
        </w:rPr>
        <w:fldChar w:fldCharType="separate"/>
      </w:r>
      <w:r w:rsidR="00D87442" w:rsidRPr="00FC2EDA">
        <w:rPr>
          <w:rStyle w:val="Hyperlink"/>
          <w:noProof/>
        </w:rPr>
        <w:t>Figure 2 – Test Scenario A</w:t>
      </w:r>
      <w:r w:rsidR="00D87442">
        <w:rPr>
          <w:noProof/>
          <w:webHidden/>
        </w:rPr>
        <w:tab/>
      </w:r>
      <w:r w:rsidR="00D87442">
        <w:rPr>
          <w:noProof/>
          <w:webHidden/>
        </w:rPr>
        <w:fldChar w:fldCharType="begin"/>
      </w:r>
      <w:r w:rsidR="00D87442">
        <w:rPr>
          <w:noProof/>
          <w:webHidden/>
        </w:rPr>
        <w:instrText xml:space="preserve"> PAGEREF _Toc29041577 \h </w:instrText>
      </w:r>
      <w:r w:rsidR="00D87442">
        <w:rPr>
          <w:noProof/>
          <w:webHidden/>
        </w:rPr>
      </w:r>
      <w:r w:rsidR="00D87442">
        <w:rPr>
          <w:noProof/>
          <w:webHidden/>
        </w:rPr>
        <w:fldChar w:fldCharType="separate"/>
      </w:r>
      <w:r w:rsidR="00D63A74">
        <w:rPr>
          <w:noProof/>
          <w:webHidden/>
        </w:rPr>
        <w:t>7</w:t>
      </w:r>
      <w:r w:rsidR="00D87442">
        <w:rPr>
          <w:noProof/>
          <w:webHidden/>
        </w:rPr>
        <w:fldChar w:fldCharType="end"/>
      </w:r>
      <w:r>
        <w:rPr>
          <w:noProof/>
        </w:rPr>
        <w:fldChar w:fldCharType="end"/>
      </w:r>
    </w:p>
    <w:p w14:paraId="66643CBB" w14:textId="5F32EA55" w:rsidR="00D87442" w:rsidRDefault="00000000" w:rsidP="00D87442">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"_Toc29041578"</w:instrText>
      </w:r>
      <w:ins w:id="27" w:author="Andrew Instone-Cowie" w:date="2024-06-19T12:22:00Z" w16du:dateUtc="2024-06-19T11:22:00Z">
        <w:r w:rsidR="007B3774">
          <w:rPr>
            <w:noProof/>
          </w:rPr>
        </w:r>
      </w:ins>
      <w:r>
        <w:rPr>
          <w:noProof/>
        </w:rPr>
        <w:fldChar w:fldCharType="separate"/>
      </w:r>
      <w:r w:rsidR="00D87442" w:rsidRPr="00FC2EDA">
        <w:rPr>
          <w:rStyle w:val="Hyperlink"/>
          <w:noProof/>
        </w:rPr>
        <w:t>Figure 3 – Scenario A Test Results</w:t>
      </w:r>
      <w:r w:rsidR="00D87442">
        <w:rPr>
          <w:noProof/>
          <w:webHidden/>
        </w:rPr>
        <w:tab/>
      </w:r>
      <w:r w:rsidR="00D87442">
        <w:rPr>
          <w:noProof/>
          <w:webHidden/>
        </w:rPr>
        <w:fldChar w:fldCharType="begin"/>
      </w:r>
      <w:r w:rsidR="00D87442">
        <w:rPr>
          <w:noProof/>
          <w:webHidden/>
        </w:rPr>
        <w:instrText xml:space="preserve"> PAGEREF _Toc29041578 \h </w:instrText>
      </w:r>
      <w:r w:rsidR="00D87442">
        <w:rPr>
          <w:noProof/>
          <w:webHidden/>
        </w:rPr>
      </w:r>
      <w:r w:rsidR="00D87442">
        <w:rPr>
          <w:noProof/>
          <w:webHidden/>
        </w:rPr>
        <w:fldChar w:fldCharType="separate"/>
      </w:r>
      <w:r w:rsidR="00D63A74">
        <w:rPr>
          <w:noProof/>
          <w:webHidden/>
        </w:rPr>
        <w:t>7</w:t>
      </w:r>
      <w:r w:rsidR="00D87442">
        <w:rPr>
          <w:noProof/>
          <w:webHidden/>
        </w:rPr>
        <w:fldChar w:fldCharType="end"/>
      </w:r>
      <w:r>
        <w:rPr>
          <w:noProof/>
        </w:rPr>
        <w:fldChar w:fldCharType="end"/>
      </w:r>
    </w:p>
    <w:p w14:paraId="2E7ABAE9" w14:textId="2BC418E5" w:rsidR="00D87442" w:rsidRDefault="00000000" w:rsidP="00D87442">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"_Toc29041579"</w:instrText>
      </w:r>
      <w:ins w:id="28" w:author="Andrew Instone-Cowie" w:date="2024-06-19T12:22:00Z" w16du:dateUtc="2024-06-19T11:22:00Z">
        <w:r w:rsidR="007B3774">
          <w:rPr>
            <w:noProof/>
          </w:rPr>
        </w:r>
      </w:ins>
      <w:r>
        <w:rPr>
          <w:noProof/>
        </w:rPr>
        <w:fldChar w:fldCharType="separate"/>
      </w:r>
      <w:r w:rsidR="00D87442" w:rsidRPr="00FC2EDA">
        <w:rPr>
          <w:rStyle w:val="Hyperlink"/>
          <w:noProof/>
        </w:rPr>
        <w:t>Figure 4 – Test Scenario B</w:t>
      </w:r>
      <w:r w:rsidR="00D87442">
        <w:rPr>
          <w:noProof/>
          <w:webHidden/>
        </w:rPr>
        <w:tab/>
      </w:r>
      <w:r w:rsidR="00D87442">
        <w:rPr>
          <w:noProof/>
          <w:webHidden/>
        </w:rPr>
        <w:fldChar w:fldCharType="begin"/>
      </w:r>
      <w:r w:rsidR="00D87442">
        <w:rPr>
          <w:noProof/>
          <w:webHidden/>
        </w:rPr>
        <w:instrText xml:space="preserve"> PAGEREF _Toc29041579 \h </w:instrText>
      </w:r>
      <w:r w:rsidR="00D87442">
        <w:rPr>
          <w:noProof/>
          <w:webHidden/>
        </w:rPr>
      </w:r>
      <w:r w:rsidR="00D87442">
        <w:rPr>
          <w:noProof/>
          <w:webHidden/>
        </w:rPr>
        <w:fldChar w:fldCharType="separate"/>
      </w:r>
      <w:r w:rsidR="00D63A74">
        <w:rPr>
          <w:noProof/>
          <w:webHidden/>
        </w:rPr>
        <w:t>8</w:t>
      </w:r>
      <w:r w:rsidR="00D87442">
        <w:rPr>
          <w:noProof/>
          <w:webHidden/>
        </w:rPr>
        <w:fldChar w:fldCharType="end"/>
      </w:r>
      <w:r>
        <w:rPr>
          <w:noProof/>
        </w:rPr>
        <w:fldChar w:fldCharType="end"/>
      </w:r>
    </w:p>
    <w:p w14:paraId="3561427B" w14:textId="0624BCE0" w:rsidR="00D87442" w:rsidRDefault="00000000" w:rsidP="00D87442">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"_Toc29041580"</w:instrText>
      </w:r>
      <w:ins w:id="29" w:author="Andrew Instone-Cowie" w:date="2024-06-19T12:22:00Z" w16du:dateUtc="2024-06-19T11:22:00Z">
        <w:r w:rsidR="007B3774">
          <w:rPr>
            <w:noProof/>
          </w:rPr>
        </w:r>
      </w:ins>
      <w:r>
        <w:rPr>
          <w:noProof/>
        </w:rPr>
        <w:fldChar w:fldCharType="separate"/>
      </w:r>
      <w:r w:rsidR="00D87442" w:rsidRPr="00FC2EDA">
        <w:rPr>
          <w:rStyle w:val="Hyperlink"/>
          <w:noProof/>
        </w:rPr>
        <w:t>Figure 5 – Scenario B Test Results</w:t>
      </w:r>
      <w:r w:rsidR="00D87442">
        <w:rPr>
          <w:noProof/>
          <w:webHidden/>
        </w:rPr>
        <w:tab/>
      </w:r>
      <w:r w:rsidR="00D87442">
        <w:rPr>
          <w:noProof/>
          <w:webHidden/>
        </w:rPr>
        <w:fldChar w:fldCharType="begin"/>
      </w:r>
      <w:r w:rsidR="00D87442">
        <w:rPr>
          <w:noProof/>
          <w:webHidden/>
        </w:rPr>
        <w:instrText xml:space="preserve"> PAGEREF _Toc29041580 \h </w:instrText>
      </w:r>
      <w:r w:rsidR="00D87442">
        <w:rPr>
          <w:noProof/>
          <w:webHidden/>
        </w:rPr>
      </w:r>
      <w:r w:rsidR="00D87442">
        <w:rPr>
          <w:noProof/>
          <w:webHidden/>
        </w:rPr>
        <w:fldChar w:fldCharType="separate"/>
      </w:r>
      <w:r w:rsidR="00D63A74">
        <w:rPr>
          <w:noProof/>
          <w:webHidden/>
        </w:rPr>
        <w:t>8</w:t>
      </w:r>
      <w:r w:rsidR="00D87442">
        <w:rPr>
          <w:noProof/>
          <w:webHidden/>
        </w:rPr>
        <w:fldChar w:fldCharType="end"/>
      </w:r>
      <w:r>
        <w:rPr>
          <w:noProof/>
        </w:rPr>
        <w:fldChar w:fldCharType="end"/>
      </w:r>
    </w:p>
    <w:p w14:paraId="6F40273F" w14:textId="0F13C8BB" w:rsidR="00D87442" w:rsidRDefault="00000000" w:rsidP="00D87442">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"_Toc29041581"</w:instrText>
      </w:r>
      <w:ins w:id="30" w:author="Andrew Instone-Cowie" w:date="2024-06-19T12:22:00Z" w16du:dateUtc="2024-06-19T11:22:00Z">
        <w:r w:rsidR="007B3774">
          <w:rPr>
            <w:noProof/>
          </w:rPr>
        </w:r>
      </w:ins>
      <w:r>
        <w:rPr>
          <w:noProof/>
        </w:rPr>
        <w:fldChar w:fldCharType="separate"/>
      </w:r>
      <w:r w:rsidR="00D87442" w:rsidRPr="00FC2EDA">
        <w:rPr>
          <w:rStyle w:val="Hyperlink"/>
          <w:noProof/>
        </w:rPr>
        <w:t>Figure 6 – Test Scenario C</w:t>
      </w:r>
      <w:r w:rsidR="00D87442">
        <w:rPr>
          <w:noProof/>
          <w:webHidden/>
        </w:rPr>
        <w:tab/>
      </w:r>
      <w:r w:rsidR="00D87442">
        <w:rPr>
          <w:noProof/>
          <w:webHidden/>
        </w:rPr>
        <w:fldChar w:fldCharType="begin"/>
      </w:r>
      <w:r w:rsidR="00D87442">
        <w:rPr>
          <w:noProof/>
          <w:webHidden/>
        </w:rPr>
        <w:instrText xml:space="preserve"> PAGEREF _Toc29041581 \h </w:instrText>
      </w:r>
      <w:r w:rsidR="00D87442">
        <w:rPr>
          <w:noProof/>
          <w:webHidden/>
        </w:rPr>
      </w:r>
      <w:r w:rsidR="00D87442">
        <w:rPr>
          <w:noProof/>
          <w:webHidden/>
        </w:rPr>
        <w:fldChar w:fldCharType="separate"/>
      </w:r>
      <w:r w:rsidR="00D63A74">
        <w:rPr>
          <w:noProof/>
          <w:webHidden/>
        </w:rPr>
        <w:t>9</w:t>
      </w:r>
      <w:r w:rsidR="00D87442">
        <w:rPr>
          <w:noProof/>
          <w:webHidden/>
        </w:rPr>
        <w:fldChar w:fldCharType="end"/>
      </w:r>
      <w:r>
        <w:rPr>
          <w:noProof/>
        </w:rPr>
        <w:fldChar w:fldCharType="end"/>
      </w:r>
    </w:p>
    <w:p w14:paraId="0B2E8F6E" w14:textId="30B86659" w:rsidR="00D87442" w:rsidRDefault="00000000" w:rsidP="00D87442">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"_Toc29041582"</w:instrText>
      </w:r>
      <w:ins w:id="31" w:author="Andrew Instone-Cowie" w:date="2024-06-19T12:22:00Z" w16du:dateUtc="2024-06-19T11:22:00Z">
        <w:r w:rsidR="007B3774">
          <w:rPr>
            <w:noProof/>
          </w:rPr>
        </w:r>
      </w:ins>
      <w:r>
        <w:rPr>
          <w:noProof/>
        </w:rPr>
        <w:fldChar w:fldCharType="separate"/>
      </w:r>
      <w:r w:rsidR="00D87442" w:rsidRPr="00FC2EDA">
        <w:rPr>
          <w:rStyle w:val="Hyperlink"/>
          <w:noProof/>
        </w:rPr>
        <w:t>Figure 7 – Scenario C Test Results</w:t>
      </w:r>
      <w:r w:rsidR="00D87442">
        <w:rPr>
          <w:noProof/>
          <w:webHidden/>
        </w:rPr>
        <w:tab/>
      </w:r>
      <w:r w:rsidR="00D87442">
        <w:rPr>
          <w:noProof/>
          <w:webHidden/>
        </w:rPr>
        <w:fldChar w:fldCharType="begin"/>
      </w:r>
      <w:r w:rsidR="00D87442">
        <w:rPr>
          <w:noProof/>
          <w:webHidden/>
        </w:rPr>
        <w:instrText xml:space="preserve"> PAGEREF _Toc29041582 \h </w:instrText>
      </w:r>
      <w:r w:rsidR="00D87442">
        <w:rPr>
          <w:noProof/>
          <w:webHidden/>
        </w:rPr>
      </w:r>
      <w:r w:rsidR="00D87442">
        <w:rPr>
          <w:noProof/>
          <w:webHidden/>
        </w:rPr>
        <w:fldChar w:fldCharType="separate"/>
      </w:r>
      <w:r w:rsidR="00D63A74">
        <w:rPr>
          <w:noProof/>
          <w:webHidden/>
        </w:rPr>
        <w:t>9</w:t>
      </w:r>
      <w:r w:rsidR="00D87442">
        <w:rPr>
          <w:noProof/>
          <w:webHidden/>
        </w:rPr>
        <w:fldChar w:fldCharType="end"/>
      </w:r>
      <w:r>
        <w:rPr>
          <w:noProof/>
        </w:rPr>
        <w:fldChar w:fldCharType="end"/>
      </w:r>
    </w:p>
    <w:p w14:paraId="14412609" w14:textId="530C83D5" w:rsidR="00D87442" w:rsidRDefault="00000000" w:rsidP="00D87442">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"_Toc29041583"</w:instrText>
      </w:r>
      <w:ins w:id="32" w:author="Andrew Instone-Cowie" w:date="2024-06-19T12:22:00Z" w16du:dateUtc="2024-06-19T11:22:00Z">
        <w:r w:rsidR="007B3774">
          <w:rPr>
            <w:noProof/>
          </w:rPr>
        </w:r>
      </w:ins>
      <w:r>
        <w:rPr>
          <w:noProof/>
        </w:rPr>
        <w:fldChar w:fldCharType="separate"/>
      </w:r>
      <w:r w:rsidR="00D87442" w:rsidRPr="00FC2EDA">
        <w:rPr>
          <w:rStyle w:val="Hyperlink"/>
          <w:noProof/>
        </w:rPr>
        <w:t>Figure 8 – Interim CAS Results</w:t>
      </w:r>
      <w:r w:rsidR="00D87442">
        <w:rPr>
          <w:noProof/>
          <w:webHidden/>
        </w:rPr>
        <w:tab/>
      </w:r>
      <w:r w:rsidR="00D87442">
        <w:rPr>
          <w:noProof/>
          <w:webHidden/>
        </w:rPr>
        <w:fldChar w:fldCharType="begin"/>
      </w:r>
      <w:r w:rsidR="00D87442">
        <w:rPr>
          <w:noProof/>
          <w:webHidden/>
        </w:rPr>
        <w:instrText xml:space="preserve"> PAGEREF _Toc29041583 \h </w:instrText>
      </w:r>
      <w:r w:rsidR="00D87442">
        <w:rPr>
          <w:noProof/>
          <w:webHidden/>
        </w:rPr>
      </w:r>
      <w:r w:rsidR="00D87442">
        <w:rPr>
          <w:noProof/>
          <w:webHidden/>
        </w:rPr>
        <w:fldChar w:fldCharType="separate"/>
      </w:r>
      <w:r w:rsidR="00D63A74">
        <w:rPr>
          <w:noProof/>
          <w:webHidden/>
        </w:rPr>
        <w:t>10</w:t>
      </w:r>
      <w:r w:rsidR="00D87442">
        <w:rPr>
          <w:noProof/>
          <w:webHidden/>
        </w:rPr>
        <w:fldChar w:fldCharType="end"/>
      </w:r>
      <w:r>
        <w:rPr>
          <w:noProof/>
        </w:rPr>
        <w:fldChar w:fldCharType="end"/>
      </w:r>
    </w:p>
    <w:p w14:paraId="225CEE27" w14:textId="4CAAF2D4" w:rsidR="00D87442" w:rsidRDefault="00000000" w:rsidP="00D87442">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"_Toc29041584"</w:instrText>
      </w:r>
      <w:ins w:id="33" w:author="Andrew Instone-Cowie" w:date="2024-06-19T12:22:00Z" w16du:dateUtc="2024-06-19T11:22:00Z">
        <w:r w:rsidR="007B3774">
          <w:rPr>
            <w:noProof/>
          </w:rPr>
        </w:r>
      </w:ins>
      <w:r>
        <w:rPr>
          <w:noProof/>
        </w:rPr>
        <w:fldChar w:fldCharType="separate"/>
      </w:r>
      <w:r w:rsidR="00D87442" w:rsidRPr="00FC2EDA">
        <w:rPr>
          <w:rStyle w:val="Hyperlink"/>
          <w:noProof/>
        </w:rPr>
        <w:t>Figure 9 – Crediton 1</w:t>
      </w:r>
      <w:r w:rsidR="00D87442" w:rsidRPr="00FC2EDA">
        <w:rPr>
          <w:rStyle w:val="Hyperlink"/>
          <w:noProof/>
          <w:vertAlign w:val="superscript"/>
        </w:rPr>
        <w:t>st</w:t>
      </w:r>
      <w:r w:rsidR="00D87442" w:rsidRPr="00FC2EDA">
        <w:rPr>
          <w:rStyle w:val="Hyperlink"/>
          <w:noProof/>
        </w:rPr>
        <w:t xml:space="preserve"> Placed Band</w:t>
      </w:r>
      <w:r w:rsidR="00D87442">
        <w:rPr>
          <w:noProof/>
          <w:webHidden/>
        </w:rPr>
        <w:tab/>
      </w:r>
      <w:r w:rsidR="00D87442">
        <w:rPr>
          <w:noProof/>
          <w:webHidden/>
        </w:rPr>
        <w:fldChar w:fldCharType="begin"/>
      </w:r>
      <w:r w:rsidR="00D87442">
        <w:rPr>
          <w:noProof/>
          <w:webHidden/>
        </w:rPr>
        <w:instrText xml:space="preserve"> PAGEREF _Toc29041584 \h </w:instrText>
      </w:r>
      <w:r w:rsidR="00D87442">
        <w:rPr>
          <w:noProof/>
          <w:webHidden/>
        </w:rPr>
      </w:r>
      <w:r w:rsidR="00D87442">
        <w:rPr>
          <w:noProof/>
          <w:webHidden/>
        </w:rPr>
        <w:fldChar w:fldCharType="separate"/>
      </w:r>
      <w:r w:rsidR="00D63A74">
        <w:rPr>
          <w:noProof/>
          <w:webHidden/>
        </w:rPr>
        <w:t>11</w:t>
      </w:r>
      <w:r w:rsidR="00D87442">
        <w:rPr>
          <w:noProof/>
          <w:webHidden/>
        </w:rPr>
        <w:fldChar w:fldCharType="end"/>
      </w:r>
      <w:r>
        <w:rPr>
          <w:noProof/>
        </w:rPr>
        <w:fldChar w:fldCharType="end"/>
      </w:r>
    </w:p>
    <w:p w14:paraId="62292190" w14:textId="0E740E56" w:rsidR="00D87442" w:rsidRDefault="00000000" w:rsidP="00D87442">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"_Toc29041585"</w:instrText>
      </w:r>
      <w:ins w:id="34" w:author="Andrew Instone-Cowie" w:date="2024-06-19T12:22:00Z" w16du:dateUtc="2024-06-19T11:22:00Z">
        <w:r w:rsidR="007B3774">
          <w:rPr>
            <w:noProof/>
          </w:rPr>
        </w:r>
      </w:ins>
      <w:r>
        <w:rPr>
          <w:noProof/>
        </w:rPr>
        <w:fldChar w:fldCharType="separate"/>
      </w:r>
      <w:r w:rsidR="00D87442" w:rsidRPr="00FC2EDA">
        <w:rPr>
          <w:rStyle w:val="Hyperlink"/>
          <w:noProof/>
        </w:rPr>
        <w:t>Figure 10 – Crediton 5</w:t>
      </w:r>
      <w:r w:rsidR="00D87442" w:rsidRPr="00FC2EDA">
        <w:rPr>
          <w:rStyle w:val="Hyperlink"/>
          <w:noProof/>
          <w:vertAlign w:val="superscript"/>
        </w:rPr>
        <w:t>th</w:t>
      </w:r>
      <w:r w:rsidR="00D87442" w:rsidRPr="00FC2EDA">
        <w:rPr>
          <w:rStyle w:val="Hyperlink"/>
          <w:noProof/>
        </w:rPr>
        <w:t xml:space="preserve"> Placed Band</w:t>
      </w:r>
      <w:r w:rsidR="00D87442">
        <w:rPr>
          <w:noProof/>
          <w:webHidden/>
        </w:rPr>
        <w:tab/>
      </w:r>
      <w:r w:rsidR="00D87442">
        <w:rPr>
          <w:noProof/>
          <w:webHidden/>
        </w:rPr>
        <w:fldChar w:fldCharType="begin"/>
      </w:r>
      <w:r w:rsidR="00D87442">
        <w:rPr>
          <w:noProof/>
          <w:webHidden/>
        </w:rPr>
        <w:instrText xml:space="preserve"> PAGEREF _Toc29041585 \h </w:instrText>
      </w:r>
      <w:r w:rsidR="00D87442">
        <w:rPr>
          <w:noProof/>
          <w:webHidden/>
        </w:rPr>
      </w:r>
      <w:r w:rsidR="00D87442">
        <w:rPr>
          <w:noProof/>
          <w:webHidden/>
        </w:rPr>
        <w:fldChar w:fldCharType="separate"/>
      </w:r>
      <w:r w:rsidR="00D63A74">
        <w:rPr>
          <w:noProof/>
          <w:webHidden/>
        </w:rPr>
        <w:t>11</w:t>
      </w:r>
      <w:r w:rsidR="00D87442">
        <w:rPr>
          <w:noProof/>
          <w:webHidden/>
        </w:rPr>
        <w:fldChar w:fldCharType="end"/>
      </w:r>
      <w:r>
        <w:rPr>
          <w:noProof/>
        </w:rPr>
        <w:fldChar w:fldCharType="end"/>
      </w:r>
    </w:p>
    <w:p w14:paraId="5EF97185" w14:textId="3C6E7B03" w:rsidR="00D87442" w:rsidRDefault="00000000" w:rsidP="00D87442">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"_Toc29041586"</w:instrText>
      </w:r>
      <w:ins w:id="35" w:author="Andrew Instone-Cowie" w:date="2024-06-19T12:22:00Z" w16du:dateUtc="2024-06-19T11:22:00Z">
        <w:r w:rsidR="007B3774">
          <w:rPr>
            <w:noProof/>
          </w:rPr>
        </w:r>
      </w:ins>
      <w:r>
        <w:rPr>
          <w:noProof/>
        </w:rPr>
        <w:fldChar w:fldCharType="separate"/>
      </w:r>
      <w:r w:rsidR="00D87442" w:rsidRPr="00FC2EDA">
        <w:rPr>
          <w:rStyle w:val="Hyperlink"/>
          <w:noProof/>
        </w:rPr>
        <w:t>Figure 11 – Crediton 9</w:t>
      </w:r>
      <w:r w:rsidR="00D87442" w:rsidRPr="00FC2EDA">
        <w:rPr>
          <w:rStyle w:val="Hyperlink"/>
          <w:noProof/>
          <w:vertAlign w:val="superscript"/>
        </w:rPr>
        <w:t>th</w:t>
      </w:r>
      <w:r w:rsidR="00D87442" w:rsidRPr="00FC2EDA">
        <w:rPr>
          <w:rStyle w:val="Hyperlink"/>
          <w:noProof/>
        </w:rPr>
        <w:t xml:space="preserve"> Placed Band</w:t>
      </w:r>
      <w:r w:rsidR="00D87442">
        <w:rPr>
          <w:noProof/>
          <w:webHidden/>
        </w:rPr>
        <w:tab/>
      </w:r>
      <w:r w:rsidR="00D87442">
        <w:rPr>
          <w:noProof/>
          <w:webHidden/>
        </w:rPr>
        <w:fldChar w:fldCharType="begin"/>
      </w:r>
      <w:r w:rsidR="00D87442">
        <w:rPr>
          <w:noProof/>
          <w:webHidden/>
        </w:rPr>
        <w:instrText xml:space="preserve"> PAGEREF _Toc29041586 \h </w:instrText>
      </w:r>
      <w:r w:rsidR="00D87442">
        <w:rPr>
          <w:noProof/>
          <w:webHidden/>
        </w:rPr>
      </w:r>
      <w:r w:rsidR="00D87442">
        <w:rPr>
          <w:noProof/>
          <w:webHidden/>
        </w:rPr>
        <w:fldChar w:fldCharType="separate"/>
      </w:r>
      <w:r w:rsidR="00D63A74">
        <w:rPr>
          <w:noProof/>
          <w:webHidden/>
        </w:rPr>
        <w:t>12</w:t>
      </w:r>
      <w:r w:rsidR="00D87442">
        <w:rPr>
          <w:noProof/>
          <w:webHidden/>
        </w:rPr>
        <w:fldChar w:fldCharType="end"/>
      </w:r>
      <w:r>
        <w:rPr>
          <w:noProof/>
        </w:rPr>
        <w:fldChar w:fldCharType="end"/>
      </w:r>
    </w:p>
    <w:p w14:paraId="2284DDD9" w14:textId="2FE935FF" w:rsidR="00D87442" w:rsidRDefault="00000000">
      <w:pPr>
        <w:pStyle w:val="TableofFigures"/>
        <w:tabs>
          <w:tab w:val="right" w:leader="dot" w:pos="9016"/>
        </w:tabs>
        <w:rPr>
          <w:rFonts w:eastAsiaTheme="minorEastAsia"/>
          <w:noProof/>
          <w:lang w:eastAsia="en-GB"/>
        </w:rPr>
      </w:pPr>
      <w:r>
        <w:rPr>
          <w:noProof/>
        </w:rPr>
        <w:fldChar w:fldCharType="begin"/>
      </w:r>
      <w:r>
        <w:rPr>
          <w:noProof/>
        </w:rPr>
        <w:instrText>HYPERLINK \l "_Toc29041587"</w:instrText>
      </w:r>
      <w:ins w:id="36" w:author="Andrew Instone-Cowie" w:date="2024-06-19T12:22:00Z" w16du:dateUtc="2024-06-19T11:22:00Z">
        <w:r w:rsidR="007B3774">
          <w:rPr>
            <w:noProof/>
          </w:rPr>
        </w:r>
      </w:ins>
      <w:r>
        <w:rPr>
          <w:noProof/>
        </w:rPr>
        <w:fldChar w:fldCharType="separate"/>
      </w:r>
      <w:r w:rsidR="00D87442" w:rsidRPr="00FC2EDA">
        <w:rPr>
          <w:rStyle w:val="Hyperlink"/>
          <w:noProof/>
        </w:rPr>
        <w:t>Figure 12 – Overall CAS Results</w:t>
      </w:r>
      <w:r w:rsidR="00D87442">
        <w:rPr>
          <w:noProof/>
          <w:webHidden/>
        </w:rPr>
        <w:tab/>
      </w:r>
      <w:r w:rsidR="00D87442">
        <w:rPr>
          <w:noProof/>
          <w:webHidden/>
        </w:rPr>
        <w:fldChar w:fldCharType="begin"/>
      </w:r>
      <w:r w:rsidR="00D87442">
        <w:rPr>
          <w:noProof/>
          <w:webHidden/>
        </w:rPr>
        <w:instrText xml:space="preserve"> PAGEREF _Toc29041587 \h </w:instrText>
      </w:r>
      <w:r w:rsidR="00D87442">
        <w:rPr>
          <w:noProof/>
          <w:webHidden/>
        </w:rPr>
      </w:r>
      <w:r w:rsidR="00D87442">
        <w:rPr>
          <w:noProof/>
          <w:webHidden/>
        </w:rPr>
        <w:fldChar w:fldCharType="separate"/>
      </w:r>
      <w:r w:rsidR="00D63A74">
        <w:rPr>
          <w:noProof/>
          <w:webHidden/>
        </w:rPr>
        <w:t>12</w:t>
      </w:r>
      <w:r w:rsidR="00D87442">
        <w:rPr>
          <w:noProof/>
          <w:webHidden/>
        </w:rPr>
        <w:fldChar w:fldCharType="end"/>
      </w:r>
      <w:r>
        <w:rPr>
          <w:noProof/>
        </w:rPr>
        <w:fldChar w:fldCharType="end"/>
      </w:r>
    </w:p>
    <w:p w14:paraId="6CF22875" w14:textId="5E3FA233" w:rsidR="003A3D10" w:rsidRDefault="003A3D10" w:rsidP="00673917">
      <w:r>
        <w:fldChar w:fldCharType="end"/>
      </w:r>
    </w:p>
    <w:p w14:paraId="1473B8C8" w14:textId="4521DC1E" w:rsidR="004D7582" w:rsidRPr="00787764" w:rsidRDefault="004D7582" w:rsidP="004E080F">
      <w:pPr>
        <w:pStyle w:val="Heading1"/>
        <w:pageBreakBefore/>
        <w:spacing w:after="100"/>
      </w:pPr>
      <w:bookmarkStart w:id="37" w:name="_Toc29041559"/>
      <w:r>
        <w:lastRenderedPageBreak/>
        <w:t>Document History</w:t>
      </w:r>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1822"/>
        <w:gridCol w:w="1390"/>
        <w:gridCol w:w="4931"/>
      </w:tblGrid>
      <w:tr w:rsidR="00D57358" w:rsidRPr="00D57358" w14:paraId="6F93D011" w14:textId="77777777" w:rsidTr="003A2793">
        <w:tc>
          <w:tcPr>
            <w:tcW w:w="991" w:type="dxa"/>
            <w:shd w:val="clear" w:color="auto" w:fill="D9D9D9" w:themeFill="background1" w:themeFillShade="D9"/>
          </w:tcPr>
          <w:p w14:paraId="36847EF6" w14:textId="77777777" w:rsidR="00483BB7" w:rsidRPr="00212D29" w:rsidRDefault="00483BB7" w:rsidP="00483BB7">
            <w:pPr>
              <w:contextualSpacing/>
              <w:rPr>
                <w:b/>
              </w:rPr>
            </w:pPr>
            <w:r w:rsidRPr="00212D29">
              <w:rPr>
                <w:b/>
              </w:rPr>
              <w:t>Version</w:t>
            </w:r>
          </w:p>
        </w:tc>
        <w:tc>
          <w:tcPr>
            <w:tcW w:w="1822" w:type="dxa"/>
            <w:shd w:val="clear" w:color="auto" w:fill="D9D9D9" w:themeFill="background1" w:themeFillShade="D9"/>
          </w:tcPr>
          <w:p w14:paraId="140786F3" w14:textId="77777777" w:rsidR="00483BB7" w:rsidRPr="00212D29" w:rsidRDefault="00483BB7" w:rsidP="00483BB7">
            <w:pPr>
              <w:contextualSpacing/>
              <w:rPr>
                <w:b/>
              </w:rPr>
            </w:pPr>
            <w:r w:rsidRPr="00212D29">
              <w:rPr>
                <w:b/>
              </w:rPr>
              <w:t>Author</w:t>
            </w:r>
          </w:p>
        </w:tc>
        <w:tc>
          <w:tcPr>
            <w:tcW w:w="1390" w:type="dxa"/>
            <w:shd w:val="clear" w:color="auto" w:fill="D9D9D9" w:themeFill="background1" w:themeFillShade="D9"/>
          </w:tcPr>
          <w:p w14:paraId="7FD0DB1C" w14:textId="77777777" w:rsidR="00483BB7" w:rsidRPr="00212D29" w:rsidRDefault="00483BB7" w:rsidP="00483BB7">
            <w:pPr>
              <w:contextualSpacing/>
              <w:rPr>
                <w:b/>
              </w:rPr>
            </w:pPr>
            <w:r w:rsidRPr="00212D29">
              <w:rPr>
                <w:b/>
              </w:rPr>
              <w:t>Date</w:t>
            </w:r>
          </w:p>
        </w:tc>
        <w:tc>
          <w:tcPr>
            <w:tcW w:w="4931" w:type="dxa"/>
            <w:shd w:val="clear" w:color="auto" w:fill="D9D9D9" w:themeFill="background1" w:themeFillShade="D9"/>
          </w:tcPr>
          <w:p w14:paraId="0A72C247" w14:textId="77777777" w:rsidR="00483BB7" w:rsidRPr="00212D29" w:rsidRDefault="00483BB7" w:rsidP="00483BB7">
            <w:pPr>
              <w:contextualSpacing/>
              <w:rPr>
                <w:b/>
              </w:rPr>
            </w:pPr>
            <w:r w:rsidRPr="00212D29">
              <w:rPr>
                <w:b/>
              </w:rPr>
              <w:t>Changes</w:t>
            </w:r>
          </w:p>
        </w:tc>
      </w:tr>
      <w:tr w:rsidR="00D57358" w:rsidRPr="00D57358" w14:paraId="78FDCFC9" w14:textId="77777777" w:rsidTr="003A2793">
        <w:tc>
          <w:tcPr>
            <w:tcW w:w="991" w:type="dxa"/>
          </w:tcPr>
          <w:p w14:paraId="14A217CF" w14:textId="6808E4A7" w:rsidR="00483BB7" w:rsidRPr="00212D29" w:rsidRDefault="00006237" w:rsidP="00483BB7">
            <w:pPr>
              <w:contextualSpacing/>
            </w:pPr>
            <w:r>
              <w:t>0.1</w:t>
            </w:r>
          </w:p>
        </w:tc>
        <w:tc>
          <w:tcPr>
            <w:tcW w:w="1822" w:type="dxa"/>
          </w:tcPr>
          <w:p w14:paraId="29782EF3" w14:textId="77777777" w:rsidR="00483BB7" w:rsidRPr="00212D29" w:rsidRDefault="00483BB7" w:rsidP="00483BB7">
            <w:pPr>
              <w:contextualSpacing/>
            </w:pPr>
            <w:r w:rsidRPr="00212D29">
              <w:t>A J Instone-Cowie</w:t>
            </w:r>
          </w:p>
        </w:tc>
        <w:tc>
          <w:tcPr>
            <w:tcW w:w="1390" w:type="dxa"/>
          </w:tcPr>
          <w:p w14:paraId="02ADF673" w14:textId="12171CD4" w:rsidR="00483BB7" w:rsidRPr="00212D29" w:rsidRDefault="00FE3B27">
            <w:pPr>
              <w:contextualSpacing/>
            </w:pPr>
            <w:r>
              <w:t>04</w:t>
            </w:r>
            <w:r w:rsidR="00006237">
              <w:t>/01/2020</w:t>
            </w:r>
          </w:p>
        </w:tc>
        <w:tc>
          <w:tcPr>
            <w:tcW w:w="4931" w:type="dxa"/>
          </w:tcPr>
          <w:p w14:paraId="66D448E8" w14:textId="4A7B98FF" w:rsidR="00483BB7" w:rsidRPr="00212D29" w:rsidRDefault="00C508EE">
            <w:pPr>
              <w:contextualSpacing/>
            </w:pPr>
            <w:r w:rsidRPr="00212D29">
              <w:t xml:space="preserve">First </w:t>
            </w:r>
            <w:r w:rsidR="00006237">
              <w:t>Draft</w:t>
            </w:r>
            <w:r w:rsidR="00172EEB" w:rsidRPr="00212D29">
              <w:t>.</w:t>
            </w:r>
          </w:p>
        </w:tc>
      </w:tr>
      <w:tr w:rsidR="007B3774" w:rsidRPr="00D57358" w14:paraId="535ED518" w14:textId="77777777" w:rsidTr="003A2793">
        <w:trPr>
          <w:ins w:id="38" w:author="Andrew Instone-Cowie" w:date="2024-06-19T12:18:00Z" w16du:dateUtc="2024-06-19T11:18:00Z"/>
        </w:trPr>
        <w:tc>
          <w:tcPr>
            <w:tcW w:w="991" w:type="dxa"/>
          </w:tcPr>
          <w:p w14:paraId="12BBFF87" w14:textId="779780C9" w:rsidR="007B3774" w:rsidRDefault="007B3774" w:rsidP="00483BB7">
            <w:pPr>
              <w:contextualSpacing/>
              <w:rPr>
                <w:ins w:id="39" w:author="Andrew Instone-Cowie" w:date="2024-06-19T12:18:00Z" w16du:dateUtc="2024-06-19T11:18:00Z"/>
              </w:rPr>
            </w:pPr>
            <w:ins w:id="40" w:author="Andrew Instone-Cowie" w:date="2024-06-19T12:18:00Z" w16du:dateUtc="2024-06-19T11:18:00Z">
              <w:r>
                <w:t>1.0</w:t>
              </w:r>
            </w:ins>
          </w:p>
        </w:tc>
        <w:tc>
          <w:tcPr>
            <w:tcW w:w="1822" w:type="dxa"/>
          </w:tcPr>
          <w:p w14:paraId="5146895A" w14:textId="5B8EBA89" w:rsidR="007B3774" w:rsidRPr="00212D29" w:rsidRDefault="007B3774" w:rsidP="00483BB7">
            <w:pPr>
              <w:contextualSpacing/>
              <w:rPr>
                <w:ins w:id="41" w:author="Andrew Instone-Cowie" w:date="2024-06-19T12:18:00Z" w16du:dateUtc="2024-06-19T11:18:00Z"/>
              </w:rPr>
            </w:pPr>
            <w:ins w:id="42" w:author="Andrew Instone-Cowie" w:date="2024-06-19T12:18:00Z" w16du:dateUtc="2024-06-19T11:18:00Z">
              <w:r>
                <w:t>A J Instone-Cowie</w:t>
              </w:r>
            </w:ins>
          </w:p>
        </w:tc>
        <w:tc>
          <w:tcPr>
            <w:tcW w:w="1390" w:type="dxa"/>
          </w:tcPr>
          <w:p w14:paraId="1A101B16" w14:textId="6CBAB4D2" w:rsidR="007B3774" w:rsidRDefault="007B3774">
            <w:pPr>
              <w:contextualSpacing/>
              <w:rPr>
                <w:ins w:id="43" w:author="Andrew Instone-Cowie" w:date="2024-06-19T12:18:00Z" w16du:dateUtc="2024-06-19T11:18:00Z"/>
              </w:rPr>
            </w:pPr>
            <w:ins w:id="44" w:author="Andrew Instone-Cowie" w:date="2024-06-19T12:18:00Z" w16du:dateUtc="2024-06-19T11:18:00Z">
              <w:r>
                <w:t>19/06/2024</w:t>
              </w:r>
            </w:ins>
          </w:p>
        </w:tc>
        <w:tc>
          <w:tcPr>
            <w:tcW w:w="4931" w:type="dxa"/>
          </w:tcPr>
          <w:p w14:paraId="76EBE937" w14:textId="4E57C3BB" w:rsidR="007B3774" w:rsidRPr="00212D29" w:rsidRDefault="007B3774">
            <w:pPr>
              <w:contextualSpacing/>
              <w:rPr>
                <w:ins w:id="45" w:author="Andrew Instone-Cowie" w:date="2024-06-19T12:18:00Z" w16du:dateUtc="2024-06-19T11:18:00Z"/>
              </w:rPr>
            </w:pPr>
            <w:ins w:id="46" w:author="Andrew Instone-Cowie" w:date="2024-06-19T12:18:00Z" w16du:dateUtc="2024-06-19T11:18:00Z">
              <w:r>
                <w:t>Up</w:t>
              </w:r>
            </w:ins>
            <w:ins w:id="47" w:author="Andrew Instone-Cowie" w:date="2024-06-19T12:19:00Z" w16du:dateUtc="2024-06-19T11:19:00Z">
              <w:r>
                <w:t>date external links.</w:t>
              </w:r>
            </w:ins>
          </w:p>
        </w:tc>
      </w:tr>
    </w:tbl>
    <w:p w14:paraId="26FA6299" w14:textId="77777777" w:rsidR="006C2C39" w:rsidRDefault="006C2C39" w:rsidP="00756131">
      <w:pPr>
        <w:rPr>
          <w:i/>
          <w:color w:val="00B050"/>
        </w:rPr>
      </w:pPr>
    </w:p>
    <w:p w14:paraId="6EA54818" w14:textId="66071723" w:rsidR="002663FF" w:rsidRPr="00212D29" w:rsidRDefault="002663FF" w:rsidP="00756131">
      <w:pPr>
        <w:rPr>
          <w:i/>
        </w:rPr>
      </w:pPr>
      <w:r w:rsidRPr="00212D29">
        <w:rPr>
          <w:i/>
        </w:rPr>
        <w:t>Copyright ©</w:t>
      </w:r>
      <w:r w:rsidR="00006237">
        <w:rPr>
          <w:i/>
        </w:rPr>
        <w:t>2020</w:t>
      </w:r>
      <w:ins w:id="48" w:author="Andrew Instone-Cowie" w:date="2024-06-19T12:19:00Z" w16du:dateUtc="2024-06-19T11:19:00Z">
        <w:r w:rsidR="007B3774">
          <w:rPr>
            <w:i/>
          </w:rPr>
          <w:t>-24</w:t>
        </w:r>
      </w:ins>
      <w:r w:rsidRPr="00212D29">
        <w:rPr>
          <w:i/>
        </w:rPr>
        <w:t xml:space="preserve"> Andrew Instone-Cowie.</w:t>
      </w:r>
    </w:p>
    <w:p w14:paraId="55CBA99E" w14:textId="67E045F6" w:rsidR="007023D1" w:rsidRDefault="007023D1" w:rsidP="00756131">
      <w:pPr>
        <w:rPr>
          <w:i/>
        </w:rPr>
      </w:pPr>
      <w:r w:rsidRPr="00B76AD0">
        <w:rPr>
          <w:i/>
        </w:rPr>
        <w:t xml:space="preserve">Cover </w:t>
      </w:r>
      <w:r w:rsidR="00006237">
        <w:rPr>
          <w:i/>
        </w:rPr>
        <w:t>image</w:t>
      </w:r>
      <w:r w:rsidRPr="00B76AD0">
        <w:rPr>
          <w:i/>
        </w:rPr>
        <w:t xml:space="preserve">: </w:t>
      </w:r>
      <w:r w:rsidR="00006237">
        <w:rPr>
          <w:i/>
        </w:rPr>
        <w:t>CAS Visual Representation of Striking</w:t>
      </w:r>
      <w:r w:rsidRPr="00B76AD0">
        <w:rPr>
          <w:i/>
        </w:rPr>
        <w:t>.</w:t>
      </w:r>
    </w:p>
    <w:p w14:paraId="0136F7A1" w14:textId="77777777" w:rsidR="00C146CF" w:rsidRDefault="00C146CF" w:rsidP="00006237">
      <w:pPr>
        <w:pStyle w:val="Heading1"/>
      </w:pPr>
      <w:bookmarkStart w:id="49" w:name="_Toc29041560"/>
      <w:r>
        <w:t>Licence</w:t>
      </w:r>
      <w:bookmarkEnd w:id="49"/>
    </w:p>
    <w:p w14:paraId="34C69E2D" w14:textId="77777777" w:rsidR="00AD4EB0" w:rsidRDefault="00AD4EB0" w:rsidP="00756131">
      <w:pPr>
        <w:rPr>
          <w:i/>
        </w:rPr>
      </w:pPr>
      <w:r>
        <w:rPr>
          <w:i/>
          <w:noProof/>
          <w:lang w:eastAsia="en-GB"/>
        </w:rPr>
        <w:drawing>
          <wp:inline distT="0" distB="0" distL="0" distR="0" wp14:anchorId="75DECC7E" wp14:editId="7F5805FD">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42AEF127" w14:textId="77777777" w:rsidR="00AD4EB0" w:rsidRPr="00212D29" w:rsidRDefault="00AD4EB0" w:rsidP="00756131">
      <w:pPr>
        <w:rPr>
          <w:i/>
        </w:rPr>
      </w:pPr>
      <w:r w:rsidRPr="00212D29">
        <w:rPr>
          <w:i/>
        </w:rPr>
        <w:t>This work is licensed under a Creative Commons Attribution-ShareAlike 4.0 International License.</w:t>
      </w:r>
      <w:r w:rsidR="00C146CF" w:rsidRPr="00212D29">
        <w:rPr>
          <w:rStyle w:val="FootnoteReference"/>
          <w:i/>
        </w:rPr>
        <w:footnoteReference w:id="1"/>
      </w:r>
    </w:p>
    <w:p w14:paraId="4C662B1D" w14:textId="77777777" w:rsidR="00C146CF" w:rsidRPr="00212D29" w:rsidRDefault="00C146CF" w:rsidP="00C146CF">
      <w:pPr>
        <w:rPr>
          <w:i/>
          <w:lang w:eastAsia="en-GB"/>
        </w:rPr>
      </w:pPr>
      <w:r w:rsidRPr="00212D29">
        <w:rPr>
          <w:i/>
          <w:lang w:eastAsia="en-GB"/>
        </w:rPr>
        <w:t>Unless otherwise separately undertaken by the Licensor, to the extent possible, the Licensor offers the Licensed Material as-is and as-</w:t>
      </w:r>
      <w:proofErr w:type="gramStart"/>
      <w:r w:rsidRPr="00212D29">
        <w:rPr>
          <w:i/>
          <w:lang w:eastAsia="en-GB"/>
        </w:rPr>
        <w:t>available, and</w:t>
      </w:r>
      <w:proofErr w:type="gramEnd"/>
      <w:r w:rsidRPr="00212D29">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212D29">
        <w:rPr>
          <w:i/>
          <w:lang w:eastAsia="en-GB"/>
        </w:rPr>
        <w:t>whether or not</w:t>
      </w:r>
      <w:proofErr w:type="gramEnd"/>
      <w:r w:rsidRPr="00212D29">
        <w:rPr>
          <w:i/>
          <w:lang w:eastAsia="en-GB"/>
        </w:rPr>
        <w:t xml:space="preserve"> known or discoverable. Where disclaimers of warranties are not allowed in full or in part, this disclaimer may not apply to You.</w:t>
      </w:r>
    </w:p>
    <w:p w14:paraId="0690D3B3" w14:textId="77777777" w:rsidR="00C146CF" w:rsidRPr="00212D29" w:rsidRDefault="00C146CF" w:rsidP="00C146CF">
      <w:pPr>
        <w:rPr>
          <w:i/>
          <w:lang w:eastAsia="en-GB"/>
        </w:rPr>
      </w:pPr>
      <w:r w:rsidRPr="00212D29">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165A13B9" w14:textId="6FC6B37E" w:rsidR="00B57BA8" w:rsidRDefault="00D55E4A" w:rsidP="00A5556C">
      <w:pPr>
        <w:pStyle w:val="Heading1"/>
        <w:pageBreakBefore/>
      </w:pPr>
      <w:bookmarkStart w:id="55" w:name="_Toc29041561"/>
      <w:r>
        <w:lastRenderedPageBreak/>
        <w:t>Background</w:t>
      </w:r>
      <w:bookmarkEnd w:id="55"/>
    </w:p>
    <w:p w14:paraId="095F5BE8" w14:textId="110015CA" w:rsidR="00000CAB" w:rsidRDefault="00000CAB" w:rsidP="00000CAB">
      <w:pPr>
        <w:pStyle w:val="Heading2"/>
      </w:pPr>
      <w:bookmarkStart w:id="56" w:name="_Toc382313143"/>
      <w:bookmarkStart w:id="57" w:name="_Toc415420473"/>
      <w:bookmarkStart w:id="58" w:name="_Toc472625772"/>
      <w:bookmarkStart w:id="59" w:name="_Toc28892864"/>
      <w:bookmarkStart w:id="60" w:name="_Toc29041562"/>
      <w:bookmarkStart w:id="61" w:name="_Toc415420491"/>
      <w:bookmarkStart w:id="62" w:name="_Toc472625798"/>
      <w:bookmarkStart w:id="63" w:name="_Toc28892879"/>
      <w:r>
        <w:t>Polling</w:t>
      </w:r>
      <w:bookmarkEnd w:id="56"/>
      <w:bookmarkEnd w:id="57"/>
      <w:bookmarkEnd w:id="58"/>
      <w:bookmarkEnd w:id="59"/>
      <w:r>
        <w:t xml:space="preserve"> Design</w:t>
      </w:r>
      <w:bookmarkEnd w:id="60"/>
    </w:p>
    <w:p w14:paraId="4FA86BE2" w14:textId="77777777" w:rsidR="00FE3B27" w:rsidRDefault="00000CAB" w:rsidP="00000CAB">
      <w:r>
        <w:t xml:space="preserve">Both the Type 1 and Type 2 variants of the Liverpool Ringing Simulator use a polling approach to detecting sensor inputs. This is discussed </w:t>
      </w:r>
      <w:r w:rsidR="00FE3B27">
        <w:t xml:space="preserve">in detail </w:t>
      </w:r>
      <w:r>
        <w:t xml:space="preserve">in the Type 2 </w:t>
      </w:r>
      <w:r w:rsidRPr="003D7DB3">
        <w:rPr>
          <w:b/>
          <w:bCs/>
          <w:i/>
          <w:iCs/>
        </w:rPr>
        <w:t>Technical Reference Guide</w:t>
      </w:r>
      <w:r>
        <w:t xml:space="preserve">, but in summary, after </w:t>
      </w:r>
      <w:r w:rsidRPr="009C1732">
        <w:t>completing initialization</w:t>
      </w:r>
      <w:r>
        <w:t xml:space="preserve">, </w:t>
      </w:r>
      <w:r w:rsidRPr="009C1732">
        <w:t xml:space="preserve">the </w:t>
      </w:r>
      <w:r>
        <w:t xml:space="preserve">firmware </w:t>
      </w:r>
      <w:r w:rsidRPr="009C1732">
        <w:t xml:space="preserve">code cycles round all the </w:t>
      </w:r>
      <w:r>
        <w:t xml:space="preserve">active </w:t>
      </w:r>
      <w:r w:rsidRPr="009C1732">
        <w:t xml:space="preserve">inputs, </w:t>
      </w:r>
      <w:r w:rsidR="00FE3B27">
        <w:t>examining</w:t>
      </w:r>
      <w:r>
        <w:t xml:space="preserve"> the state of each sensor in turn. </w:t>
      </w:r>
      <w:r w:rsidRPr="009C1732">
        <w:t xml:space="preserve">After all </w:t>
      </w:r>
      <w:r>
        <w:t>inputs have been read,</w:t>
      </w:r>
      <w:r w:rsidRPr="009C1732">
        <w:t xml:space="preserve"> the code loops round and the process starts again. </w:t>
      </w:r>
    </w:p>
    <w:p w14:paraId="5C4129CE" w14:textId="6D9DA4EA" w:rsidR="00000CAB" w:rsidRDefault="00000CAB" w:rsidP="00000CAB">
      <w:r>
        <w:t xml:space="preserve">In the Type 2 Simulator Interface Module each iteration </w:t>
      </w:r>
      <w:r w:rsidRPr="009C1732">
        <w:t>of the main polling loop takes approximately 400</w:t>
      </w:r>
      <w:r w:rsidRPr="009C1732">
        <w:rPr>
          <w:rFonts w:ascii="Calibri" w:hAnsi="Calibri" w:cs="Calibri"/>
        </w:rPr>
        <w:t>µ</w:t>
      </w:r>
      <w:r w:rsidRPr="009C1732">
        <w:t xml:space="preserve">s when configured </w:t>
      </w:r>
      <w:r w:rsidR="008013F5">
        <w:t>to poll</w:t>
      </w:r>
      <w:r w:rsidRPr="009C1732">
        <w:t xml:space="preserve"> </w:t>
      </w:r>
      <w:r>
        <w:t xml:space="preserve">all </w:t>
      </w:r>
      <w:r w:rsidRPr="009C1732">
        <w:t>16</w:t>
      </w:r>
      <w:r w:rsidR="008013F5">
        <w:t xml:space="preserve"> possible</w:t>
      </w:r>
      <w:r w:rsidRPr="009C1732">
        <w:t xml:space="preserve"> sensors</w:t>
      </w:r>
      <w:r>
        <w:t>.</w:t>
      </w:r>
      <w:r w:rsidR="00FE3B27">
        <w:t xml:space="preserve"> Put another way, the inputs are polled at approximately 2.5kHz.</w:t>
      </w:r>
    </w:p>
    <w:p w14:paraId="7A7A063C" w14:textId="50C83BDF" w:rsidR="00B57BA8" w:rsidRDefault="00D55E4A" w:rsidP="00B57BA8">
      <w:pPr>
        <w:pStyle w:val="Heading2"/>
      </w:pPr>
      <w:bookmarkStart w:id="64" w:name="_Toc29041563"/>
      <w:r>
        <w:t xml:space="preserve">The </w:t>
      </w:r>
      <w:r w:rsidR="00B57BA8">
        <w:t>Variable Odd-</w:t>
      </w:r>
      <w:proofErr w:type="spellStart"/>
      <w:r w:rsidR="00B57BA8">
        <w:t>Struckness</w:t>
      </w:r>
      <w:bookmarkEnd w:id="61"/>
      <w:bookmarkEnd w:id="62"/>
      <w:bookmarkEnd w:id="63"/>
      <w:proofErr w:type="spellEnd"/>
      <w:r>
        <w:t xml:space="preserve"> Problem</w:t>
      </w:r>
      <w:bookmarkEnd w:id="64"/>
    </w:p>
    <w:p w14:paraId="364E239C" w14:textId="36CBCA74" w:rsidR="00B57BA8" w:rsidRPr="00DB2E7A" w:rsidRDefault="00000CAB" w:rsidP="00B57BA8">
      <w:r>
        <w:t xml:space="preserve">This use of a </w:t>
      </w:r>
      <w:r w:rsidR="00B57BA8" w:rsidRPr="00DB2E7A">
        <w:t>polling architecture</w:t>
      </w:r>
      <w:r w:rsidR="00FE3B27">
        <w:t xml:space="preserve"> invariably</w:t>
      </w:r>
      <w:r w:rsidR="00B57BA8" w:rsidRPr="00DB2E7A">
        <w:t xml:space="preserve"> </w:t>
      </w:r>
      <w:r>
        <w:t xml:space="preserve">introduces a degree of </w:t>
      </w:r>
      <w:r w:rsidR="00B57BA8" w:rsidRPr="00DB2E7A">
        <w:t>variable odd-</w:t>
      </w:r>
      <w:proofErr w:type="spellStart"/>
      <w:r w:rsidR="00B57BA8" w:rsidRPr="00DB2E7A">
        <w:t>struckness</w:t>
      </w:r>
      <w:proofErr w:type="spellEnd"/>
      <w:r w:rsidR="00B57BA8" w:rsidRPr="00DB2E7A">
        <w:t xml:space="preserve">. </w:t>
      </w:r>
    </w:p>
    <w:p w14:paraId="6EB8DC3B" w14:textId="272CD7AF" w:rsidR="00B57BA8" w:rsidRPr="00DB2E7A" w:rsidRDefault="00B57BA8" w:rsidP="00B57BA8">
      <w:pPr>
        <w:pStyle w:val="ListParagraph"/>
        <w:numPr>
          <w:ilvl w:val="0"/>
          <w:numId w:val="33"/>
        </w:numPr>
      </w:pPr>
      <w:r w:rsidRPr="00DB2E7A">
        <w:t xml:space="preserve">If a pulse from any </w:t>
      </w:r>
      <w:r w:rsidR="00000CAB" w:rsidRPr="00DB2E7A">
        <w:t>Sensor</w:t>
      </w:r>
      <w:r w:rsidRPr="00DB2E7A">
        <w:t xml:space="preserve"> Module starts a fraction of a second before the polling loop examines the associated input, the pulse will be detected almost immediately.</w:t>
      </w:r>
    </w:p>
    <w:p w14:paraId="44E5A4FE" w14:textId="06B4AF15" w:rsidR="00B57BA8" w:rsidRPr="00DB2E7A" w:rsidRDefault="00B57BA8" w:rsidP="00B57BA8">
      <w:pPr>
        <w:pStyle w:val="ListParagraph"/>
        <w:numPr>
          <w:ilvl w:val="0"/>
          <w:numId w:val="33"/>
        </w:numPr>
      </w:pPr>
      <w:r w:rsidRPr="00DB2E7A">
        <w:t xml:space="preserve">If the pulse starts a fraction of a second after the polling loop examines the associated input, the pulse will </w:t>
      </w:r>
      <w:r w:rsidR="00000CAB">
        <w:t xml:space="preserve">not </w:t>
      </w:r>
      <w:r w:rsidRPr="00DB2E7A">
        <w:t xml:space="preserve">be detected </w:t>
      </w:r>
      <w:r w:rsidR="00000CAB">
        <w:t xml:space="preserve">until </w:t>
      </w:r>
      <w:r w:rsidRPr="00DB2E7A">
        <w:t xml:space="preserve">the next iteration of the polling loop, </w:t>
      </w:r>
      <w:r w:rsidR="00000CAB">
        <w:t xml:space="preserve">potentially as much as </w:t>
      </w:r>
      <w:r w:rsidRPr="00DB2E7A">
        <w:t>400</w:t>
      </w:r>
      <w:r w:rsidRPr="00DB2E7A">
        <w:rPr>
          <w:rFonts w:ascii="Calibri" w:hAnsi="Calibri" w:cs="Calibri"/>
        </w:rPr>
        <w:t>µ</w:t>
      </w:r>
      <w:r w:rsidRPr="00DB2E7A">
        <w:t xml:space="preserve">s later. </w:t>
      </w:r>
    </w:p>
    <w:p w14:paraId="38F76AEE" w14:textId="20AAC670" w:rsidR="00B57BA8" w:rsidRPr="00DB2E7A" w:rsidRDefault="00B57BA8" w:rsidP="00B57BA8">
      <w:pPr>
        <w:pStyle w:val="ListParagraph"/>
        <w:numPr>
          <w:ilvl w:val="0"/>
          <w:numId w:val="33"/>
        </w:numPr>
      </w:pPr>
      <w:r w:rsidRPr="00DB2E7A">
        <w:t>There is no fixed correlation between the start time of a pulse and the current position of the polling loop in its cycle, and therefore each pulse is subject to an effectively random delay of between zero and 400</w:t>
      </w:r>
      <w:r w:rsidRPr="00DB2E7A">
        <w:rPr>
          <w:rFonts w:ascii="Calibri" w:hAnsi="Calibri" w:cs="Calibri"/>
        </w:rPr>
        <w:t>µ</w:t>
      </w:r>
      <w:r w:rsidRPr="00DB2E7A">
        <w:t>s (the duration of the polling loop).</w:t>
      </w:r>
      <w:r w:rsidR="00000CAB">
        <w:t xml:space="preserve"> </w:t>
      </w:r>
    </w:p>
    <w:p w14:paraId="06CE1151" w14:textId="243BA3BF" w:rsidR="00B57BA8" w:rsidRPr="00DB2E7A" w:rsidRDefault="00000CAB" w:rsidP="00B57BA8">
      <w:pPr>
        <w:pStyle w:val="ListParagraph"/>
        <w:numPr>
          <w:ilvl w:val="0"/>
          <w:numId w:val="33"/>
        </w:numPr>
      </w:pPr>
      <w:r>
        <w:t xml:space="preserve">The </w:t>
      </w:r>
      <w:r w:rsidR="00FE3B27">
        <w:t>mean</w:t>
      </w:r>
      <w:r w:rsidR="003D7DB3">
        <w:t xml:space="preserve"> delay would be 200</w:t>
      </w:r>
      <w:r w:rsidR="003D7DB3" w:rsidRPr="00DB2E7A">
        <w:rPr>
          <w:rFonts w:ascii="Calibri" w:hAnsi="Calibri" w:cs="Calibri"/>
        </w:rPr>
        <w:t>µ</w:t>
      </w:r>
      <w:r w:rsidR="003D7DB3" w:rsidRPr="00DB2E7A">
        <w:t>s</w:t>
      </w:r>
      <w:r w:rsidR="003D7DB3">
        <w:t xml:space="preserve"> (half the polling interval), so </w:t>
      </w:r>
      <w:r w:rsidR="00FE3B27">
        <w:t xml:space="preserve">if this was detectable then it </w:t>
      </w:r>
      <w:r w:rsidR="00B57BA8" w:rsidRPr="00DB2E7A">
        <w:t xml:space="preserve">would </w:t>
      </w:r>
      <w:r>
        <w:t xml:space="preserve">result in </w:t>
      </w:r>
      <w:r w:rsidR="00FE3B27">
        <w:t>each</w:t>
      </w:r>
      <w:r w:rsidR="00B57BA8" w:rsidRPr="00DB2E7A">
        <w:t xml:space="preserve"> simulated bell </w:t>
      </w:r>
      <w:r w:rsidR="008013F5">
        <w:t xml:space="preserve">apparently </w:t>
      </w:r>
      <w:r w:rsidR="00B57BA8" w:rsidRPr="00DB2E7A">
        <w:t xml:space="preserve">striking randomly early or late by between zero and </w:t>
      </w:r>
      <w:r w:rsidR="003D7DB3">
        <w:t>200</w:t>
      </w:r>
      <w:r w:rsidR="003D7DB3" w:rsidRPr="00DB2E7A">
        <w:rPr>
          <w:rFonts w:ascii="Calibri" w:hAnsi="Calibri" w:cs="Calibri"/>
        </w:rPr>
        <w:t>µ</w:t>
      </w:r>
      <w:r w:rsidR="003D7DB3" w:rsidRPr="00DB2E7A">
        <w:t>s</w:t>
      </w:r>
      <w:r w:rsidR="00B57BA8" w:rsidRPr="00DB2E7A">
        <w:t>.</w:t>
      </w:r>
    </w:p>
    <w:p w14:paraId="2A7B16A3" w14:textId="10E95602" w:rsidR="00B57BA8" w:rsidRPr="00DB2E7A" w:rsidRDefault="00B57BA8" w:rsidP="00B57BA8">
      <w:pPr>
        <w:keepNext/>
      </w:pPr>
      <w:r w:rsidRPr="00DB2E7A">
        <w:t xml:space="preserve">The following diagram </w:t>
      </w:r>
      <w:r w:rsidR="003D7DB3">
        <w:t xml:space="preserve">taken from Type 2 </w:t>
      </w:r>
      <w:r w:rsidR="003D7DB3" w:rsidRPr="003D7DB3">
        <w:rPr>
          <w:b/>
          <w:bCs/>
          <w:i/>
          <w:iCs/>
        </w:rPr>
        <w:t>Technical Reference Guide</w:t>
      </w:r>
      <w:r w:rsidR="003D7DB3" w:rsidRPr="00DB2E7A">
        <w:t xml:space="preserve"> </w:t>
      </w:r>
      <w:r w:rsidRPr="00DB2E7A">
        <w:t>illustrates this problem:</w:t>
      </w:r>
    </w:p>
    <w:p w14:paraId="4F202642" w14:textId="77777777" w:rsidR="00B57BA8" w:rsidRDefault="00B57BA8" w:rsidP="00B57BA8">
      <w:pPr>
        <w:keepNext/>
        <w:jc w:val="center"/>
      </w:pPr>
      <w:r>
        <w:rPr>
          <w:noProof/>
          <w:color w:val="00B050"/>
          <w:lang w:eastAsia="en-GB"/>
        </w:rPr>
        <w:drawing>
          <wp:inline distT="0" distB="0" distL="0" distR="0" wp14:anchorId="1248C06C" wp14:editId="0C0AA722">
            <wp:extent cx="5039899" cy="2555853"/>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s - Variable Oddstruckness.png"/>
                    <pic:cNvPicPr/>
                  </pic:nvPicPr>
                  <pic:blipFill>
                    <a:blip r:embed="rId10">
                      <a:extLst>
                        <a:ext uri="{28A0092B-C50C-407E-A947-70E740481C1C}">
                          <a14:useLocalDpi xmlns:a14="http://schemas.microsoft.com/office/drawing/2010/main" val="0"/>
                        </a:ext>
                      </a:extLst>
                    </a:blip>
                    <a:stretch>
                      <a:fillRect/>
                    </a:stretch>
                  </pic:blipFill>
                  <pic:spPr>
                    <a:xfrm>
                      <a:off x="0" y="0"/>
                      <a:ext cx="5039899" cy="2555853"/>
                    </a:xfrm>
                    <a:prstGeom prst="rect">
                      <a:avLst/>
                    </a:prstGeom>
                  </pic:spPr>
                </pic:pic>
              </a:graphicData>
            </a:graphic>
          </wp:inline>
        </w:drawing>
      </w:r>
    </w:p>
    <w:p w14:paraId="1F6890EA" w14:textId="3BB3A49B" w:rsidR="00B57BA8" w:rsidRPr="000F684D" w:rsidRDefault="00B57BA8" w:rsidP="00B57BA8">
      <w:pPr>
        <w:pStyle w:val="Caption"/>
        <w:jc w:val="center"/>
        <w:rPr>
          <w:color w:val="00B050"/>
        </w:rPr>
      </w:pPr>
      <w:bookmarkStart w:id="65" w:name="_Toc415420576"/>
      <w:bookmarkStart w:id="66" w:name="_Toc472625850"/>
      <w:bookmarkStart w:id="67" w:name="_Toc28892929"/>
      <w:bookmarkStart w:id="68" w:name="_Toc29041576"/>
      <w:r>
        <w:t xml:space="preserve">Figure </w:t>
      </w:r>
      <w:r>
        <w:rPr>
          <w:noProof/>
        </w:rPr>
        <w:fldChar w:fldCharType="begin"/>
      </w:r>
      <w:r>
        <w:rPr>
          <w:noProof/>
        </w:rPr>
        <w:instrText xml:space="preserve"> SEQ Figure \* ARABIC </w:instrText>
      </w:r>
      <w:r>
        <w:rPr>
          <w:noProof/>
        </w:rPr>
        <w:fldChar w:fldCharType="separate"/>
      </w:r>
      <w:r w:rsidR="00D63A74">
        <w:rPr>
          <w:noProof/>
        </w:rPr>
        <w:t>1</w:t>
      </w:r>
      <w:r>
        <w:rPr>
          <w:noProof/>
        </w:rPr>
        <w:fldChar w:fldCharType="end"/>
      </w:r>
      <w:r>
        <w:t xml:space="preserve"> – Variable Odd-</w:t>
      </w:r>
      <w:proofErr w:type="spellStart"/>
      <w:r>
        <w:t>Struckness</w:t>
      </w:r>
      <w:proofErr w:type="spellEnd"/>
      <w:r>
        <w:t xml:space="preserve"> Illustration</w:t>
      </w:r>
      <w:bookmarkEnd w:id="65"/>
      <w:bookmarkEnd w:id="66"/>
      <w:bookmarkEnd w:id="67"/>
      <w:bookmarkEnd w:id="68"/>
    </w:p>
    <w:p w14:paraId="5DBFAA63" w14:textId="77777777" w:rsidR="007D54F7" w:rsidRDefault="00B57BA8" w:rsidP="00B57BA8">
      <w:r w:rsidRPr="00DB2E7A">
        <w:lastRenderedPageBreak/>
        <w:t>The upper red arrow indicates the polling loop examining a</w:t>
      </w:r>
      <w:r w:rsidR="003D7DB3">
        <w:t xml:space="preserve">n </w:t>
      </w:r>
      <w:r w:rsidRPr="00DB2E7A">
        <w:t xml:space="preserve">input just after the start of an incoming sensor pulse. The delay due to polling is effectively zero. </w:t>
      </w:r>
    </w:p>
    <w:p w14:paraId="098C19CF" w14:textId="5141CFD7" w:rsidR="00B57BA8" w:rsidRDefault="007D54F7" w:rsidP="00B57BA8">
      <w:r>
        <w:t xml:space="preserve">In the lower diagram, the </w:t>
      </w:r>
      <w:r w:rsidR="00B57BA8" w:rsidRPr="00DB2E7A">
        <w:t>polling loop exam</w:t>
      </w:r>
      <w:r>
        <w:t>ines</w:t>
      </w:r>
      <w:r w:rsidR="00B57BA8" w:rsidRPr="00DB2E7A">
        <w:t xml:space="preserve"> </w:t>
      </w:r>
      <w:r>
        <w:t xml:space="preserve">the </w:t>
      </w:r>
      <w:r w:rsidR="00B57BA8" w:rsidRPr="00DB2E7A">
        <w:t>input pin just before the start of an incoming sensor pulse, and</w:t>
      </w:r>
      <w:r w:rsidR="003D7DB3">
        <w:t xml:space="preserve"> hence</w:t>
      </w:r>
      <w:r w:rsidR="00B57BA8" w:rsidRPr="00DB2E7A">
        <w:t xml:space="preserve"> </w:t>
      </w:r>
      <w:r>
        <w:t xml:space="preserve">does not </w:t>
      </w:r>
      <w:r w:rsidR="00B57BA8" w:rsidRPr="00DB2E7A">
        <w:t>detect</w:t>
      </w:r>
      <w:r>
        <w:t xml:space="preserve"> </w:t>
      </w:r>
      <w:r w:rsidR="00B57BA8" w:rsidRPr="00DB2E7A">
        <w:t xml:space="preserve">the pulse </w:t>
      </w:r>
      <w:r>
        <w:t xml:space="preserve">until the </w:t>
      </w:r>
      <w:r w:rsidR="00B57BA8" w:rsidRPr="00DB2E7A">
        <w:t>next iteration of the loop</w:t>
      </w:r>
      <w:r>
        <w:t xml:space="preserve">, indicated by the </w:t>
      </w:r>
      <w:r w:rsidRPr="00DB2E7A">
        <w:t>lower red arrow</w:t>
      </w:r>
      <w:r w:rsidR="00B57BA8" w:rsidRPr="00DB2E7A">
        <w:t xml:space="preserve">. The delay due to polling is effectively equal to the polling loop interval. </w:t>
      </w:r>
    </w:p>
    <w:p w14:paraId="7EF8E910" w14:textId="77777777" w:rsidR="007D54F7" w:rsidRDefault="003D7DB3" w:rsidP="00B57BA8">
      <w:r>
        <w:t xml:space="preserve">The </w:t>
      </w:r>
      <w:r w:rsidR="007D54F7">
        <w:t xml:space="preserve">design of the </w:t>
      </w:r>
      <w:r>
        <w:t>simulator assumes that this variable odd-</w:t>
      </w:r>
      <w:proofErr w:type="spellStart"/>
      <w:r>
        <w:t>struckness</w:t>
      </w:r>
      <w:proofErr w:type="spellEnd"/>
      <w:r>
        <w:t xml:space="preserve"> is too small to be significant and is in practice not detectable. </w:t>
      </w:r>
    </w:p>
    <w:p w14:paraId="2B13873C" w14:textId="31B6B925" w:rsidR="00B57BA8" w:rsidRPr="00DB2E7A" w:rsidRDefault="00B57BA8" w:rsidP="00B57BA8">
      <w:r>
        <w:t>The</w:t>
      </w:r>
      <w:r w:rsidR="00A769DD">
        <w:t xml:space="preserve"> first </w:t>
      </w:r>
      <w:r>
        <w:t>question</w:t>
      </w:r>
      <w:r w:rsidR="003D7DB3">
        <w:t xml:space="preserve"> this paper seeks to </w:t>
      </w:r>
      <w:r w:rsidR="007D54F7">
        <w:t>consider</w:t>
      </w:r>
      <w:r>
        <w:t xml:space="preserve"> is: </w:t>
      </w:r>
      <w:r w:rsidR="003D7DB3" w:rsidRPr="003D7DB3">
        <w:rPr>
          <w:b/>
          <w:bCs/>
          <w:i/>
          <w:iCs/>
        </w:rPr>
        <w:t xml:space="preserve">Is this assumption </w:t>
      </w:r>
      <w:r w:rsidR="003D7DB3">
        <w:rPr>
          <w:b/>
          <w:bCs/>
          <w:i/>
          <w:iCs/>
        </w:rPr>
        <w:t>reasonable</w:t>
      </w:r>
      <w:r w:rsidR="003D7DB3" w:rsidRPr="003D7DB3">
        <w:rPr>
          <w:b/>
          <w:bCs/>
          <w:i/>
          <w:iCs/>
        </w:rPr>
        <w:t>?</w:t>
      </w:r>
    </w:p>
    <w:p w14:paraId="375D6C65" w14:textId="79A6BA68" w:rsidR="00B57BA8" w:rsidRDefault="003D7DB3" w:rsidP="003D7DB3">
      <w:pPr>
        <w:pStyle w:val="Heading2"/>
      </w:pPr>
      <w:bookmarkStart w:id="69" w:name="_Toc29041564"/>
      <w:r>
        <w:t>Virtual Striking Competition</w:t>
      </w:r>
      <w:bookmarkEnd w:id="69"/>
    </w:p>
    <w:p w14:paraId="22B0C3BE" w14:textId="41C29511" w:rsidR="007D54F7" w:rsidRDefault="003D7DB3" w:rsidP="00B57BA8">
      <w:r>
        <w:t>The usual ringing approach to quantifying errors in striking is to conduct a striking competition</w:t>
      </w:r>
      <w:ins w:id="70" w:author="Andrew Instone-Cowie" w:date="2024-06-19T12:19:00Z" w16du:dateUtc="2024-06-19T11:19:00Z">
        <w:r w:rsidR="007B3774">
          <w:t>!</w:t>
        </w:r>
      </w:ins>
      <w:del w:id="71" w:author="Andrew Instone-Cowie" w:date="2024-06-19T12:19:00Z" w16du:dateUtc="2024-06-19T11:19:00Z">
        <w:r w:rsidDel="007B3774">
          <w:delText>.</w:delText>
        </w:r>
      </w:del>
    </w:p>
    <w:p w14:paraId="0C4A2FEE" w14:textId="72206F2D" w:rsidR="003D7DB3" w:rsidRDefault="003D7DB3" w:rsidP="00B57BA8">
      <w:r>
        <w:t>A “virtual striking competition” was conducted to validate the reasonableness of th</w:t>
      </w:r>
      <w:r w:rsidR="008013F5">
        <w:t>is</w:t>
      </w:r>
      <w:r>
        <w:t xml:space="preserve"> assumption. This </w:t>
      </w:r>
      <w:r w:rsidR="008013F5">
        <w:t xml:space="preserve">exercise </w:t>
      </w:r>
      <w:r>
        <w:t>pre-dated the development of the Type 2 Simulator, so was undertaken with a Type 1 Simulator Interface driving Abel</w:t>
      </w:r>
      <w:r w:rsidR="005275CC">
        <w:rPr>
          <w:rStyle w:val="FootnoteReference"/>
        </w:rPr>
        <w:footnoteReference w:id="2"/>
      </w:r>
      <w:r>
        <w:t xml:space="preserve"> running on a PC</w:t>
      </w:r>
      <w:r w:rsidR="008013F5">
        <w:t>, however both</w:t>
      </w:r>
      <w:r w:rsidR="007D54F7">
        <w:t xml:space="preserve"> hardware</w:t>
      </w:r>
      <w:r w:rsidR="008013F5">
        <w:t xml:space="preserve"> variants use the same underlying approach</w:t>
      </w:r>
      <w:r>
        <w:t>.</w:t>
      </w:r>
    </w:p>
    <w:p w14:paraId="108E8EB3" w14:textId="5F61D4C9" w:rsidR="003D7DB3" w:rsidRDefault="003D7DB3" w:rsidP="00B57BA8">
      <w:r>
        <w:t xml:space="preserve">The competition was </w:t>
      </w:r>
      <w:r w:rsidR="008013F5">
        <w:t xml:space="preserve">conducted </w:t>
      </w:r>
      <w:r>
        <w:t>as follows:</w:t>
      </w:r>
    </w:p>
    <w:p w14:paraId="0D209576" w14:textId="50E98332" w:rsidR="00437B8C" w:rsidRDefault="007D54F7" w:rsidP="00437B8C">
      <w:pPr>
        <w:pStyle w:val="ListParagraph"/>
        <w:numPr>
          <w:ilvl w:val="0"/>
          <w:numId w:val="34"/>
        </w:numPr>
      </w:pPr>
      <w:r>
        <w:t>The</w:t>
      </w:r>
      <w:r w:rsidR="003D7DB3">
        <w:t xml:space="preserve"> “test piece” consisted of 10 minutes of rounds on 12, with an inter-bell interval of </w:t>
      </w:r>
      <w:r w:rsidR="00D55E4A">
        <w:t xml:space="preserve">approximately </w:t>
      </w:r>
      <w:r w:rsidR="003D7DB3">
        <w:t>200ms</w:t>
      </w:r>
      <w:r>
        <w:t xml:space="preserve"> and an open handstroke lead of 1.0</w:t>
      </w:r>
      <w:r w:rsidR="003D7DB3">
        <w:t>. This results in approximately 2</w:t>
      </w:r>
      <w:r>
        <w:t>4</w:t>
      </w:r>
      <w:r w:rsidR="003D7DB3">
        <w:t xml:space="preserve">0 rows at a peal speed of </w:t>
      </w:r>
      <w:r w:rsidR="00437B8C">
        <w:t>3h 30m.</w:t>
      </w:r>
    </w:p>
    <w:p w14:paraId="6BE7F584" w14:textId="05C782DB" w:rsidR="00437B8C" w:rsidRDefault="00437B8C" w:rsidP="00437B8C">
      <w:pPr>
        <w:pStyle w:val="ListParagraph"/>
        <w:numPr>
          <w:ilvl w:val="0"/>
          <w:numId w:val="34"/>
        </w:numPr>
      </w:pPr>
      <w:r>
        <w:t xml:space="preserve">The </w:t>
      </w:r>
      <w:r w:rsidR="00D55E4A">
        <w:t xml:space="preserve">Abel striking statistics were reset prior to each test, the </w:t>
      </w:r>
      <w:r>
        <w:t xml:space="preserve">striking for each test piece was recorded, and then exported </w:t>
      </w:r>
      <w:r w:rsidR="007D54F7">
        <w:t xml:space="preserve">from Abel </w:t>
      </w:r>
      <w:r>
        <w:t>in “</w:t>
      </w:r>
      <w:r w:rsidRPr="007D54F7">
        <w:rPr>
          <w:i/>
          <w:iCs/>
        </w:rPr>
        <w:t>Lowndes</w:t>
      </w:r>
      <w:r>
        <w:t xml:space="preserve">” </w:t>
      </w:r>
      <w:r w:rsidR="00D55E4A">
        <w:t xml:space="preserve">text </w:t>
      </w:r>
      <w:r>
        <w:t>format</w:t>
      </w:r>
      <w:r w:rsidR="007D54F7">
        <w:rPr>
          <w:rStyle w:val="FootnoteReference"/>
        </w:rPr>
        <w:footnoteReference w:id="3"/>
      </w:r>
      <w:r>
        <w:t>.</w:t>
      </w:r>
    </w:p>
    <w:p w14:paraId="79A76384" w14:textId="2A7FA95B" w:rsidR="00437B8C" w:rsidRDefault="00437B8C" w:rsidP="00437B8C">
      <w:pPr>
        <w:pStyle w:val="ListParagraph"/>
        <w:numPr>
          <w:ilvl w:val="0"/>
          <w:numId w:val="34"/>
        </w:numPr>
      </w:pPr>
      <w:r>
        <w:t>Each Lowndes file was then imported into the CAS</w:t>
      </w:r>
      <w:r>
        <w:rPr>
          <w:rStyle w:val="FootnoteReference"/>
        </w:rPr>
        <w:footnoteReference w:id="4"/>
      </w:r>
      <w:r>
        <w:t xml:space="preserve"> tool for analysis. CAS </w:t>
      </w:r>
      <w:r w:rsidR="00D55E4A">
        <w:t>(</w:t>
      </w:r>
      <w:r w:rsidR="00D55E4A" w:rsidRPr="00D55E4A">
        <w:rPr>
          <w:i/>
          <w:iCs/>
        </w:rPr>
        <w:t>Computer Analysis of Striking</w:t>
      </w:r>
      <w:r w:rsidR="00D55E4A">
        <w:t xml:space="preserve">) </w:t>
      </w:r>
      <w:r>
        <w:t xml:space="preserve">is used in conjunction with the </w:t>
      </w:r>
      <w:proofErr w:type="spellStart"/>
      <w:r w:rsidRPr="00437B8C">
        <w:rPr>
          <w:i/>
          <w:iCs/>
        </w:rPr>
        <w:t>Hawkea</w:t>
      </w:r>
      <w:r w:rsidR="008013F5">
        <w:rPr>
          <w:i/>
          <w:iCs/>
        </w:rPr>
        <w:t>r</w:t>
      </w:r>
      <w:proofErr w:type="spellEnd"/>
      <w:r w:rsidR="008013F5">
        <w:rPr>
          <w:rStyle w:val="FootnoteReference"/>
          <w:i/>
          <w:iCs/>
        </w:rPr>
        <w:footnoteReference w:id="5"/>
      </w:r>
      <w:r>
        <w:t xml:space="preserve"> system as part of the judging process for the </w:t>
      </w:r>
      <w:r w:rsidRPr="00855707">
        <w:rPr>
          <w:i/>
          <w:iCs/>
        </w:rPr>
        <w:t>National 12-Bell Striking Competition</w:t>
      </w:r>
      <w:r w:rsidR="00855707">
        <w:rPr>
          <w:rStyle w:val="FootnoteReference"/>
        </w:rPr>
        <w:footnoteReference w:id="6"/>
      </w:r>
      <w:r>
        <w:t>.</w:t>
      </w:r>
    </w:p>
    <w:p w14:paraId="385FE5FB" w14:textId="4A4B249D" w:rsidR="003D7DB3" w:rsidRDefault="00437B8C" w:rsidP="00437B8C">
      <w:pPr>
        <w:pStyle w:val="ListParagraph"/>
        <w:numPr>
          <w:ilvl w:val="0"/>
          <w:numId w:val="34"/>
        </w:numPr>
      </w:pPr>
      <w:r>
        <w:t xml:space="preserve">The </w:t>
      </w:r>
      <w:r w:rsidR="00D55E4A">
        <w:t xml:space="preserve">individual </w:t>
      </w:r>
      <w:r>
        <w:t xml:space="preserve">results for each test piece were recorded, and all test pieces were then ranked using the CAS Band Summary tool. </w:t>
      </w:r>
    </w:p>
    <w:p w14:paraId="28CB0DA2" w14:textId="77777777" w:rsidR="007D54F7" w:rsidRDefault="00FE3B27" w:rsidP="00437B8C">
      <w:pPr>
        <w:pStyle w:val="ListParagraph"/>
        <w:numPr>
          <w:ilvl w:val="0"/>
          <w:numId w:val="34"/>
        </w:numPr>
      </w:pPr>
      <w:r>
        <w:t>Three</w:t>
      </w:r>
      <w:r w:rsidR="00437B8C">
        <w:t xml:space="preserve"> different scenarios were tested</w:t>
      </w:r>
      <w:r>
        <w:t xml:space="preserve">, and these are </w:t>
      </w:r>
      <w:r w:rsidR="00D55E4A">
        <w:t>detailed below</w:t>
      </w:r>
      <w:r>
        <w:t xml:space="preserve">. </w:t>
      </w:r>
    </w:p>
    <w:p w14:paraId="169A2A4A" w14:textId="16C1315E" w:rsidR="00FE3B27" w:rsidRDefault="007D54F7" w:rsidP="00437B8C">
      <w:pPr>
        <w:pStyle w:val="ListParagraph"/>
        <w:numPr>
          <w:ilvl w:val="0"/>
          <w:numId w:val="34"/>
        </w:numPr>
      </w:pPr>
      <w:r>
        <w:t>Note that d</w:t>
      </w:r>
      <w:r w:rsidR="00FE3B27">
        <w:t xml:space="preserve">ata relating to two further scenarios has been removed for clarity; this related to other experimental </w:t>
      </w:r>
      <w:r w:rsidR="002D2713">
        <w:t>hardware and</w:t>
      </w:r>
      <w:r w:rsidR="00FE3B27">
        <w:t xml:space="preserve"> </w:t>
      </w:r>
      <w:r>
        <w:t xml:space="preserve">is </w:t>
      </w:r>
      <w:r w:rsidR="00FE3B27">
        <w:t xml:space="preserve">not relevant to this discussion. </w:t>
      </w:r>
    </w:p>
    <w:p w14:paraId="4C9C797C" w14:textId="443CB802" w:rsidR="00006237" w:rsidRDefault="00673917" w:rsidP="00A5556C">
      <w:pPr>
        <w:pStyle w:val="Heading1"/>
        <w:pageBreakBefore/>
      </w:pPr>
      <w:bookmarkStart w:id="97" w:name="_Toc29041565"/>
      <w:r>
        <w:lastRenderedPageBreak/>
        <w:t xml:space="preserve">Virtual </w:t>
      </w:r>
      <w:r w:rsidR="00006237">
        <w:t>Competition Scenarios</w:t>
      </w:r>
      <w:bookmarkEnd w:id="97"/>
    </w:p>
    <w:p w14:paraId="4F03CFFA" w14:textId="7C08A7F7" w:rsidR="00006237" w:rsidRDefault="00673917" w:rsidP="00006237">
      <w:pPr>
        <w:pStyle w:val="Heading2"/>
      </w:pPr>
      <w:bookmarkStart w:id="98" w:name="_Toc29041566"/>
      <w:r>
        <w:t>Test</w:t>
      </w:r>
      <w:r w:rsidR="00006237">
        <w:t xml:space="preserve"> </w:t>
      </w:r>
      <w:r w:rsidR="00437B8C">
        <w:t>Scenario</w:t>
      </w:r>
      <w:r>
        <w:t xml:space="preserve"> </w:t>
      </w:r>
      <w:r w:rsidR="00006237">
        <w:t>A</w:t>
      </w:r>
      <w:bookmarkEnd w:id="98"/>
    </w:p>
    <w:p w14:paraId="2BD146CF" w14:textId="49EF7A3E" w:rsidR="00437B8C" w:rsidRDefault="00437B8C" w:rsidP="00437B8C">
      <w:r>
        <w:t>Test Scenario A was a control scenario</w:t>
      </w:r>
      <w:r w:rsidR="00D55E4A">
        <w:t>, using Abel alone with no simulator hardware</w:t>
      </w:r>
      <w:r>
        <w:t xml:space="preserve">. </w:t>
      </w:r>
    </w:p>
    <w:p w14:paraId="19EC05CC" w14:textId="15331397" w:rsidR="00437B8C" w:rsidRDefault="00437B8C" w:rsidP="00437B8C">
      <w:pPr>
        <w:pStyle w:val="ListParagraph"/>
        <w:numPr>
          <w:ilvl w:val="0"/>
          <w:numId w:val="35"/>
        </w:numPr>
      </w:pPr>
      <w:r>
        <w:t xml:space="preserve">Abel was setup to ring rounds on 12 at the required speed, the statistics cleared, and </w:t>
      </w:r>
      <w:r w:rsidR="007D54F7">
        <w:t xml:space="preserve">the </w:t>
      </w:r>
      <w:r w:rsidR="00D55E4A">
        <w:t xml:space="preserve">ringing </w:t>
      </w:r>
      <w:r>
        <w:t>s</w:t>
      </w:r>
      <w:r w:rsidR="007D54F7">
        <w:t>tarted</w:t>
      </w:r>
      <w:r>
        <w:t xml:space="preserve">. </w:t>
      </w:r>
    </w:p>
    <w:p w14:paraId="3D6A6F86" w14:textId="77777777" w:rsidR="00437B8C" w:rsidRDefault="00437B8C" w:rsidP="00437B8C">
      <w:pPr>
        <w:pStyle w:val="ListParagraph"/>
        <w:numPr>
          <w:ilvl w:val="0"/>
          <w:numId w:val="35"/>
        </w:numPr>
      </w:pPr>
      <w:r>
        <w:t xml:space="preserve">No external simulator hardware was used in this test. </w:t>
      </w:r>
    </w:p>
    <w:p w14:paraId="47E05CCC" w14:textId="0EA72606" w:rsidR="00437B8C" w:rsidRPr="00437B8C" w:rsidRDefault="00437B8C" w:rsidP="00437B8C">
      <w:pPr>
        <w:pStyle w:val="ListParagraph"/>
        <w:numPr>
          <w:ilvl w:val="0"/>
          <w:numId w:val="35"/>
        </w:numPr>
      </w:pPr>
      <w:r>
        <w:t>In this test, as in all tests, the Simulator PC was left as undisturbed as possible during ringing.</w:t>
      </w:r>
    </w:p>
    <w:p w14:paraId="0C4C2585" w14:textId="26F6BE39" w:rsidR="00006237" w:rsidRDefault="00437B8C" w:rsidP="00006237">
      <w:pPr>
        <w:keepNext/>
      </w:pPr>
      <w:r>
        <w:t>Scenario A is illustrated in the following diagram</w:t>
      </w:r>
      <w:r w:rsidR="00B57BA8">
        <w:t>:</w:t>
      </w:r>
    </w:p>
    <w:p w14:paraId="717496EA" w14:textId="77777777" w:rsidR="00006237" w:rsidRDefault="00006237" w:rsidP="00006237">
      <w:pPr>
        <w:keepNext/>
        <w:jc w:val="center"/>
      </w:pPr>
      <w:r>
        <w:rPr>
          <w:noProof/>
        </w:rPr>
        <w:drawing>
          <wp:inline distT="0" distB="0" distL="0" distR="0" wp14:anchorId="3F40479B" wp14:editId="688AA63C">
            <wp:extent cx="5040000" cy="3067200"/>
            <wp:effectExtent l="19050" t="19050" r="27305" b="1905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 A - Abel Self G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000" cy="3067200"/>
                    </a:xfrm>
                    <a:prstGeom prst="rect">
                      <a:avLst/>
                    </a:prstGeom>
                    <a:ln w="12700">
                      <a:solidFill>
                        <a:schemeClr val="tx1"/>
                      </a:solidFill>
                    </a:ln>
                  </pic:spPr>
                </pic:pic>
              </a:graphicData>
            </a:graphic>
          </wp:inline>
        </w:drawing>
      </w:r>
    </w:p>
    <w:p w14:paraId="742227DC" w14:textId="1007E890" w:rsidR="00006237" w:rsidRDefault="00006237" w:rsidP="00006237">
      <w:pPr>
        <w:pStyle w:val="Caption"/>
        <w:jc w:val="center"/>
      </w:pPr>
      <w:bookmarkStart w:id="99" w:name="_Toc29041577"/>
      <w:r>
        <w:t xml:space="preserve">Figure </w:t>
      </w:r>
      <w:r w:rsidR="00000000">
        <w:fldChar w:fldCharType="begin"/>
      </w:r>
      <w:r w:rsidR="00000000">
        <w:instrText xml:space="preserve"> SEQ Figure \* ARABIC </w:instrText>
      </w:r>
      <w:r w:rsidR="00000000">
        <w:fldChar w:fldCharType="separate"/>
      </w:r>
      <w:r w:rsidR="00D63A74">
        <w:rPr>
          <w:noProof/>
        </w:rPr>
        <w:t>2</w:t>
      </w:r>
      <w:r w:rsidR="00000000">
        <w:rPr>
          <w:noProof/>
        </w:rPr>
        <w:fldChar w:fldCharType="end"/>
      </w:r>
      <w:r>
        <w:t xml:space="preserve"> – </w:t>
      </w:r>
      <w:r w:rsidR="00437B8C">
        <w:t xml:space="preserve">Test Scenario </w:t>
      </w:r>
      <w:r>
        <w:t>A</w:t>
      </w:r>
      <w:bookmarkEnd w:id="99"/>
    </w:p>
    <w:p w14:paraId="30F3D71A" w14:textId="121A38A9" w:rsidR="00437B8C" w:rsidRPr="00437B8C" w:rsidRDefault="00437B8C" w:rsidP="003D0DFB">
      <w:pPr>
        <w:keepNext/>
      </w:pPr>
      <w:r>
        <w:t xml:space="preserve">The CAS analysis of the striking from Test Scenario A is shown in the following </w:t>
      </w:r>
      <w:r w:rsidR="00D55E4A">
        <w:t>table</w:t>
      </w:r>
      <w:r w:rsidR="003D0DFB">
        <w:t>. The single fault is most likely the result of some background processing on the PC.</w:t>
      </w:r>
      <w:r>
        <w:t xml:space="preserve"> </w:t>
      </w:r>
    </w:p>
    <w:p w14:paraId="533AEF06" w14:textId="6C658D9A" w:rsidR="00006237" w:rsidRDefault="00006237" w:rsidP="00B1566D">
      <w:pPr>
        <w:keepNext/>
        <w:jc w:val="center"/>
      </w:pPr>
      <w:r>
        <w:rPr>
          <w:noProof/>
        </w:rPr>
        <w:drawing>
          <wp:inline distT="0" distB="0" distL="0" distR="0" wp14:anchorId="434BC278" wp14:editId="3688769B">
            <wp:extent cx="3734321" cy="2086266"/>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png"/>
                    <pic:cNvPicPr/>
                  </pic:nvPicPr>
                  <pic:blipFill>
                    <a:blip r:embed="rId12">
                      <a:extLst>
                        <a:ext uri="{28A0092B-C50C-407E-A947-70E740481C1C}">
                          <a14:useLocalDpi xmlns:a14="http://schemas.microsoft.com/office/drawing/2010/main" val="0"/>
                        </a:ext>
                      </a:extLst>
                    </a:blip>
                    <a:stretch>
                      <a:fillRect/>
                    </a:stretch>
                  </pic:blipFill>
                  <pic:spPr>
                    <a:xfrm>
                      <a:off x="0" y="0"/>
                      <a:ext cx="3734321" cy="2086266"/>
                    </a:xfrm>
                    <a:prstGeom prst="rect">
                      <a:avLst/>
                    </a:prstGeom>
                    <a:ln w="12700">
                      <a:solidFill>
                        <a:schemeClr val="tx1"/>
                      </a:solidFill>
                    </a:ln>
                  </pic:spPr>
                </pic:pic>
              </a:graphicData>
            </a:graphic>
          </wp:inline>
        </w:drawing>
      </w:r>
    </w:p>
    <w:p w14:paraId="1A875624" w14:textId="1B1C0BCA" w:rsidR="00B1566D" w:rsidRDefault="00B1566D" w:rsidP="00B1566D">
      <w:pPr>
        <w:pStyle w:val="Caption"/>
        <w:jc w:val="center"/>
      </w:pPr>
      <w:bookmarkStart w:id="100" w:name="_Toc29041578"/>
      <w:r>
        <w:t xml:space="preserve">Figure </w:t>
      </w:r>
      <w:r w:rsidR="00000000">
        <w:fldChar w:fldCharType="begin"/>
      </w:r>
      <w:r w:rsidR="00000000">
        <w:instrText xml:space="preserve"> SEQ Figure \* ARABIC </w:instrText>
      </w:r>
      <w:r w:rsidR="00000000">
        <w:fldChar w:fldCharType="separate"/>
      </w:r>
      <w:r w:rsidR="00D63A74">
        <w:rPr>
          <w:noProof/>
        </w:rPr>
        <w:t>3</w:t>
      </w:r>
      <w:r w:rsidR="00000000">
        <w:rPr>
          <w:noProof/>
        </w:rPr>
        <w:fldChar w:fldCharType="end"/>
      </w:r>
      <w:r>
        <w:t xml:space="preserve"> – </w:t>
      </w:r>
      <w:r w:rsidR="00437B8C">
        <w:t>Scenario A Test Results</w:t>
      </w:r>
      <w:bookmarkEnd w:id="100"/>
    </w:p>
    <w:p w14:paraId="19CE4B73" w14:textId="653D37E4" w:rsidR="00006237" w:rsidRDefault="00673917" w:rsidP="005B53E0">
      <w:pPr>
        <w:pStyle w:val="Heading2"/>
        <w:pageBreakBefore/>
      </w:pPr>
      <w:bookmarkStart w:id="101" w:name="_Toc29041567"/>
      <w:r>
        <w:lastRenderedPageBreak/>
        <w:t xml:space="preserve">Test </w:t>
      </w:r>
      <w:r w:rsidR="003D0DFB">
        <w:t xml:space="preserve">Scenario </w:t>
      </w:r>
      <w:r w:rsidR="00006237">
        <w:t>B</w:t>
      </w:r>
      <w:bookmarkEnd w:id="101"/>
    </w:p>
    <w:p w14:paraId="2E4D0B7C" w14:textId="1FA99DC3" w:rsidR="003D0DFB" w:rsidRDefault="003D0DFB" w:rsidP="003D0DFB">
      <w:r>
        <w:t xml:space="preserve">Test Scenario B </w:t>
      </w:r>
      <w:r w:rsidR="00D55E4A">
        <w:t>was</w:t>
      </w:r>
      <w:r w:rsidR="004237F5">
        <w:t xml:space="preserve"> also a </w:t>
      </w:r>
      <w:r w:rsidR="007D54F7">
        <w:t>control and</w:t>
      </w:r>
      <w:r w:rsidR="004237F5">
        <w:t xml:space="preserve"> test</w:t>
      </w:r>
      <w:r w:rsidR="00D55E4A">
        <w:t>ed</w:t>
      </w:r>
      <w:r w:rsidR="004237F5">
        <w:t xml:space="preserve"> </w:t>
      </w:r>
      <w:r>
        <w:t xml:space="preserve">the </w:t>
      </w:r>
      <w:r w:rsidR="00FE3B27">
        <w:t xml:space="preserve">accuracy of </w:t>
      </w:r>
      <w:r>
        <w:t xml:space="preserve">serial input detection in Abel. </w:t>
      </w:r>
    </w:p>
    <w:p w14:paraId="1EBB3062" w14:textId="77777777" w:rsidR="00D55E4A" w:rsidRDefault="003D0DFB" w:rsidP="003D0DFB">
      <w:pPr>
        <w:pStyle w:val="ListParagraph"/>
        <w:numPr>
          <w:ilvl w:val="0"/>
          <w:numId w:val="35"/>
        </w:numPr>
      </w:pPr>
      <w:r>
        <w:t xml:space="preserve">Abel was driven by a Simulator Interface operating with </w:t>
      </w:r>
      <w:r w:rsidR="00D55E4A">
        <w:t xml:space="preserve">custom </w:t>
      </w:r>
      <w:r>
        <w:t xml:space="preserve">test code. </w:t>
      </w:r>
    </w:p>
    <w:p w14:paraId="5CBE5169" w14:textId="7FF9FC42" w:rsidR="003D0DFB" w:rsidRDefault="003D0DFB" w:rsidP="003D0DFB">
      <w:pPr>
        <w:pStyle w:val="ListParagraph"/>
        <w:numPr>
          <w:ilvl w:val="0"/>
          <w:numId w:val="35"/>
        </w:numPr>
      </w:pPr>
      <w:r>
        <w:t xml:space="preserve">The Interface was setup to ring rounds on 12 at the required speed, all non-essential code being eliminated. The Abel statistics were cleared, and </w:t>
      </w:r>
      <w:r w:rsidR="007D54F7">
        <w:t xml:space="preserve">the </w:t>
      </w:r>
      <w:r>
        <w:t xml:space="preserve">ringing </w:t>
      </w:r>
      <w:r w:rsidR="007D54F7">
        <w:t>started</w:t>
      </w:r>
      <w:r>
        <w:t xml:space="preserve">. </w:t>
      </w:r>
    </w:p>
    <w:p w14:paraId="0C462049" w14:textId="73764BEF" w:rsidR="003D0DFB" w:rsidRDefault="003D0DFB" w:rsidP="003D0DFB">
      <w:pPr>
        <w:pStyle w:val="ListParagraph"/>
        <w:numPr>
          <w:ilvl w:val="0"/>
          <w:numId w:val="35"/>
        </w:numPr>
      </w:pPr>
      <w:r>
        <w:t xml:space="preserve">No simulator sensor inputs were read in this test, and hence this test should </w:t>
      </w:r>
      <w:r w:rsidR="004237F5">
        <w:t xml:space="preserve">not </w:t>
      </w:r>
      <w:r>
        <w:t>be susceptible to the variable odd-</w:t>
      </w:r>
      <w:proofErr w:type="spellStart"/>
      <w:r>
        <w:t>struckness</w:t>
      </w:r>
      <w:proofErr w:type="spellEnd"/>
      <w:r>
        <w:t xml:space="preserve"> problem.</w:t>
      </w:r>
    </w:p>
    <w:p w14:paraId="3C90ABFC" w14:textId="4617EA38" w:rsidR="003D0DFB" w:rsidRDefault="003D0DFB" w:rsidP="003D0DFB">
      <w:pPr>
        <w:keepNext/>
      </w:pPr>
      <w:r>
        <w:t>Scenario B is illustrated in the following diagram:</w:t>
      </w:r>
    </w:p>
    <w:p w14:paraId="1A23D4E9" w14:textId="3DC10D46" w:rsidR="00006237" w:rsidRDefault="00006237" w:rsidP="00006237">
      <w:pPr>
        <w:keepNext/>
        <w:jc w:val="center"/>
      </w:pPr>
      <w:r>
        <w:rPr>
          <w:noProof/>
        </w:rPr>
        <w:drawing>
          <wp:inline distT="0" distB="0" distL="0" distR="0" wp14:anchorId="5EF762A7" wp14:editId="7569BFDE">
            <wp:extent cx="5040000" cy="3078000"/>
            <wp:effectExtent l="19050" t="19050" r="27305" b="2730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 B - Interface Self Te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000" cy="3078000"/>
                    </a:xfrm>
                    <a:prstGeom prst="rect">
                      <a:avLst/>
                    </a:prstGeom>
                    <a:ln w="12700">
                      <a:solidFill>
                        <a:schemeClr val="tx1"/>
                      </a:solidFill>
                    </a:ln>
                  </pic:spPr>
                </pic:pic>
              </a:graphicData>
            </a:graphic>
          </wp:inline>
        </w:drawing>
      </w:r>
    </w:p>
    <w:p w14:paraId="3D9CDFA5" w14:textId="2793EBA4" w:rsidR="00006237" w:rsidRDefault="00006237" w:rsidP="00006237">
      <w:pPr>
        <w:pStyle w:val="Caption"/>
        <w:jc w:val="center"/>
      </w:pPr>
      <w:bookmarkStart w:id="102" w:name="_Toc29041579"/>
      <w:r>
        <w:t xml:space="preserve">Figure </w:t>
      </w:r>
      <w:r w:rsidR="00000000">
        <w:fldChar w:fldCharType="begin"/>
      </w:r>
      <w:r w:rsidR="00000000">
        <w:instrText xml:space="preserve"> SEQ Figure \* ARABIC </w:instrText>
      </w:r>
      <w:r w:rsidR="00000000">
        <w:fldChar w:fldCharType="separate"/>
      </w:r>
      <w:r w:rsidR="00D63A74">
        <w:rPr>
          <w:noProof/>
        </w:rPr>
        <w:t>4</w:t>
      </w:r>
      <w:r w:rsidR="00000000">
        <w:rPr>
          <w:noProof/>
        </w:rPr>
        <w:fldChar w:fldCharType="end"/>
      </w:r>
      <w:r>
        <w:t xml:space="preserve"> – </w:t>
      </w:r>
      <w:r w:rsidR="003D0DFB">
        <w:t>Test Scenario B</w:t>
      </w:r>
      <w:bookmarkEnd w:id="102"/>
    </w:p>
    <w:p w14:paraId="287CDEA8" w14:textId="66B7444C" w:rsidR="003D0DFB" w:rsidRPr="00437B8C" w:rsidRDefault="003D0DFB" w:rsidP="003D0DFB">
      <w:pPr>
        <w:keepNext/>
      </w:pPr>
      <w:r>
        <w:t xml:space="preserve">The CAS analysis of the striking from Test Scenario B is shown in the following </w:t>
      </w:r>
      <w:r w:rsidR="00D55E4A">
        <w:t>table</w:t>
      </w:r>
      <w:r>
        <w:t xml:space="preserve">. </w:t>
      </w:r>
    </w:p>
    <w:p w14:paraId="516E12DF" w14:textId="2A273E81" w:rsidR="00006237" w:rsidRDefault="00006237" w:rsidP="00B1566D">
      <w:pPr>
        <w:keepNext/>
        <w:jc w:val="center"/>
      </w:pPr>
      <w:r>
        <w:rPr>
          <w:noProof/>
        </w:rPr>
        <w:drawing>
          <wp:inline distT="0" distB="0" distL="0" distR="0" wp14:anchorId="0948A156" wp14:editId="63EAE48E">
            <wp:extent cx="3734321" cy="2086266"/>
            <wp:effectExtent l="19050" t="19050" r="19050" b="28575"/>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png"/>
                    <pic:cNvPicPr/>
                  </pic:nvPicPr>
                  <pic:blipFill>
                    <a:blip r:embed="rId14">
                      <a:extLst>
                        <a:ext uri="{28A0092B-C50C-407E-A947-70E740481C1C}">
                          <a14:useLocalDpi xmlns:a14="http://schemas.microsoft.com/office/drawing/2010/main" val="0"/>
                        </a:ext>
                      </a:extLst>
                    </a:blip>
                    <a:stretch>
                      <a:fillRect/>
                    </a:stretch>
                  </pic:blipFill>
                  <pic:spPr>
                    <a:xfrm>
                      <a:off x="0" y="0"/>
                      <a:ext cx="3734321" cy="2086266"/>
                    </a:xfrm>
                    <a:prstGeom prst="rect">
                      <a:avLst/>
                    </a:prstGeom>
                    <a:ln w="12700">
                      <a:solidFill>
                        <a:schemeClr val="tx1"/>
                      </a:solidFill>
                    </a:ln>
                  </pic:spPr>
                </pic:pic>
              </a:graphicData>
            </a:graphic>
          </wp:inline>
        </w:drawing>
      </w:r>
    </w:p>
    <w:p w14:paraId="0F95B6D3" w14:textId="12737D15" w:rsidR="00B1566D" w:rsidRDefault="00B1566D" w:rsidP="00B1566D">
      <w:pPr>
        <w:pStyle w:val="Caption"/>
        <w:jc w:val="center"/>
      </w:pPr>
      <w:bookmarkStart w:id="103" w:name="_Toc29041580"/>
      <w:r>
        <w:t xml:space="preserve">Figure </w:t>
      </w:r>
      <w:r w:rsidR="00000000">
        <w:fldChar w:fldCharType="begin"/>
      </w:r>
      <w:r w:rsidR="00000000">
        <w:instrText xml:space="preserve"> SEQ Figure \* ARABIC </w:instrText>
      </w:r>
      <w:r w:rsidR="00000000">
        <w:fldChar w:fldCharType="separate"/>
      </w:r>
      <w:r w:rsidR="00D63A74">
        <w:rPr>
          <w:noProof/>
        </w:rPr>
        <w:t>5</w:t>
      </w:r>
      <w:r w:rsidR="00000000">
        <w:rPr>
          <w:noProof/>
        </w:rPr>
        <w:fldChar w:fldCharType="end"/>
      </w:r>
      <w:r>
        <w:t xml:space="preserve"> – </w:t>
      </w:r>
      <w:r w:rsidR="003D0DFB">
        <w:t>Scenario B Test Results</w:t>
      </w:r>
      <w:bookmarkEnd w:id="103"/>
      <w:r w:rsidR="003D0DFB">
        <w:t xml:space="preserve"> </w:t>
      </w:r>
    </w:p>
    <w:p w14:paraId="1A314748" w14:textId="3AE12545" w:rsidR="00006237" w:rsidRDefault="00673917" w:rsidP="005B53E0">
      <w:pPr>
        <w:pStyle w:val="Heading2"/>
        <w:pageBreakBefore/>
      </w:pPr>
      <w:bookmarkStart w:id="104" w:name="_Toc29041568"/>
      <w:r>
        <w:lastRenderedPageBreak/>
        <w:t xml:space="preserve">Test </w:t>
      </w:r>
      <w:r w:rsidR="003D0DFB">
        <w:t>Scenario</w:t>
      </w:r>
      <w:r>
        <w:t xml:space="preserve"> </w:t>
      </w:r>
      <w:r w:rsidR="00006237">
        <w:t>C</w:t>
      </w:r>
      <w:bookmarkEnd w:id="104"/>
    </w:p>
    <w:p w14:paraId="5949D300" w14:textId="5835B5F9" w:rsidR="003D0DFB" w:rsidRDefault="003D0DFB" w:rsidP="003D0DFB">
      <w:r>
        <w:t>Test Scenario C introduced susceptibility to the variable odd-</w:t>
      </w:r>
      <w:proofErr w:type="spellStart"/>
      <w:r>
        <w:t>struckness</w:t>
      </w:r>
      <w:proofErr w:type="spellEnd"/>
      <w:r>
        <w:t xml:space="preserve"> problem. </w:t>
      </w:r>
    </w:p>
    <w:p w14:paraId="003095E6" w14:textId="460E3046" w:rsidR="003D0DFB" w:rsidRDefault="003D0DFB" w:rsidP="003D0DFB">
      <w:pPr>
        <w:pStyle w:val="ListParagraph"/>
        <w:numPr>
          <w:ilvl w:val="0"/>
          <w:numId w:val="35"/>
        </w:numPr>
      </w:pPr>
      <w:r>
        <w:t xml:space="preserve">Abel was driven by a Simulator Interface operating with standard code. The Interface sensor inputs were driven by an Arduino setup as a pulse generator, to ring rounds on 12 at the required speed. The Abel statistics were cleared, and the pulse generator </w:t>
      </w:r>
      <w:r w:rsidR="002D2713">
        <w:t>started</w:t>
      </w:r>
      <w:r>
        <w:t xml:space="preserve">. </w:t>
      </w:r>
    </w:p>
    <w:p w14:paraId="62F3456F" w14:textId="1E12AB06" w:rsidR="003D0DFB" w:rsidRDefault="004237F5" w:rsidP="003D0DFB">
      <w:pPr>
        <w:pStyle w:val="ListParagraph"/>
        <w:numPr>
          <w:ilvl w:val="0"/>
          <w:numId w:val="35"/>
        </w:numPr>
      </w:pPr>
      <w:r>
        <w:t xml:space="preserve">12 </w:t>
      </w:r>
      <w:r w:rsidR="003D0DFB">
        <w:t xml:space="preserve">simulator sensor inputs were </w:t>
      </w:r>
      <w:r w:rsidR="002D2713">
        <w:t>polled</w:t>
      </w:r>
      <w:r w:rsidR="003D0DFB">
        <w:t xml:space="preserve"> in this test, and hence </w:t>
      </w:r>
      <w:r w:rsidR="00D55E4A">
        <w:t xml:space="preserve">the test </w:t>
      </w:r>
      <w:r w:rsidR="003D0DFB">
        <w:t>should be susceptible to the variable odd-</w:t>
      </w:r>
      <w:proofErr w:type="spellStart"/>
      <w:r w:rsidR="003D0DFB">
        <w:t>struckness</w:t>
      </w:r>
      <w:proofErr w:type="spellEnd"/>
      <w:r w:rsidR="003D0DFB">
        <w:t xml:space="preserve"> problem.</w:t>
      </w:r>
    </w:p>
    <w:p w14:paraId="35010984" w14:textId="43BA1F31" w:rsidR="004237F5" w:rsidRDefault="004237F5" w:rsidP="003D0DFB">
      <w:pPr>
        <w:pStyle w:val="ListParagraph"/>
        <w:numPr>
          <w:ilvl w:val="0"/>
          <w:numId w:val="35"/>
        </w:numPr>
      </w:pPr>
      <w:r>
        <w:t xml:space="preserve">This </w:t>
      </w:r>
      <w:r w:rsidR="00D55E4A">
        <w:t>was</w:t>
      </w:r>
      <w:r>
        <w:t xml:space="preserve"> the most live-like of the main test scenarios, including all interface code and polling variability.</w:t>
      </w:r>
    </w:p>
    <w:p w14:paraId="29BBABF6" w14:textId="61DB19F8" w:rsidR="003D0DFB" w:rsidRDefault="003D0DFB" w:rsidP="003D0DFB">
      <w:pPr>
        <w:keepNext/>
      </w:pPr>
      <w:r>
        <w:t>Scenario C is illustrated in the following diagram:</w:t>
      </w:r>
    </w:p>
    <w:p w14:paraId="3A28A66E" w14:textId="463C8B64" w:rsidR="00006237" w:rsidRDefault="00006237" w:rsidP="00006237">
      <w:pPr>
        <w:keepNext/>
        <w:jc w:val="center"/>
      </w:pPr>
      <w:r>
        <w:rPr>
          <w:noProof/>
        </w:rPr>
        <w:drawing>
          <wp:inline distT="0" distB="0" distL="0" distR="0" wp14:anchorId="17DF8D8B" wp14:editId="3DD44327">
            <wp:extent cx="5040000" cy="3074400"/>
            <wp:effectExtent l="19050" t="19050" r="27305" b="1206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 C - Ext Pulse G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000" cy="3074400"/>
                    </a:xfrm>
                    <a:prstGeom prst="rect">
                      <a:avLst/>
                    </a:prstGeom>
                    <a:ln w="12700">
                      <a:solidFill>
                        <a:schemeClr val="tx1"/>
                      </a:solidFill>
                    </a:ln>
                  </pic:spPr>
                </pic:pic>
              </a:graphicData>
            </a:graphic>
          </wp:inline>
        </w:drawing>
      </w:r>
    </w:p>
    <w:p w14:paraId="2966B262" w14:textId="33B18807" w:rsidR="00006237" w:rsidRDefault="00006237" w:rsidP="00006237">
      <w:pPr>
        <w:pStyle w:val="Caption"/>
        <w:jc w:val="center"/>
      </w:pPr>
      <w:bookmarkStart w:id="105" w:name="_Toc29041581"/>
      <w:r>
        <w:t xml:space="preserve">Figure </w:t>
      </w:r>
      <w:r w:rsidR="00000000">
        <w:fldChar w:fldCharType="begin"/>
      </w:r>
      <w:r w:rsidR="00000000">
        <w:instrText xml:space="preserve"> SEQ Figure \* ARABIC </w:instrText>
      </w:r>
      <w:r w:rsidR="00000000">
        <w:fldChar w:fldCharType="separate"/>
      </w:r>
      <w:r w:rsidR="00D63A74">
        <w:rPr>
          <w:noProof/>
        </w:rPr>
        <w:t>6</w:t>
      </w:r>
      <w:r w:rsidR="00000000">
        <w:rPr>
          <w:noProof/>
        </w:rPr>
        <w:fldChar w:fldCharType="end"/>
      </w:r>
      <w:r>
        <w:t xml:space="preserve"> – </w:t>
      </w:r>
      <w:r w:rsidR="003D0DFB">
        <w:t>Test Scenario C</w:t>
      </w:r>
      <w:bookmarkEnd w:id="105"/>
    </w:p>
    <w:p w14:paraId="4744BBDF" w14:textId="3C576BD6" w:rsidR="003D0DFB" w:rsidRPr="00437B8C" w:rsidRDefault="003D0DFB" w:rsidP="003D0DFB">
      <w:pPr>
        <w:keepNext/>
      </w:pPr>
      <w:r>
        <w:t xml:space="preserve">The CAS analysis of the striking from Test Scenario C is shown in the following </w:t>
      </w:r>
      <w:r w:rsidR="00D55E4A">
        <w:t>table</w:t>
      </w:r>
      <w:r>
        <w:t>. The virtual ringing is still very good, and no faults are recorded.</w:t>
      </w:r>
    </w:p>
    <w:p w14:paraId="266C554B" w14:textId="7AAACABB" w:rsidR="00006237" w:rsidRDefault="00006237" w:rsidP="00B1566D">
      <w:pPr>
        <w:keepNext/>
        <w:jc w:val="center"/>
      </w:pPr>
      <w:r>
        <w:rPr>
          <w:noProof/>
        </w:rPr>
        <w:drawing>
          <wp:inline distT="0" distB="0" distL="0" distR="0" wp14:anchorId="69D0A5F3" wp14:editId="7C96C201">
            <wp:extent cx="3734321" cy="2086266"/>
            <wp:effectExtent l="19050" t="19050" r="19050" b="28575"/>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png"/>
                    <pic:cNvPicPr/>
                  </pic:nvPicPr>
                  <pic:blipFill>
                    <a:blip r:embed="rId16">
                      <a:extLst>
                        <a:ext uri="{28A0092B-C50C-407E-A947-70E740481C1C}">
                          <a14:useLocalDpi xmlns:a14="http://schemas.microsoft.com/office/drawing/2010/main" val="0"/>
                        </a:ext>
                      </a:extLst>
                    </a:blip>
                    <a:stretch>
                      <a:fillRect/>
                    </a:stretch>
                  </pic:blipFill>
                  <pic:spPr>
                    <a:xfrm>
                      <a:off x="0" y="0"/>
                      <a:ext cx="3734321" cy="2086266"/>
                    </a:xfrm>
                    <a:prstGeom prst="rect">
                      <a:avLst/>
                    </a:prstGeom>
                    <a:ln w="12700">
                      <a:solidFill>
                        <a:schemeClr val="tx1"/>
                      </a:solidFill>
                    </a:ln>
                  </pic:spPr>
                </pic:pic>
              </a:graphicData>
            </a:graphic>
          </wp:inline>
        </w:drawing>
      </w:r>
    </w:p>
    <w:p w14:paraId="18EF860E" w14:textId="0B528970" w:rsidR="00B1566D" w:rsidRDefault="00B1566D" w:rsidP="00FE3B27">
      <w:pPr>
        <w:pStyle w:val="Caption"/>
        <w:jc w:val="center"/>
      </w:pPr>
      <w:bookmarkStart w:id="106" w:name="_Toc29041582"/>
      <w:r>
        <w:t xml:space="preserve">Figure </w:t>
      </w:r>
      <w:r w:rsidR="00000000">
        <w:fldChar w:fldCharType="begin"/>
      </w:r>
      <w:r w:rsidR="00000000">
        <w:instrText xml:space="preserve"> SEQ Figure \* ARABIC </w:instrText>
      </w:r>
      <w:r w:rsidR="00000000">
        <w:fldChar w:fldCharType="separate"/>
      </w:r>
      <w:r w:rsidR="00D63A74">
        <w:rPr>
          <w:noProof/>
        </w:rPr>
        <w:t>7</w:t>
      </w:r>
      <w:r w:rsidR="00000000">
        <w:rPr>
          <w:noProof/>
        </w:rPr>
        <w:fldChar w:fldCharType="end"/>
      </w:r>
      <w:r>
        <w:t xml:space="preserve"> – </w:t>
      </w:r>
      <w:r w:rsidR="003D0DFB">
        <w:t>Scenario C Test Results</w:t>
      </w:r>
      <w:bookmarkEnd w:id="106"/>
      <w:r w:rsidR="003D0DFB">
        <w:t xml:space="preserve"> </w:t>
      </w:r>
    </w:p>
    <w:p w14:paraId="365965D2" w14:textId="057424B6" w:rsidR="00B1566D" w:rsidRDefault="00B1566D" w:rsidP="005B53E0">
      <w:pPr>
        <w:pStyle w:val="Heading2"/>
        <w:pageBreakBefore/>
      </w:pPr>
      <w:bookmarkStart w:id="107" w:name="_Toc29041569"/>
      <w:r>
        <w:lastRenderedPageBreak/>
        <w:t>Interim Results</w:t>
      </w:r>
      <w:bookmarkEnd w:id="107"/>
    </w:p>
    <w:p w14:paraId="1F2944EE" w14:textId="1349713B" w:rsidR="00B1566D" w:rsidRDefault="005B53E0" w:rsidP="00B1566D">
      <w:pPr>
        <w:keepNext/>
      </w:pPr>
      <w:r>
        <w:t xml:space="preserve">The CAS Band Summary results for all </w:t>
      </w:r>
      <w:r w:rsidR="00FE3B27">
        <w:t>three</w:t>
      </w:r>
      <w:r>
        <w:t xml:space="preserve"> scenarios are shown in the following table</w:t>
      </w:r>
      <w:r w:rsidR="00B1566D">
        <w:t>:</w:t>
      </w:r>
    </w:p>
    <w:p w14:paraId="2BB93E4C" w14:textId="1130CFEA" w:rsidR="00B1566D" w:rsidRDefault="00FE3B27" w:rsidP="00FE3B27">
      <w:pPr>
        <w:jc w:val="center"/>
      </w:pPr>
      <w:r>
        <w:rPr>
          <w:noProof/>
        </w:rPr>
        <w:drawing>
          <wp:inline distT="0" distB="0" distL="0" distR="0" wp14:anchorId="18A5008D" wp14:editId="5F2ABBCF">
            <wp:extent cx="5040000" cy="3164400"/>
            <wp:effectExtent l="19050" t="19050" r="27305" b="171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Summary5_Masked.png"/>
                    <pic:cNvPicPr/>
                  </pic:nvPicPr>
                  <pic:blipFill>
                    <a:blip r:embed="rId17">
                      <a:extLst>
                        <a:ext uri="{28A0092B-C50C-407E-A947-70E740481C1C}">
                          <a14:useLocalDpi xmlns:a14="http://schemas.microsoft.com/office/drawing/2010/main" val="0"/>
                        </a:ext>
                      </a:extLst>
                    </a:blip>
                    <a:stretch>
                      <a:fillRect/>
                    </a:stretch>
                  </pic:blipFill>
                  <pic:spPr>
                    <a:xfrm>
                      <a:off x="0" y="0"/>
                      <a:ext cx="5040000" cy="3164400"/>
                    </a:xfrm>
                    <a:prstGeom prst="rect">
                      <a:avLst/>
                    </a:prstGeom>
                    <a:ln w="12700">
                      <a:solidFill>
                        <a:schemeClr val="tx1"/>
                      </a:solidFill>
                    </a:ln>
                  </pic:spPr>
                </pic:pic>
              </a:graphicData>
            </a:graphic>
          </wp:inline>
        </w:drawing>
      </w:r>
    </w:p>
    <w:p w14:paraId="0485E98A" w14:textId="5B84E013" w:rsidR="00B1566D" w:rsidRDefault="00B1566D" w:rsidP="00B1566D">
      <w:pPr>
        <w:pStyle w:val="Caption"/>
        <w:jc w:val="center"/>
      </w:pPr>
      <w:bookmarkStart w:id="108" w:name="_Toc29041583"/>
      <w:r>
        <w:t xml:space="preserve">Figure </w:t>
      </w:r>
      <w:r w:rsidR="00000000">
        <w:fldChar w:fldCharType="begin"/>
      </w:r>
      <w:r w:rsidR="00000000">
        <w:instrText xml:space="preserve"> SEQ Figure \* ARABIC </w:instrText>
      </w:r>
      <w:r w:rsidR="00000000">
        <w:fldChar w:fldCharType="separate"/>
      </w:r>
      <w:r w:rsidR="00D63A74">
        <w:rPr>
          <w:noProof/>
        </w:rPr>
        <w:t>8</w:t>
      </w:r>
      <w:r w:rsidR="00000000">
        <w:rPr>
          <w:noProof/>
        </w:rPr>
        <w:fldChar w:fldCharType="end"/>
      </w:r>
      <w:r>
        <w:t xml:space="preserve"> – </w:t>
      </w:r>
      <w:r w:rsidR="005B53E0">
        <w:t xml:space="preserve">Interim </w:t>
      </w:r>
      <w:r w:rsidR="0039633C">
        <w:t xml:space="preserve">CAS </w:t>
      </w:r>
      <w:r w:rsidR="005B53E0">
        <w:t>Results</w:t>
      </w:r>
      <w:bookmarkEnd w:id="108"/>
    </w:p>
    <w:p w14:paraId="7536171E" w14:textId="755B09B7" w:rsidR="00A769DD" w:rsidRDefault="00A769DD" w:rsidP="005B53E0">
      <w:r>
        <w:t xml:space="preserve">The detailed results </w:t>
      </w:r>
      <w:r w:rsidR="00D55E4A">
        <w:t xml:space="preserve">above </w:t>
      </w:r>
      <w:r>
        <w:t>for each test scenario show that the striking achieved by the simulator is very good.</w:t>
      </w:r>
    </w:p>
    <w:p w14:paraId="7715E00D" w14:textId="1573D62C" w:rsidR="00A769DD" w:rsidRDefault="00A769DD" w:rsidP="00A769DD">
      <w:pPr>
        <w:pStyle w:val="ListParagraph"/>
        <w:numPr>
          <w:ilvl w:val="0"/>
          <w:numId w:val="38"/>
        </w:numPr>
      </w:pPr>
      <w:r>
        <w:t>Slightly surprisingly, the most accurate striking was achieved using the serial input (Scenario B) and not from Abel self-generating ringing (Scenario A).</w:t>
      </w:r>
      <w:r w:rsidR="002D2713">
        <w:t xml:space="preserve"> However, the difference between the two scenarios is extremely small.</w:t>
      </w:r>
    </w:p>
    <w:p w14:paraId="4D21866F" w14:textId="4BE22145" w:rsidR="00A769DD" w:rsidRDefault="00D55E4A" w:rsidP="00A769DD">
      <w:pPr>
        <w:pStyle w:val="ListParagraph"/>
        <w:numPr>
          <w:ilvl w:val="0"/>
          <w:numId w:val="38"/>
        </w:numPr>
      </w:pPr>
      <w:r>
        <w:t>As</w:t>
      </w:r>
      <w:r w:rsidR="00A769DD">
        <w:t xml:space="preserve"> expected, </w:t>
      </w:r>
      <w:r w:rsidR="002D2713">
        <w:t>a very slight</w:t>
      </w:r>
      <w:r w:rsidR="00A769DD">
        <w:t xml:space="preserve"> reduction i</w:t>
      </w:r>
      <w:r w:rsidR="002D2713">
        <w:t>n</w:t>
      </w:r>
      <w:r w:rsidR="00A769DD">
        <w:t xml:space="preserve"> striking accuracy </w:t>
      </w:r>
      <w:r w:rsidR="002D2713">
        <w:t xml:space="preserve">is </w:t>
      </w:r>
      <w:r w:rsidR="00A769DD">
        <w:t>introduced by polling Simulator Interface inputs (Scenario C versus Scenario B).</w:t>
      </w:r>
      <w:r w:rsidR="0039633C">
        <w:t xml:space="preserve"> </w:t>
      </w:r>
      <w:r w:rsidR="002D2713">
        <w:t>The difference is again extremely small, and the striking still achieves a “perfect” 100% accuracy with no faults.</w:t>
      </w:r>
    </w:p>
    <w:p w14:paraId="5DD7C2BE" w14:textId="0E3C940C" w:rsidR="002D2713" w:rsidRPr="005B53E0" w:rsidRDefault="002D2713" w:rsidP="00E36133">
      <w:pPr>
        <w:pStyle w:val="ListParagraph"/>
        <w:numPr>
          <w:ilvl w:val="0"/>
          <w:numId w:val="38"/>
        </w:numPr>
      </w:pPr>
      <w:r>
        <w:t xml:space="preserve">Scenarios D and E have been removed, as noted above. </w:t>
      </w:r>
    </w:p>
    <w:p w14:paraId="70A327EF" w14:textId="77777777" w:rsidR="002D2713" w:rsidRDefault="00A769DD" w:rsidP="00A769DD">
      <w:r>
        <w:t xml:space="preserve">The assumption that </w:t>
      </w:r>
      <w:r w:rsidR="002D2713">
        <w:t xml:space="preserve">any </w:t>
      </w:r>
      <w:r>
        <w:t>variable odd-</w:t>
      </w:r>
      <w:proofErr w:type="spellStart"/>
      <w:r>
        <w:t>struckness</w:t>
      </w:r>
      <w:proofErr w:type="spellEnd"/>
      <w:r>
        <w:t xml:space="preserve"> introduced by polling </w:t>
      </w:r>
      <w:r w:rsidR="00D07EDF">
        <w:t xml:space="preserve">inputs </w:t>
      </w:r>
      <w:r w:rsidR="002D2713">
        <w:t>is</w:t>
      </w:r>
      <w:r w:rsidR="00DA4000">
        <w:t xml:space="preserve"> </w:t>
      </w:r>
      <w:r>
        <w:t xml:space="preserve">too small to be significant </w:t>
      </w:r>
      <w:r w:rsidR="00D07EDF">
        <w:t xml:space="preserve">does </w:t>
      </w:r>
      <w:r w:rsidR="002D2713">
        <w:t xml:space="preserve">therefore </w:t>
      </w:r>
      <w:r>
        <w:t>seem to be reasonable</w:t>
      </w:r>
      <w:r w:rsidR="002D2713">
        <w:t>.</w:t>
      </w:r>
    </w:p>
    <w:p w14:paraId="20F8BD01" w14:textId="076AD1E6" w:rsidR="00A769DD" w:rsidRPr="00DB2E7A" w:rsidRDefault="002D2713" w:rsidP="00A769DD">
      <w:r>
        <w:t>A</w:t>
      </w:r>
      <w:r w:rsidR="00D07EDF">
        <w:t xml:space="preserve"> more </w:t>
      </w:r>
      <w:r w:rsidR="0039633C">
        <w:t>interesting</w:t>
      </w:r>
      <w:r w:rsidR="00D07EDF">
        <w:t xml:space="preserve"> question might be: </w:t>
      </w:r>
      <w:r w:rsidR="00D07EDF" w:rsidRPr="00D07EDF">
        <w:rPr>
          <w:b/>
          <w:bCs/>
          <w:i/>
          <w:iCs/>
        </w:rPr>
        <w:t xml:space="preserve">How does </w:t>
      </w:r>
      <w:r w:rsidR="00855707">
        <w:rPr>
          <w:b/>
          <w:bCs/>
          <w:i/>
          <w:iCs/>
        </w:rPr>
        <w:t>the simulator</w:t>
      </w:r>
      <w:r w:rsidR="00D07EDF" w:rsidRPr="00D07EDF">
        <w:rPr>
          <w:b/>
          <w:bCs/>
          <w:i/>
          <w:iCs/>
        </w:rPr>
        <w:t xml:space="preserve"> striking compare to the best that humans can achieve?</w:t>
      </w:r>
    </w:p>
    <w:p w14:paraId="5CE25A6C" w14:textId="77777777" w:rsidR="00B1566D" w:rsidRPr="00B1566D" w:rsidRDefault="00B1566D" w:rsidP="00B1566D"/>
    <w:p w14:paraId="50BA5F86" w14:textId="77777777" w:rsidR="00B1566D" w:rsidRPr="00006237" w:rsidRDefault="00B1566D" w:rsidP="00006237"/>
    <w:p w14:paraId="3069DC0F" w14:textId="77777777" w:rsidR="00006237" w:rsidRDefault="00006237" w:rsidP="00006237">
      <w:pPr>
        <w:jc w:val="center"/>
      </w:pPr>
    </w:p>
    <w:p w14:paraId="225A7324" w14:textId="77777777" w:rsidR="00006237" w:rsidRPr="00006237" w:rsidRDefault="00006237" w:rsidP="00006237"/>
    <w:p w14:paraId="408F28D0" w14:textId="5FA1A4B7" w:rsidR="00B1566D" w:rsidRDefault="00B1566D" w:rsidP="00A5556C">
      <w:pPr>
        <w:pStyle w:val="Heading1"/>
        <w:pageBreakBefore/>
      </w:pPr>
      <w:bookmarkStart w:id="109" w:name="_Toc29041570"/>
      <w:r>
        <w:lastRenderedPageBreak/>
        <w:t>Real World Striking Comparison</w:t>
      </w:r>
      <w:bookmarkEnd w:id="109"/>
    </w:p>
    <w:p w14:paraId="5738EDE0" w14:textId="35583227" w:rsidR="00855707" w:rsidRDefault="00855707" w:rsidP="00855707">
      <w:r>
        <w:t xml:space="preserve">To </w:t>
      </w:r>
      <w:r w:rsidR="002D2713">
        <w:t xml:space="preserve">consider </w:t>
      </w:r>
      <w:r>
        <w:t xml:space="preserve">the </w:t>
      </w:r>
      <w:r w:rsidR="0039633C">
        <w:t xml:space="preserve">second </w:t>
      </w:r>
      <w:r>
        <w:t>question</w:t>
      </w:r>
      <w:r w:rsidR="0039633C">
        <w:t xml:space="preserve">, </w:t>
      </w:r>
      <w:r w:rsidRPr="00855707">
        <w:t>t</w:t>
      </w:r>
      <w:r>
        <w:t xml:space="preserve">he results of the virtual striking </w:t>
      </w:r>
      <w:r w:rsidR="004237F5">
        <w:t>competition</w:t>
      </w:r>
      <w:r>
        <w:t xml:space="preserve"> were compared with the </w:t>
      </w:r>
      <w:r w:rsidR="002D2713">
        <w:t xml:space="preserve">actual </w:t>
      </w:r>
      <w:r>
        <w:t>striking data from the bands placed first, fifth and ninth (</w:t>
      </w:r>
      <w:r w:rsidR="00DA4000">
        <w:t xml:space="preserve">i.e. </w:t>
      </w:r>
      <w:r>
        <w:t xml:space="preserve">last) in the 2010 </w:t>
      </w:r>
      <w:r w:rsidRPr="00855707">
        <w:rPr>
          <w:i/>
          <w:iCs/>
        </w:rPr>
        <w:t>National 12-Bell Striking Competition</w:t>
      </w:r>
      <w:r>
        <w:t xml:space="preserve"> held at Crediton. This </w:t>
      </w:r>
      <w:r w:rsidR="002D2713">
        <w:t xml:space="preserve">striking </w:t>
      </w:r>
      <w:r>
        <w:t>data is used for testing by the CAS developer</w:t>
      </w:r>
      <w:r>
        <w:rPr>
          <w:rStyle w:val="FootnoteReference"/>
        </w:rPr>
        <w:footnoteReference w:id="7"/>
      </w:r>
      <w:r>
        <w:t>.</w:t>
      </w:r>
    </w:p>
    <w:p w14:paraId="7953075B" w14:textId="2EDD8F73" w:rsidR="00855707" w:rsidRDefault="00855707" w:rsidP="00855707">
      <w:r>
        <w:t xml:space="preserve">This </w:t>
      </w:r>
      <w:r w:rsidR="002D2713">
        <w:t>comparison does not pretend to be a detail statistical analysis and</w:t>
      </w:r>
      <w:r>
        <w:t xml:space="preserve"> should be treated with a degree of caution, but </w:t>
      </w:r>
      <w:r w:rsidR="002D2713">
        <w:t xml:space="preserve">it </w:t>
      </w:r>
      <w:r>
        <w:t xml:space="preserve">does provide a rough </w:t>
      </w:r>
      <w:r w:rsidR="002D2713">
        <w:t xml:space="preserve">indication of the relative </w:t>
      </w:r>
      <w:r w:rsidR="0039633C">
        <w:t>magnitude</w:t>
      </w:r>
      <w:r w:rsidR="002D2713">
        <w:t>s</w:t>
      </w:r>
      <w:r w:rsidR="004237F5">
        <w:t xml:space="preserve"> of the errors introduced by the simulator, and </w:t>
      </w:r>
      <w:r w:rsidR="002D2713">
        <w:t xml:space="preserve">of </w:t>
      </w:r>
      <w:r w:rsidR="004237F5">
        <w:t>the errors</w:t>
      </w:r>
      <w:r w:rsidR="00DA4000">
        <w:t xml:space="preserve"> naturally</w:t>
      </w:r>
      <w:r w:rsidR="004237F5">
        <w:t xml:space="preserve"> incurred by highly experienced real ringers ringing under competition conditions.</w:t>
      </w:r>
    </w:p>
    <w:p w14:paraId="23321B35" w14:textId="04D4E807" w:rsidR="004237F5" w:rsidRPr="00855707" w:rsidRDefault="004237F5" w:rsidP="00855707">
      <w:r>
        <w:t xml:space="preserve">The speed of </w:t>
      </w:r>
      <w:r w:rsidR="00DA4000">
        <w:t xml:space="preserve">competition </w:t>
      </w:r>
      <w:r>
        <w:t>ringing and the overall number of changes rung are broadly comparable with the simulator test scenarios above</w:t>
      </w:r>
      <w:r w:rsidR="002D2713">
        <w:rPr>
          <w:rStyle w:val="FootnoteReference"/>
        </w:rPr>
        <w:footnoteReference w:id="8"/>
      </w:r>
      <w:r>
        <w:t>.</w:t>
      </w:r>
    </w:p>
    <w:p w14:paraId="7E5DDE77" w14:textId="5144EFEE" w:rsidR="00B1566D" w:rsidRPr="00B1566D" w:rsidRDefault="00855707" w:rsidP="00B1566D">
      <w:pPr>
        <w:pStyle w:val="Heading2"/>
      </w:pPr>
      <w:bookmarkStart w:id="115" w:name="_Toc29041571"/>
      <w:r>
        <w:t xml:space="preserve">Scenario F – </w:t>
      </w:r>
      <w:r w:rsidR="00B1566D">
        <w:t>Crediton 2010 First Placed Band</w:t>
      </w:r>
      <w:bookmarkEnd w:id="115"/>
    </w:p>
    <w:p w14:paraId="1661078B" w14:textId="3C1DD94E" w:rsidR="00B1566D" w:rsidRDefault="00B1566D" w:rsidP="00B1566D">
      <w:pPr>
        <w:keepNext/>
        <w:jc w:val="center"/>
      </w:pPr>
      <w:r>
        <w:rPr>
          <w:noProof/>
        </w:rPr>
        <w:drawing>
          <wp:inline distT="0" distB="0" distL="0" distR="0" wp14:anchorId="60265848" wp14:editId="61B10D85">
            <wp:extent cx="3734321" cy="2076740"/>
            <wp:effectExtent l="19050" t="19050" r="19050" b="19050"/>
            <wp:docPr id="105" name="Picture 10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F.png"/>
                    <pic:cNvPicPr/>
                  </pic:nvPicPr>
                  <pic:blipFill>
                    <a:blip r:embed="rId18">
                      <a:extLst>
                        <a:ext uri="{28A0092B-C50C-407E-A947-70E740481C1C}">
                          <a14:useLocalDpi xmlns:a14="http://schemas.microsoft.com/office/drawing/2010/main" val="0"/>
                        </a:ext>
                      </a:extLst>
                    </a:blip>
                    <a:stretch>
                      <a:fillRect/>
                    </a:stretch>
                  </pic:blipFill>
                  <pic:spPr>
                    <a:xfrm>
                      <a:off x="0" y="0"/>
                      <a:ext cx="3734321" cy="2076740"/>
                    </a:xfrm>
                    <a:prstGeom prst="rect">
                      <a:avLst/>
                    </a:prstGeom>
                    <a:ln w="12700">
                      <a:solidFill>
                        <a:schemeClr val="tx1"/>
                      </a:solidFill>
                    </a:ln>
                  </pic:spPr>
                </pic:pic>
              </a:graphicData>
            </a:graphic>
          </wp:inline>
        </w:drawing>
      </w:r>
    </w:p>
    <w:p w14:paraId="2B8A59BF" w14:textId="6D32B9B8" w:rsidR="00B1566D" w:rsidRDefault="00B1566D" w:rsidP="00B1566D">
      <w:pPr>
        <w:pStyle w:val="Caption"/>
        <w:jc w:val="center"/>
      </w:pPr>
      <w:bookmarkStart w:id="116" w:name="_Toc29041584"/>
      <w:r>
        <w:t xml:space="preserve">Figure </w:t>
      </w:r>
      <w:r w:rsidR="00000000">
        <w:fldChar w:fldCharType="begin"/>
      </w:r>
      <w:r w:rsidR="00000000">
        <w:instrText xml:space="preserve"> SEQ Figure \* ARABIC </w:instrText>
      </w:r>
      <w:r w:rsidR="00000000">
        <w:fldChar w:fldCharType="separate"/>
      </w:r>
      <w:r w:rsidR="00D63A74">
        <w:rPr>
          <w:noProof/>
        </w:rPr>
        <w:t>9</w:t>
      </w:r>
      <w:r w:rsidR="00000000">
        <w:rPr>
          <w:noProof/>
        </w:rPr>
        <w:fldChar w:fldCharType="end"/>
      </w:r>
      <w:r>
        <w:t xml:space="preserve"> – </w:t>
      </w:r>
      <w:r w:rsidR="00855707">
        <w:t>Crediton 1</w:t>
      </w:r>
      <w:r w:rsidR="00855707" w:rsidRPr="00855707">
        <w:rPr>
          <w:vertAlign w:val="superscript"/>
        </w:rPr>
        <w:t>st</w:t>
      </w:r>
      <w:r w:rsidR="00855707">
        <w:t xml:space="preserve"> Placed Band</w:t>
      </w:r>
      <w:bookmarkEnd w:id="116"/>
    </w:p>
    <w:p w14:paraId="58F86041" w14:textId="5F1CA7E0" w:rsidR="00B1566D" w:rsidRPr="00B1566D" w:rsidRDefault="00855707" w:rsidP="00B1566D">
      <w:pPr>
        <w:pStyle w:val="Heading2"/>
      </w:pPr>
      <w:bookmarkStart w:id="117" w:name="_Toc29041572"/>
      <w:r>
        <w:t xml:space="preserve">Scenario G – </w:t>
      </w:r>
      <w:r w:rsidR="00B1566D">
        <w:t>Crediton 2010 Fifth Placed Band</w:t>
      </w:r>
      <w:bookmarkEnd w:id="117"/>
    </w:p>
    <w:p w14:paraId="69225AB8" w14:textId="279D1246" w:rsidR="00B1566D" w:rsidRDefault="00B1566D" w:rsidP="00B1566D">
      <w:pPr>
        <w:keepNext/>
        <w:jc w:val="center"/>
      </w:pPr>
      <w:r>
        <w:rPr>
          <w:noProof/>
        </w:rPr>
        <w:drawing>
          <wp:inline distT="0" distB="0" distL="0" distR="0" wp14:anchorId="4FD2D56E" wp14:editId="7AF575A4">
            <wp:extent cx="3734321" cy="2076740"/>
            <wp:effectExtent l="19050" t="19050" r="19050" b="19050"/>
            <wp:docPr id="107" name="Picture 10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G.png"/>
                    <pic:cNvPicPr/>
                  </pic:nvPicPr>
                  <pic:blipFill>
                    <a:blip r:embed="rId19">
                      <a:extLst>
                        <a:ext uri="{28A0092B-C50C-407E-A947-70E740481C1C}">
                          <a14:useLocalDpi xmlns:a14="http://schemas.microsoft.com/office/drawing/2010/main" val="0"/>
                        </a:ext>
                      </a:extLst>
                    </a:blip>
                    <a:stretch>
                      <a:fillRect/>
                    </a:stretch>
                  </pic:blipFill>
                  <pic:spPr>
                    <a:xfrm>
                      <a:off x="0" y="0"/>
                      <a:ext cx="3734321" cy="2076740"/>
                    </a:xfrm>
                    <a:prstGeom prst="rect">
                      <a:avLst/>
                    </a:prstGeom>
                    <a:ln w="12700">
                      <a:solidFill>
                        <a:schemeClr val="tx1"/>
                      </a:solidFill>
                    </a:ln>
                  </pic:spPr>
                </pic:pic>
              </a:graphicData>
            </a:graphic>
          </wp:inline>
        </w:drawing>
      </w:r>
    </w:p>
    <w:p w14:paraId="7216B0B4" w14:textId="2B29CE99" w:rsidR="00B1566D" w:rsidRDefault="00B1566D" w:rsidP="00B1566D">
      <w:pPr>
        <w:pStyle w:val="Caption"/>
        <w:jc w:val="center"/>
      </w:pPr>
      <w:bookmarkStart w:id="118" w:name="_Toc29041585"/>
      <w:r>
        <w:t xml:space="preserve">Figure </w:t>
      </w:r>
      <w:r w:rsidR="00000000">
        <w:fldChar w:fldCharType="begin"/>
      </w:r>
      <w:r w:rsidR="00000000">
        <w:instrText xml:space="preserve"> SEQ Figure \* ARABIC </w:instrText>
      </w:r>
      <w:r w:rsidR="00000000">
        <w:fldChar w:fldCharType="separate"/>
      </w:r>
      <w:r w:rsidR="00D63A74">
        <w:rPr>
          <w:noProof/>
        </w:rPr>
        <w:t>10</w:t>
      </w:r>
      <w:r w:rsidR="00000000">
        <w:rPr>
          <w:noProof/>
        </w:rPr>
        <w:fldChar w:fldCharType="end"/>
      </w:r>
      <w:r>
        <w:t xml:space="preserve"> – </w:t>
      </w:r>
      <w:r w:rsidR="00855707">
        <w:t>Crediton 5</w:t>
      </w:r>
      <w:r w:rsidR="00855707" w:rsidRPr="00855707">
        <w:rPr>
          <w:vertAlign w:val="superscript"/>
        </w:rPr>
        <w:t>th</w:t>
      </w:r>
      <w:r w:rsidR="00855707">
        <w:t xml:space="preserve"> Placed Band</w:t>
      </w:r>
      <w:bookmarkEnd w:id="118"/>
    </w:p>
    <w:p w14:paraId="062A1AE2" w14:textId="158BBC96" w:rsidR="00B1566D" w:rsidRPr="00B1566D" w:rsidRDefault="00855707" w:rsidP="00B1566D">
      <w:pPr>
        <w:pStyle w:val="Heading2"/>
      </w:pPr>
      <w:bookmarkStart w:id="119" w:name="_Toc29041573"/>
      <w:r>
        <w:lastRenderedPageBreak/>
        <w:t xml:space="preserve">Scenario H – </w:t>
      </w:r>
      <w:r w:rsidR="00B1566D">
        <w:t>Crediton 2010 Ninth Placed Band</w:t>
      </w:r>
      <w:bookmarkEnd w:id="119"/>
    </w:p>
    <w:p w14:paraId="5A0CE8C7" w14:textId="65AE3920" w:rsidR="00B1566D" w:rsidRDefault="00B1566D" w:rsidP="00B1566D">
      <w:pPr>
        <w:keepNext/>
        <w:jc w:val="center"/>
      </w:pPr>
      <w:r>
        <w:rPr>
          <w:noProof/>
        </w:rPr>
        <w:drawing>
          <wp:inline distT="0" distB="0" distL="0" distR="0" wp14:anchorId="3263D4C3" wp14:editId="14D842EF">
            <wp:extent cx="3743847" cy="2076740"/>
            <wp:effectExtent l="19050" t="19050" r="9525" b="19050"/>
            <wp:docPr id="108" name="Picture 10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H.png"/>
                    <pic:cNvPicPr/>
                  </pic:nvPicPr>
                  <pic:blipFill>
                    <a:blip r:embed="rId20">
                      <a:extLst>
                        <a:ext uri="{28A0092B-C50C-407E-A947-70E740481C1C}">
                          <a14:useLocalDpi xmlns:a14="http://schemas.microsoft.com/office/drawing/2010/main" val="0"/>
                        </a:ext>
                      </a:extLst>
                    </a:blip>
                    <a:stretch>
                      <a:fillRect/>
                    </a:stretch>
                  </pic:blipFill>
                  <pic:spPr>
                    <a:xfrm>
                      <a:off x="0" y="0"/>
                      <a:ext cx="3743847" cy="2076740"/>
                    </a:xfrm>
                    <a:prstGeom prst="rect">
                      <a:avLst/>
                    </a:prstGeom>
                    <a:ln w="12700">
                      <a:solidFill>
                        <a:schemeClr val="tx1"/>
                      </a:solidFill>
                    </a:ln>
                  </pic:spPr>
                </pic:pic>
              </a:graphicData>
            </a:graphic>
          </wp:inline>
        </w:drawing>
      </w:r>
    </w:p>
    <w:p w14:paraId="7D100F54" w14:textId="68F8B7BD" w:rsidR="00B1566D" w:rsidRDefault="00B1566D" w:rsidP="00B1566D">
      <w:pPr>
        <w:pStyle w:val="Caption"/>
        <w:jc w:val="center"/>
      </w:pPr>
      <w:bookmarkStart w:id="120" w:name="_Toc29041586"/>
      <w:r>
        <w:t xml:space="preserve">Figure </w:t>
      </w:r>
      <w:r w:rsidR="00000000">
        <w:fldChar w:fldCharType="begin"/>
      </w:r>
      <w:r w:rsidR="00000000">
        <w:instrText xml:space="preserve"> SEQ Figure \* ARABIC </w:instrText>
      </w:r>
      <w:r w:rsidR="00000000">
        <w:fldChar w:fldCharType="separate"/>
      </w:r>
      <w:r w:rsidR="00D63A74">
        <w:rPr>
          <w:noProof/>
        </w:rPr>
        <w:t>11</w:t>
      </w:r>
      <w:r w:rsidR="00000000">
        <w:rPr>
          <w:noProof/>
        </w:rPr>
        <w:fldChar w:fldCharType="end"/>
      </w:r>
      <w:r>
        <w:t xml:space="preserve"> – </w:t>
      </w:r>
      <w:r w:rsidR="00855707">
        <w:t>Crediton 9</w:t>
      </w:r>
      <w:r w:rsidR="00855707" w:rsidRPr="00855707">
        <w:rPr>
          <w:vertAlign w:val="superscript"/>
        </w:rPr>
        <w:t>th</w:t>
      </w:r>
      <w:r w:rsidR="00855707">
        <w:t xml:space="preserve"> Placed Band</w:t>
      </w:r>
      <w:bookmarkEnd w:id="120"/>
    </w:p>
    <w:p w14:paraId="67D2627B" w14:textId="0E0C824E" w:rsidR="00B1566D" w:rsidRDefault="00B1566D" w:rsidP="00B1566D">
      <w:pPr>
        <w:pStyle w:val="Heading2"/>
      </w:pPr>
      <w:bookmarkStart w:id="121" w:name="_Toc29041574"/>
      <w:r>
        <w:t>Overall Result</w:t>
      </w:r>
      <w:bookmarkEnd w:id="121"/>
    </w:p>
    <w:p w14:paraId="635B3371" w14:textId="1AC2F95A" w:rsidR="004237F5" w:rsidRDefault="004237F5" w:rsidP="004237F5">
      <w:pPr>
        <w:keepNext/>
      </w:pPr>
      <w:r>
        <w:t xml:space="preserve">The CAS </w:t>
      </w:r>
      <w:r w:rsidR="00DA4000">
        <w:t>s</w:t>
      </w:r>
      <w:r>
        <w:t xml:space="preserve">ummary results for all </w:t>
      </w:r>
      <w:r w:rsidR="00DA4000">
        <w:t xml:space="preserve">virtual and competition </w:t>
      </w:r>
      <w:r>
        <w:t>scenarios are shown in the following table:</w:t>
      </w:r>
    </w:p>
    <w:p w14:paraId="3FE7F184" w14:textId="30E0FB9A" w:rsidR="00B1566D" w:rsidRDefault="00FE3B27" w:rsidP="00FE3B27">
      <w:pPr>
        <w:keepNext/>
        <w:jc w:val="center"/>
      </w:pPr>
      <w:r>
        <w:rPr>
          <w:noProof/>
        </w:rPr>
        <w:drawing>
          <wp:inline distT="0" distB="0" distL="0" distR="0" wp14:anchorId="42211930" wp14:editId="6AD3CDE4">
            <wp:extent cx="5731510" cy="3743960"/>
            <wp:effectExtent l="19050" t="19050" r="21590" b="2794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dSummary8_Masked.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743960"/>
                    </a:xfrm>
                    <a:prstGeom prst="rect">
                      <a:avLst/>
                    </a:prstGeom>
                    <a:ln w="12700">
                      <a:solidFill>
                        <a:schemeClr val="tx1"/>
                      </a:solidFill>
                    </a:ln>
                  </pic:spPr>
                </pic:pic>
              </a:graphicData>
            </a:graphic>
          </wp:inline>
        </w:drawing>
      </w:r>
    </w:p>
    <w:p w14:paraId="5142E6EE" w14:textId="2A0CC00F" w:rsidR="00B1566D" w:rsidRDefault="00B1566D" w:rsidP="00B1566D">
      <w:pPr>
        <w:pStyle w:val="Caption"/>
        <w:jc w:val="center"/>
      </w:pPr>
      <w:bookmarkStart w:id="122" w:name="_Toc29041587"/>
      <w:r>
        <w:t xml:space="preserve">Figure </w:t>
      </w:r>
      <w:r w:rsidR="00000000">
        <w:fldChar w:fldCharType="begin"/>
      </w:r>
      <w:r w:rsidR="00000000">
        <w:instrText xml:space="preserve"> SEQ Figure \* ARABIC </w:instrText>
      </w:r>
      <w:r w:rsidR="00000000">
        <w:fldChar w:fldCharType="separate"/>
      </w:r>
      <w:r w:rsidR="00D63A74">
        <w:rPr>
          <w:noProof/>
        </w:rPr>
        <w:t>12</w:t>
      </w:r>
      <w:r w:rsidR="00000000">
        <w:rPr>
          <w:noProof/>
        </w:rPr>
        <w:fldChar w:fldCharType="end"/>
      </w:r>
      <w:r>
        <w:t xml:space="preserve"> –</w:t>
      </w:r>
      <w:r w:rsidR="0039633C">
        <w:t xml:space="preserve"> Overall CAS Results</w:t>
      </w:r>
      <w:bookmarkEnd w:id="122"/>
    </w:p>
    <w:p w14:paraId="035E98FB" w14:textId="3CFDC53B" w:rsidR="00B57BA8" w:rsidRDefault="004237F5" w:rsidP="00B1566D">
      <w:r>
        <w:t>As might be expected, all the simulator results are bunched up at the left side of the analysis, showing that the error</w:t>
      </w:r>
      <w:r w:rsidR="0039633C">
        <w:t>s</w:t>
      </w:r>
      <w:r>
        <w:t xml:space="preserve"> introduced by the simulator are very much smaller than the errors naturally incurred by </w:t>
      </w:r>
      <w:r w:rsidR="00D87442">
        <w:t>the human ringers</w:t>
      </w:r>
      <w:r>
        <w:t>.</w:t>
      </w:r>
    </w:p>
    <w:p w14:paraId="16328D33" w14:textId="28EF3147" w:rsidR="00B57BA8" w:rsidRDefault="0039633C" w:rsidP="00B1566D">
      <w:r>
        <w:t>Overall, the assumption that variable odd-</w:t>
      </w:r>
      <w:proofErr w:type="spellStart"/>
      <w:r>
        <w:t>struckness</w:t>
      </w:r>
      <w:proofErr w:type="spellEnd"/>
      <w:r>
        <w:t xml:space="preserve"> introduced by polling simulator inputs is too small to be significant does </w:t>
      </w:r>
      <w:r w:rsidR="005275CC">
        <w:t>appear</w:t>
      </w:r>
      <w:r>
        <w:t xml:space="preserve"> to be justified.</w:t>
      </w:r>
    </w:p>
    <w:p w14:paraId="5A182B12" w14:textId="77777777" w:rsidR="00DA4000" w:rsidRDefault="00DA4000" w:rsidP="00DA4000">
      <w:pPr>
        <w:pStyle w:val="Heading1"/>
      </w:pPr>
      <w:bookmarkStart w:id="123" w:name="_Toc28892903"/>
      <w:bookmarkStart w:id="124" w:name="_Toc29041575"/>
      <w:r>
        <w:lastRenderedPageBreak/>
        <w:t>Acknowledgements</w:t>
      </w:r>
      <w:bookmarkEnd w:id="123"/>
      <w:bookmarkEnd w:id="124"/>
    </w:p>
    <w:p w14:paraId="1D30E51B" w14:textId="402CA231" w:rsidR="00DA4000" w:rsidRDefault="00DA4000" w:rsidP="00DA4000">
      <w:r>
        <w:t>CAS is developed and released under the GPL by Mark B Davies.</w:t>
      </w:r>
    </w:p>
    <w:p w14:paraId="69B454FA" w14:textId="77777777" w:rsidR="005275CC" w:rsidRDefault="00DA4000" w:rsidP="00DA4000">
      <w:r>
        <w:t xml:space="preserve">Abel is developed by </w:t>
      </w:r>
      <w:r w:rsidRPr="00DB2E7A">
        <w:t>Chris Hughes and Simon Feather</w:t>
      </w:r>
      <w:r w:rsidR="005275CC">
        <w:t xml:space="preserve">, and is </w:t>
      </w:r>
      <w:r w:rsidR="005275CC" w:rsidRPr="005275CC">
        <w:t xml:space="preserve">copyright © 2019 </w:t>
      </w:r>
      <w:proofErr w:type="spellStart"/>
      <w:r w:rsidR="005275CC" w:rsidRPr="005275CC">
        <w:t>AbelSim</w:t>
      </w:r>
      <w:proofErr w:type="spellEnd"/>
      <w:r w:rsidR="005275CC" w:rsidRPr="005275CC">
        <w:t xml:space="preserve"> Ltd.</w:t>
      </w:r>
    </w:p>
    <w:sectPr w:rsidR="005275CC" w:rsidSect="00B3694C">
      <w:headerReference w:type="even" r:id="rId22"/>
      <w:headerReference w:type="default" r:id="rId23"/>
      <w:footerReference w:type="even" r:id="rId24"/>
      <w:footerReference w:type="default" r:id="rId25"/>
      <w:footerReference w:type="first" r:id="rId26"/>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B81E2" w14:textId="77777777" w:rsidR="00B52ACA" w:rsidRDefault="00B52ACA" w:rsidP="00787764">
      <w:pPr>
        <w:spacing w:after="0" w:line="240" w:lineRule="auto"/>
      </w:pPr>
      <w:r>
        <w:separator/>
      </w:r>
    </w:p>
  </w:endnote>
  <w:endnote w:type="continuationSeparator" w:id="0">
    <w:p w14:paraId="3EF556F9" w14:textId="77777777" w:rsidR="00B52ACA" w:rsidRDefault="00B52ACA"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850763"/>
      <w:docPartObj>
        <w:docPartGallery w:val="Page Numbers (Bottom of Page)"/>
        <w:docPartUnique/>
      </w:docPartObj>
    </w:sdtPr>
    <w:sdtEndPr>
      <w:rPr>
        <w:noProof/>
      </w:rPr>
    </w:sdtEndPr>
    <w:sdtContent>
      <w:p w14:paraId="6EB856A4" w14:textId="77777777" w:rsidR="00FE3B27" w:rsidRDefault="00FE3B27">
        <w:pPr>
          <w:pStyle w:val="Footer"/>
          <w:jc w:val="center"/>
        </w:pPr>
        <w:r>
          <w:fldChar w:fldCharType="begin"/>
        </w:r>
        <w:r>
          <w:instrText xml:space="preserve"> PAGE   \* MERGEFORMAT </w:instrText>
        </w:r>
        <w:r>
          <w:fldChar w:fldCharType="separate"/>
        </w:r>
        <w:r>
          <w:rPr>
            <w:noProof/>
          </w:rPr>
          <w:t>58</w:t>
        </w:r>
        <w:r>
          <w:rPr>
            <w:noProof/>
          </w:rPr>
          <w:fldChar w:fldCharType="end"/>
        </w:r>
      </w:p>
    </w:sdtContent>
  </w:sdt>
  <w:p w14:paraId="30E0CEC9" w14:textId="77777777" w:rsidR="00FE3B27" w:rsidRDefault="00FE3B27"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8789185"/>
      <w:docPartObj>
        <w:docPartGallery w:val="Page Numbers (Bottom of Page)"/>
        <w:docPartUnique/>
      </w:docPartObj>
    </w:sdtPr>
    <w:sdtEndPr>
      <w:rPr>
        <w:noProof/>
      </w:rPr>
    </w:sdtEndPr>
    <w:sdtContent>
      <w:p w14:paraId="62743F26" w14:textId="77777777" w:rsidR="00FE3B27" w:rsidRDefault="00FE3B27">
        <w:pPr>
          <w:pStyle w:val="Footer"/>
          <w:jc w:val="center"/>
        </w:pPr>
        <w:r>
          <w:fldChar w:fldCharType="begin"/>
        </w:r>
        <w:r>
          <w:instrText xml:space="preserve"> PAGE   \* MERGEFORMAT </w:instrText>
        </w:r>
        <w:r>
          <w:fldChar w:fldCharType="separate"/>
        </w:r>
        <w:r>
          <w:rPr>
            <w:noProof/>
          </w:rPr>
          <w:t>57</w:t>
        </w:r>
        <w:r>
          <w:rPr>
            <w:noProof/>
          </w:rPr>
          <w:fldChar w:fldCharType="end"/>
        </w:r>
      </w:p>
    </w:sdtContent>
  </w:sdt>
  <w:p w14:paraId="20A7764A" w14:textId="77777777" w:rsidR="00FE3B27" w:rsidRDefault="00FE3B27"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FD60A" w14:textId="558DCEF6" w:rsidR="00FE3B27" w:rsidRDefault="00FE3B27">
    <w:pPr>
      <w:pStyle w:val="Footer"/>
      <w:jc w:val="center"/>
    </w:pPr>
  </w:p>
  <w:p w14:paraId="7F833836" w14:textId="77777777" w:rsidR="00FE3B27" w:rsidRDefault="00FE3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08CD9" w14:textId="77777777" w:rsidR="00B52ACA" w:rsidRDefault="00B52ACA" w:rsidP="00787764">
      <w:pPr>
        <w:spacing w:after="0" w:line="240" w:lineRule="auto"/>
      </w:pPr>
      <w:r>
        <w:separator/>
      </w:r>
    </w:p>
  </w:footnote>
  <w:footnote w:type="continuationSeparator" w:id="0">
    <w:p w14:paraId="6B915534" w14:textId="77777777" w:rsidR="00B52ACA" w:rsidRDefault="00B52ACA" w:rsidP="00787764">
      <w:pPr>
        <w:spacing w:after="0" w:line="240" w:lineRule="auto"/>
      </w:pPr>
      <w:r>
        <w:continuationSeparator/>
      </w:r>
    </w:p>
  </w:footnote>
  <w:footnote w:id="1">
    <w:p w14:paraId="37BCA9BF" w14:textId="7393AD4D" w:rsidR="00FE3B27" w:rsidRDefault="00FE3B27">
      <w:pPr>
        <w:pStyle w:val="FootnoteText"/>
      </w:pPr>
      <w:r>
        <w:rPr>
          <w:rStyle w:val="FootnoteReference"/>
        </w:rPr>
        <w:footnoteRef/>
      </w:r>
      <w:r>
        <w:t xml:space="preserve"> </w:t>
      </w:r>
      <w:r w:rsidR="00000000">
        <w:fldChar w:fldCharType="begin"/>
      </w:r>
      <w:ins w:id="50" w:author="Andrew Instone-Cowie" w:date="2024-06-19T12:19:00Z" w16du:dateUtc="2024-06-19T11:19:00Z">
        <w:r w:rsidR="007B3774">
          <w:instrText>HYPERLINK "https://creativecommons.org/licenses/by-sa/4.0/"</w:instrText>
        </w:r>
      </w:ins>
      <w:del w:id="51" w:author="Andrew Instone-Cowie" w:date="2024-06-19T12:19:00Z" w16du:dateUtc="2024-06-19T11:19:00Z">
        <w:r w:rsidR="00000000" w:rsidDel="007B3774">
          <w:delInstrText>HYPERLINK "http://creativecommons.org/licenses/by-sa/4.0/"</w:delInstrText>
        </w:r>
      </w:del>
      <w:ins w:id="52" w:author="Andrew Instone-Cowie" w:date="2024-06-19T12:19:00Z" w16du:dateUtc="2024-06-19T11:19:00Z"/>
      <w:r w:rsidR="00000000">
        <w:fldChar w:fldCharType="separate"/>
      </w:r>
      <w:del w:id="53" w:author="Andrew Instone-Cowie" w:date="2024-06-19T12:19:00Z" w16du:dateUtc="2024-06-19T11:19:00Z">
        <w:r w:rsidRPr="00C146CF" w:rsidDel="007B3774">
          <w:rPr>
            <w:rStyle w:val="Hyperlink"/>
          </w:rPr>
          <w:delText>http://creativecommons.org/licenses/by-sa/4.0/</w:delText>
        </w:r>
      </w:del>
      <w:ins w:id="54" w:author="Andrew Instone-Cowie" w:date="2024-06-19T12:19:00Z" w16du:dateUtc="2024-06-19T11:19:00Z">
        <w:r w:rsidR="007B3774">
          <w:rPr>
            <w:rStyle w:val="Hyperlink"/>
          </w:rPr>
          <w:t>https://creativecommons.org/licenses/by-sa/4.0/</w:t>
        </w:r>
      </w:ins>
      <w:r w:rsidR="00000000">
        <w:rPr>
          <w:rStyle w:val="Hyperlink"/>
        </w:rPr>
        <w:fldChar w:fldCharType="end"/>
      </w:r>
      <w:r>
        <w:rPr>
          <w:i/>
        </w:rPr>
        <w:t xml:space="preserve"> </w:t>
      </w:r>
    </w:p>
  </w:footnote>
  <w:footnote w:id="2">
    <w:p w14:paraId="461FCCEE" w14:textId="416C35F3" w:rsidR="00FE3B27" w:rsidRDefault="00FE3B27">
      <w:pPr>
        <w:pStyle w:val="FootnoteText"/>
      </w:pPr>
      <w:r>
        <w:rPr>
          <w:rStyle w:val="FootnoteReference"/>
        </w:rPr>
        <w:footnoteRef/>
      </w:r>
      <w:r>
        <w:t xml:space="preserve"> </w:t>
      </w:r>
      <w:r w:rsidR="00000000">
        <w:fldChar w:fldCharType="begin"/>
      </w:r>
      <w:ins w:id="72" w:author="Andrew Instone-Cowie" w:date="2024-06-19T12:20:00Z" w16du:dateUtc="2024-06-19T11:20:00Z">
        <w:r w:rsidR="007B3774">
          <w:instrText>HYPERLINK "https://www.abelsim.co.uk"</w:instrText>
        </w:r>
      </w:ins>
      <w:del w:id="73" w:author="Andrew Instone-Cowie" w:date="2024-06-19T12:20:00Z" w16du:dateUtc="2024-06-19T11:20:00Z">
        <w:r w:rsidR="00000000" w:rsidDel="007B3774">
          <w:delInstrText>HYPERLINK "http://www.abelsim.co.uk/"</w:delInstrText>
        </w:r>
      </w:del>
      <w:ins w:id="74" w:author="Andrew Instone-Cowie" w:date="2024-06-19T12:20:00Z" w16du:dateUtc="2024-06-19T11:20:00Z"/>
      <w:r w:rsidR="00000000">
        <w:fldChar w:fldCharType="separate"/>
      </w:r>
      <w:del w:id="75" w:author="Andrew Instone-Cowie" w:date="2024-06-19T12:20:00Z" w16du:dateUtc="2024-06-19T11:20:00Z">
        <w:r w:rsidRPr="00E16BB4" w:rsidDel="007B3774">
          <w:rPr>
            <w:rStyle w:val="Hyperlink"/>
          </w:rPr>
          <w:delText>http://www.abelsim.co.uk/</w:delText>
        </w:r>
      </w:del>
      <w:ins w:id="76" w:author="Andrew Instone-Cowie" w:date="2024-06-19T12:20:00Z" w16du:dateUtc="2024-06-19T11:20:00Z">
        <w:r w:rsidR="007B3774">
          <w:rPr>
            <w:rStyle w:val="Hyperlink"/>
          </w:rPr>
          <w:t>https://www.abelsim.co.uk</w:t>
        </w:r>
      </w:ins>
      <w:r w:rsidR="00000000">
        <w:rPr>
          <w:rStyle w:val="Hyperlink"/>
        </w:rPr>
        <w:fldChar w:fldCharType="end"/>
      </w:r>
      <w:r>
        <w:t xml:space="preserve"> </w:t>
      </w:r>
    </w:p>
  </w:footnote>
  <w:footnote w:id="3">
    <w:p w14:paraId="51F3B4B2" w14:textId="26CFF369" w:rsidR="007D54F7" w:rsidRDefault="007D54F7">
      <w:pPr>
        <w:pStyle w:val="FootnoteText"/>
      </w:pPr>
      <w:r>
        <w:rPr>
          <w:rStyle w:val="FootnoteReference"/>
        </w:rPr>
        <w:footnoteRef/>
      </w:r>
      <w:r>
        <w:t xml:space="preserve"> </w:t>
      </w:r>
      <w:r w:rsidR="00000000">
        <w:fldChar w:fldCharType="begin"/>
      </w:r>
      <w:ins w:id="77" w:author="Andrew Instone-Cowie" w:date="2024-06-19T12:20:00Z" w16du:dateUtc="2024-06-19T11:20:00Z">
        <w:r w:rsidR="007B3774">
          <w:instrText>HYPERLINK "https://www.abelsim.co.uk/doc/striking.htm"</w:instrText>
        </w:r>
      </w:ins>
      <w:del w:id="78" w:author="Andrew Instone-Cowie" w:date="2024-06-19T12:20:00Z" w16du:dateUtc="2024-06-19T11:20:00Z">
        <w:r w:rsidR="00000000" w:rsidDel="007B3774">
          <w:delInstrText>HYPERLINK "http://www.abelsim.co.uk/doc/striking.htm"</w:delInstrText>
        </w:r>
      </w:del>
      <w:ins w:id="79" w:author="Andrew Instone-Cowie" w:date="2024-06-19T12:20:00Z" w16du:dateUtc="2024-06-19T11:20:00Z"/>
      <w:r w:rsidR="00000000">
        <w:fldChar w:fldCharType="separate"/>
      </w:r>
      <w:del w:id="80" w:author="Andrew Instone-Cowie" w:date="2024-06-19T12:20:00Z" w16du:dateUtc="2024-06-19T11:20:00Z">
        <w:r w:rsidRPr="003C62F3" w:rsidDel="007B3774">
          <w:rPr>
            <w:rStyle w:val="Hyperlink"/>
          </w:rPr>
          <w:delText>http://www.abe</w:delText>
        </w:r>
        <w:r w:rsidRPr="003C62F3" w:rsidDel="007B3774">
          <w:rPr>
            <w:rStyle w:val="Hyperlink"/>
          </w:rPr>
          <w:delText>lsim.co.uk/doc/striking.htm</w:delText>
        </w:r>
      </w:del>
      <w:ins w:id="81" w:author="Andrew Instone-Cowie" w:date="2024-06-19T12:20:00Z" w16du:dateUtc="2024-06-19T11:20:00Z">
        <w:r w:rsidR="007B3774">
          <w:rPr>
            <w:rStyle w:val="Hyperlink"/>
          </w:rPr>
          <w:t>https://www.abelsim.co.uk/doc/striking.htm</w:t>
        </w:r>
      </w:ins>
      <w:r w:rsidR="00000000">
        <w:rPr>
          <w:rStyle w:val="Hyperlink"/>
        </w:rPr>
        <w:fldChar w:fldCharType="end"/>
      </w:r>
      <w:r>
        <w:t xml:space="preserve"> </w:t>
      </w:r>
    </w:p>
  </w:footnote>
  <w:footnote w:id="4">
    <w:p w14:paraId="7FFC44C6" w14:textId="19150231" w:rsidR="00FE3B27" w:rsidRDefault="00FE3B27">
      <w:pPr>
        <w:pStyle w:val="FootnoteText"/>
      </w:pPr>
      <w:r>
        <w:rPr>
          <w:rStyle w:val="FootnoteReference"/>
        </w:rPr>
        <w:footnoteRef/>
      </w:r>
      <w:r>
        <w:t xml:space="preserve"> </w:t>
      </w:r>
      <w:r w:rsidR="00000000">
        <w:fldChar w:fldCharType="begin"/>
      </w:r>
      <w:ins w:id="82" w:author="Andrew Instone-Cowie" w:date="2024-06-19T12:21:00Z" w16du:dateUtc="2024-06-19T11:21:00Z">
        <w:r w:rsidR="007B3774">
          <w:instrText>HYPERLINK "https://www.12bell.org.uk/downloads/cas1.4.zip"</w:instrText>
        </w:r>
      </w:ins>
      <w:del w:id="83" w:author="Andrew Instone-Cowie" w:date="2024-06-19T12:21:00Z" w16du:dateUtc="2024-06-19T11:21:00Z">
        <w:r w:rsidR="00000000" w:rsidDel="007B3774">
          <w:delInstrText>HYPERLINK "http://www.12bell.org.uk/downloads/cas1.4.zip"</w:delInstrText>
        </w:r>
      </w:del>
      <w:ins w:id="84" w:author="Andrew Instone-Cowie" w:date="2024-06-19T12:21:00Z" w16du:dateUtc="2024-06-19T11:21:00Z"/>
      <w:r w:rsidR="00000000">
        <w:fldChar w:fldCharType="separate"/>
      </w:r>
      <w:del w:id="85" w:author="Andrew Instone-Cowie" w:date="2024-06-19T12:21:00Z" w16du:dateUtc="2024-06-19T11:21:00Z">
        <w:r w:rsidRPr="00E16BB4" w:rsidDel="007B3774">
          <w:rPr>
            <w:rStyle w:val="Hyperlink"/>
          </w:rPr>
          <w:delText>http://www.</w:delText>
        </w:r>
        <w:r w:rsidRPr="00E16BB4" w:rsidDel="007B3774">
          <w:rPr>
            <w:rStyle w:val="Hyperlink"/>
          </w:rPr>
          <w:delText>12bell.org.uk/downloads/cas1.4.zip</w:delText>
        </w:r>
      </w:del>
      <w:ins w:id="86" w:author="Andrew Instone-Cowie" w:date="2024-06-19T12:21:00Z" w16du:dateUtc="2024-06-19T11:21:00Z">
        <w:r w:rsidR="007B3774">
          <w:rPr>
            <w:rStyle w:val="Hyperlink"/>
          </w:rPr>
          <w:t>https://www.12bell.org.uk/downloads/cas1.4.zip</w:t>
        </w:r>
      </w:ins>
      <w:r w:rsidR="00000000">
        <w:rPr>
          <w:rStyle w:val="Hyperlink"/>
        </w:rPr>
        <w:fldChar w:fldCharType="end"/>
      </w:r>
      <w:r>
        <w:t>, released under GNU General Public Licence v3.</w:t>
      </w:r>
    </w:p>
  </w:footnote>
  <w:footnote w:id="5">
    <w:p w14:paraId="1652E3CC" w14:textId="4D0CF268" w:rsidR="00FE3B27" w:rsidRDefault="00FE3B27">
      <w:pPr>
        <w:pStyle w:val="FootnoteText"/>
      </w:pPr>
      <w:r>
        <w:rPr>
          <w:rStyle w:val="FootnoteReference"/>
        </w:rPr>
        <w:footnoteRef/>
      </w:r>
      <w:r>
        <w:t xml:space="preserve"> </w:t>
      </w:r>
      <w:r w:rsidR="00000000">
        <w:fldChar w:fldCharType="begin"/>
      </w:r>
      <w:ins w:id="87" w:author="Andrew Instone-Cowie" w:date="2024-06-19T12:21:00Z" w16du:dateUtc="2024-06-19T11:21:00Z">
        <w:r w:rsidR="007B3774">
          <w:instrText>HYPERLINK "https://www.12bell.org.uk/hawkear/"</w:instrText>
        </w:r>
      </w:ins>
      <w:del w:id="88" w:author="Andrew Instone-Cowie" w:date="2024-06-19T12:21:00Z" w16du:dateUtc="2024-06-19T11:21:00Z">
        <w:r w:rsidR="00000000" w:rsidDel="007B3774">
          <w:delInstrText>HYPERLINK "http://www.12bell.org.uk/hawkear/"</w:delInstrText>
        </w:r>
      </w:del>
      <w:ins w:id="89" w:author="Andrew Instone-Cowie" w:date="2024-06-19T12:21:00Z" w16du:dateUtc="2024-06-19T11:21:00Z"/>
      <w:r w:rsidR="00000000">
        <w:fldChar w:fldCharType="separate"/>
      </w:r>
      <w:del w:id="90" w:author="Andrew Instone-Cowie" w:date="2024-06-19T12:21:00Z" w16du:dateUtc="2024-06-19T11:21:00Z">
        <w:r w:rsidRPr="00E16BB4" w:rsidDel="007B3774">
          <w:rPr>
            <w:rStyle w:val="Hyperlink"/>
          </w:rPr>
          <w:delText>http://www.</w:delText>
        </w:r>
        <w:r w:rsidRPr="00E16BB4" w:rsidDel="007B3774">
          <w:rPr>
            <w:rStyle w:val="Hyperlink"/>
          </w:rPr>
          <w:delText>12bell.org.uk/hawkear/</w:delText>
        </w:r>
      </w:del>
      <w:ins w:id="91" w:author="Andrew Instone-Cowie" w:date="2024-06-19T12:21:00Z" w16du:dateUtc="2024-06-19T11:21:00Z">
        <w:r w:rsidR="007B3774">
          <w:rPr>
            <w:rStyle w:val="Hyperlink"/>
          </w:rPr>
          <w:t>https://www.12bell.org.uk/hawkear/</w:t>
        </w:r>
      </w:ins>
      <w:r w:rsidR="00000000">
        <w:rPr>
          <w:rStyle w:val="Hyperlink"/>
        </w:rPr>
        <w:fldChar w:fldCharType="end"/>
      </w:r>
      <w:r>
        <w:t xml:space="preserve"> </w:t>
      </w:r>
    </w:p>
  </w:footnote>
  <w:footnote w:id="6">
    <w:p w14:paraId="7BF5B92E" w14:textId="6D926A55" w:rsidR="00FE3B27" w:rsidRDefault="00FE3B27">
      <w:pPr>
        <w:pStyle w:val="FootnoteText"/>
      </w:pPr>
      <w:r>
        <w:rPr>
          <w:rStyle w:val="FootnoteReference"/>
        </w:rPr>
        <w:footnoteRef/>
      </w:r>
      <w:r>
        <w:t xml:space="preserve"> </w:t>
      </w:r>
      <w:r w:rsidR="00000000">
        <w:fldChar w:fldCharType="begin"/>
      </w:r>
      <w:ins w:id="92" w:author="Andrew Instone-Cowie" w:date="2024-06-19T12:21:00Z" w16du:dateUtc="2024-06-19T11:21:00Z">
        <w:r w:rsidR="007B3774">
          <w:instrText>HYPERLINK "https://www.12bell.org.uk"</w:instrText>
        </w:r>
      </w:ins>
      <w:del w:id="93" w:author="Andrew Instone-Cowie" w:date="2024-06-19T12:21:00Z" w16du:dateUtc="2024-06-19T11:21:00Z">
        <w:r w:rsidR="00000000" w:rsidDel="007B3774">
          <w:delInstrText>HYPERLINK "http://www.12bell.org.uk/"</w:delInstrText>
        </w:r>
      </w:del>
      <w:ins w:id="94" w:author="Andrew Instone-Cowie" w:date="2024-06-19T12:21:00Z" w16du:dateUtc="2024-06-19T11:21:00Z"/>
      <w:r w:rsidR="00000000">
        <w:fldChar w:fldCharType="separate"/>
      </w:r>
      <w:del w:id="95" w:author="Andrew Instone-Cowie" w:date="2024-06-19T12:21:00Z" w16du:dateUtc="2024-06-19T11:21:00Z">
        <w:r w:rsidRPr="00E16BB4" w:rsidDel="007B3774">
          <w:rPr>
            <w:rStyle w:val="Hyperlink"/>
          </w:rPr>
          <w:delText>http://www</w:delText>
        </w:r>
        <w:r w:rsidRPr="00E16BB4" w:rsidDel="007B3774">
          <w:rPr>
            <w:rStyle w:val="Hyperlink"/>
          </w:rPr>
          <w:delText>.12bell.org.uk/</w:delText>
        </w:r>
      </w:del>
      <w:ins w:id="96" w:author="Andrew Instone-Cowie" w:date="2024-06-19T12:21:00Z" w16du:dateUtc="2024-06-19T11:21:00Z">
        <w:r w:rsidR="007B3774">
          <w:rPr>
            <w:rStyle w:val="Hyperlink"/>
          </w:rPr>
          <w:t>https://www.12bell.org.uk</w:t>
        </w:r>
      </w:ins>
      <w:r w:rsidR="00000000">
        <w:rPr>
          <w:rStyle w:val="Hyperlink"/>
        </w:rPr>
        <w:fldChar w:fldCharType="end"/>
      </w:r>
      <w:r>
        <w:t xml:space="preserve"> </w:t>
      </w:r>
    </w:p>
  </w:footnote>
  <w:footnote w:id="7">
    <w:p w14:paraId="784D6CF3" w14:textId="2DBC27D2" w:rsidR="00FE3B27" w:rsidRDefault="00FE3B27">
      <w:pPr>
        <w:pStyle w:val="FootnoteText"/>
      </w:pPr>
      <w:r>
        <w:rPr>
          <w:rStyle w:val="FootnoteReference"/>
        </w:rPr>
        <w:footnoteRef/>
      </w:r>
      <w:r>
        <w:t xml:space="preserve"> </w:t>
      </w:r>
      <w:hyperlink r:id="rId1" w:history="1">
        <w:r w:rsidRPr="00E16BB4">
          <w:rPr>
            <w:rStyle w:val="Hyperlink"/>
          </w:rPr>
          <w:t>https://github.com/EmBeeDee/CAS</w:t>
        </w:r>
      </w:hyperlink>
      <w:r>
        <w:t xml:space="preserve"> </w:t>
      </w:r>
    </w:p>
  </w:footnote>
  <w:footnote w:id="8">
    <w:p w14:paraId="76D5FF53" w14:textId="36C5F9C6" w:rsidR="002D2713" w:rsidRDefault="002D2713">
      <w:pPr>
        <w:pStyle w:val="FootnoteText"/>
      </w:pPr>
      <w:r>
        <w:rPr>
          <w:rStyle w:val="FootnoteReference"/>
        </w:rPr>
        <w:footnoteRef/>
      </w:r>
      <w:r>
        <w:t xml:space="preserve"> </w:t>
      </w:r>
      <w:r w:rsidR="00000000">
        <w:fldChar w:fldCharType="begin"/>
      </w:r>
      <w:ins w:id="110" w:author="Andrew Instone-Cowie" w:date="2024-06-19T12:22:00Z" w16du:dateUtc="2024-06-19T11:22:00Z">
        <w:r w:rsidR="007B3774">
          <w:instrText>HYPERLINK "https://www.12bell.org.uk/cgi-bin/results.cgi?year=2010&amp;venue=crediton"</w:instrText>
        </w:r>
      </w:ins>
      <w:del w:id="111" w:author="Andrew Instone-Cowie" w:date="2024-06-19T12:22:00Z" w16du:dateUtc="2024-06-19T11:22:00Z">
        <w:r w:rsidR="00000000" w:rsidDel="007B3774">
          <w:delInstrText>HYPERLINK "http://www.12bell.org.uk/cgi-bin/results.cgi?year=2010&amp;venue=crediton"</w:delInstrText>
        </w:r>
      </w:del>
      <w:ins w:id="112" w:author="Andrew Instone-Cowie" w:date="2024-06-19T12:22:00Z" w16du:dateUtc="2024-06-19T11:22:00Z"/>
      <w:r w:rsidR="00000000">
        <w:fldChar w:fldCharType="separate"/>
      </w:r>
      <w:del w:id="113" w:author="Andrew Instone-Cowie" w:date="2024-06-19T12:22:00Z" w16du:dateUtc="2024-06-19T11:22:00Z">
        <w:r w:rsidRPr="003C62F3" w:rsidDel="007B3774">
          <w:rPr>
            <w:rStyle w:val="Hyperlink"/>
          </w:rPr>
          <w:delText>http://www.12bell.org.uk/cgi-bin</w:delText>
        </w:r>
        <w:r w:rsidRPr="003C62F3" w:rsidDel="007B3774">
          <w:rPr>
            <w:rStyle w:val="Hyperlink"/>
          </w:rPr>
          <w:delText>/results.cgi?year=2010&amp;venue=crediton</w:delText>
        </w:r>
      </w:del>
      <w:ins w:id="114" w:author="Andrew Instone-Cowie" w:date="2024-06-19T12:22:00Z" w16du:dateUtc="2024-06-19T11:22:00Z">
        <w:r w:rsidR="007B3774">
          <w:rPr>
            <w:rStyle w:val="Hyperlink"/>
          </w:rPr>
          <w:t>https://www.12bell.org.uk/cgi-bin/results.cgi?year=2010&amp;venue=crediton</w:t>
        </w:r>
      </w:ins>
      <w:r w:rsidR="00000000">
        <w:rPr>
          <w:rStyle w:val="Hyperlink"/>
        </w:rPr>
        <w:fldChar w:fldCharType="end"/>
      </w:r>
      <w:r>
        <w:t>. Note that the judges’ final scores are not derived solely from CAS.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BE896" w14:textId="49F484F7" w:rsidR="00FE3B27" w:rsidRDefault="00FE3B27">
    <w:pPr>
      <w:pStyle w:val="Header"/>
    </w:pPr>
    <w:r>
      <w:t xml:space="preserve">Liverpool Ringing Simulator – A Virtual Striking Competition </w:t>
    </w:r>
    <w:ins w:id="125" w:author="Andrew Instone-Cowie" w:date="2024-06-19T12:18:00Z" w16du:dateUtc="2024-06-19T11:18:00Z">
      <w:r w:rsidR="007B3774">
        <w:t>1.0</w:t>
      </w:r>
    </w:ins>
    <w:del w:id="126" w:author="Andrew Instone-Cowie" w:date="2024-06-19T12:18:00Z" w16du:dateUtc="2024-06-19T11:18:00Z">
      <w:r w:rsidDel="007B3774">
        <w:delText>0.1</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4ED09" w14:textId="21E5A7A7" w:rsidR="00FE3B27" w:rsidRDefault="00FE3B27" w:rsidP="00B3694C">
    <w:pPr>
      <w:pStyle w:val="Header"/>
      <w:jc w:val="right"/>
    </w:pPr>
    <w:r>
      <w:t xml:space="preserve">Liverpool Ringing Simulator – A Virtual Striking Competition </w:t>
    </w:r>
    <w:ins w:id="127" w:author="Andrew Instone-Cowie" w:date="2024-06-19T12:18:00Z" w16du:dateUtc="2024-06-19T11:18:00Z">
      <w:r w:rsidR="007B3774">
        <w:t>1.0</w:t>
      </w:r>
    </w:ins>
    <w:del w:id="128" w:author="Andrew Instone-Cowie" w:date="2024-06-19T12:18:00Z" w16du:dateUtc="2024-06-19T11:18:00Z">
      <w:r w:rsidDel="007B3774">
        <w:delText>0.1</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E54C0"/>
    <w:multiLevelType w:val="hybridMultilevel"/>
    <w:tmpl w:val="9D4C0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EB7557"/>
    <w:multiLevelType w:val="hybridMultilevel"/>
    <w:tmpl w:val="F4760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F6A2A"/>
    <w:multiLevelType w:val="hybridMultilevel"/>
    <w:tmpl w:val="543E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AF50E2"/>
    <w:multiLevelType w:val="hybridMultilevel"/>
    <w:tmpl w:val="81C6E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3F543F"/>
    <w:multiLevelType w:val="hybridMultilevel"/>
    <w:tmpl w:val="855ED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2734AA"/>
    <w:multiLevelType w:val="hybridMultilevel"/>
    <w:tmpl w:val="28081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90BCE"/>
    <w:multiLevelType w:val="hybridMultilevel"/>
    <w:tmpl w:val="0C5C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3D2F3A"/>
    <w:multiLevelType w:val="hybridMultilevel"/>
    <w:tmpl w:val="3CD8A8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7AC1C1A"/>
    <w:multiLevelType w:val="hybridMultilevel"/>
    <w:tmpl w:val="6368F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1E2D4E"/>
    <w:multiLevelType w:val="hybridMultilevel"/>
    <w:tmpl w:val="8BA49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0F53AF"/>
    <w:multiLevelType w:val="hybridMultilevel"/>
    <w:tmpl w:val="2C28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65C35"/>
    <w:multiLevelType w:val="hybridMultilevel"/>
    <w:tmpl w:val="64CA1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267C37"/>
    <w:multiLevelType w:val="hybridMultilevel"/>
    <w:tmpl w:val="1E167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9A4A5B"/>
    <w:multiLevelType w:val="hybridMultilevel"/>
    <w:tmpl w:val="8AB6D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8A421C"/>
    <w:multiLevelType w:val="hybridMultilevel"/>
    <w:tmpl w:val="CA686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C41FD7"/>
    <w:multiLevelType w:val="hybridMultilevel"/>
    <w:tmpl w:val="88DCE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7B120D"/>
    <w:multiLevelType w:val="hybridMultilevel"/>
    <w:tmpl w:val="859E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D62867"/>
    <w:multiLevelType w:val="hybridMultilevel"/>
    <w:tmpl w:val="56CE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387927"/>
    <w:multiLevelType w:val="hybridMultilevel"/>
    <w:tmpl w:val="1F7C5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6A3A9A"/>
    <w:multiLevelType w:val="hybridMultilevel"/>
    <w:tmpl w:val="5D4A5F9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185DAF"/>
    <w:multiLevelType w:val="hybridMultilevel"/>
    <w:tmpl w:val="90381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CB13BB"/>
    <w:multiLevelType w:val="hybridMultilevel"/>
    <w:tmpl w:val="62084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260511"/>
    <w:multiLevelType w:val="hybridMultilevel"/>
    <w:tmpl w:val="04628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700147"/>
    <w:multiLevelType w:val="hybridMultilevel"/>
    <w:tmpl w:val="58DA1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AB7832"/>
    <w:multiLevelType w:val="hybridMultilevel"/>
    <w:tmpl w:val="0520F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113881"/>
    <w:multiLevelType w:val="hybridMultilevel"/>
    <w:tmpl w:val="3D289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2F433B"/>
    <w:multiLevelType w:val="hybridMultilevel"/>
    <w:tmpl w:val="EB0C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070EC4"/>
    <w:multiLevelType w:val="hybridMultilevel"/>
    <w:tmpl w:val="971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AA6B3B"/>
    <w:multiLevelType w:val="hybridMultilevel"/>
    <w:tmpl w:val="2CECD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B924B0"/>
    <w:multiLevelType w:val="hybridMultilevel"/>
    <w:tmpl w:val="94480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F85101"/>
    <w:multiLevelType w:val="hybridMultilevel"/>
    <w:tmpl w:val="D02A6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DA2996"/>
    <w:multiLevelType w:val="hybridMultilevel"/>
    <w:tmpl w:val="57445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88693B"/>
    <w:multiLevelType w:val="hybridMultilevel"/>
    <w:tmpl w:val="9DF2FF0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3C0F82"/>
    <w:multiLevelType w:val="hybridMultilevel"/>
    <w:tmpl w:val="1F8A7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6126F2"/>
    <w:multiLevelType w:val="hybridMultilevel"/>
    <w:tmpl w:val="932ED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1A4111"/>
    <w:multiLevelType w:val="hybridMultilevel"/>
    <w:tmpl w:val="D032B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9D53CB"/>
    <w:multiLevelType w:val="hybridMultilevel"/>
    <w:tmpl w:val="EEF84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9472808">
    <w:abstractNumId w:val="23"/>
  </w:num>
  <w:num w:numId="2" w16cid:durableId="434441268">
    <w:abstractNumId w:val="32"/>
  </w:num>
  <w:num w:numId="3" w16cid:durableId="1046416081">
    <w:abstractNumId w:val="37"/>
  </w:num>
  <w:num w:numId="4" w16cid:durableId="1059862842">
    <w:abstractNumId w:val="31"/>
  </w:num>
  <w:num w:numId="5" w16cid:durableId="739644182">
    <w:abstractNumId w:val="12"/>
  </w:num>
  <w:num w:numId="6" w16cid:durableId="686449292">
    <w:abstractNumId w:val="26"/>
  </w:num>
  <w:num w:numId="7" w16cid:durableId="140539336">
    <w:abstractNumId w:val="1"/>
  </w:num>
  <w:num w:numId="8" w16cid:durableId="944075707">
    <w:abstractNumId w:val="8"/>
  </w:num>
  <w:num w:numId="9" w16cid:durableId="1623610400">
    <w:abstractNumId w:val="21"/>
  </w:num>
  <w:num w:numId="10" w16cid:durableId="1646272530">
    <w:abstractNumId w:val="17"/>
  </w:num>
  <w:num w:numId="11" w16cid:durableId="935478721">
    <w:abstractNumId w:val="14"/>
  </w:num>
  <w:num w:numId="12" w16cid:durableId="866790710">
    <w:abstractNumId w:val="7"/>
  </w:num>
  <w:num w:numId="13" w16cid:durableId="1476020441">
    <w:abstractNumId w:val="10"/>
  </w:num>
  <w:num w:numId="14" w16cid:durableId="1148283286">
    <w:abstractNumId w:val="4"/>
  </w:num>
  <w:num w:numId="15" w16cid:durableId="1862284713">
    <w:abstractNumId w:val="0"/>
  </w:num>
  <w:num w:numId="16" w16cid:durableId="1251619921">
    <w:abstractNumId w:val="24"/>
  </w:num>
  <w:num w:numId="17" w16cid:durableId="1640653051">
    <w:abstractNumId w:val="22"/>
  </w:num>
  <w:num w:numId="18" w16cid:durableId="2070837042">
    <w:abstractNumId w:val="27"/>
  </w:num>
  <w:num w:numId="19" w16cid:durableId="593248389">
    <w:abstractNumId w:val="6"/>
  </w:num>
  <w:num w:numId="20" w16cid:durableId="1643270938">
    <w:abstractNumId w:val="16"/>
  </w:num>
  <w:num w:numId="21" w16cid:durableId="1994067442">
    <w:abstractNumId w:val="34"/>
  </w:num>
  <w:num w:numId="22" w16cid:durableId="1750493430">
    <w:abstractNumId w:val="3"/>
  </w:num>
  <w:num w:numId="23" w16cid:durableId="989552082">
    <w:abstractNumId w:val="25"/>
  </w:num>
  <w:num w:numId="24" w16cid:durableId="17245191">
    <w:abstractNumId w:val="35"/>
  </w:num>
  <w:num w:numId="25" w16cid:durableId="1762141196">
    <w:abstractNumId w:val="5"/>
  </w:num>
  <w:num w:numId="26" w16cid:durableId="797187297">
    <w:abstractNumId w:val="30"/>
  </w:num>
  <w:num w:numId="27" w16cid:durableId="388193265">
    <w:abstractNumId w:val="20"/>
  </w:num>
  <w:num w:numId="28" w16cid:durableId="2040466335">
    <w:abstractNumId w:val="33"/>
  </w:num>
  <w:num w:numId="29" w16cid:durableId="1570117159">
    <w:abstractNumId w:val="2"/>
  </w:num>
  <w:num w:numId="30" w16cid:durableId="1027295995">
    <w:abstractNumId w:val="11"/>
  </w:num>
  <w:num w:numId="31" w16cid:durableId="1336693201">
    <w:abstractNumId w:val="28"/>
  </w:num>
  <w:num w:numId="32" w16cid:durableId="1386831049">
    <w:abstractNumId w:val="36"/>
  </w:num>
  <w:num w:numId="33" w16cid:durableId="200750131">
    <w:abstractNumId w:val="18"/>
  </w:num>
  <w:num w:numId="34" w16cid:durableId="1259486932">
    <w:abstractNumId w:val="9"/>
  </w:num>
  <w:num w:numId="35" w16cid:durableId="1363942486">
    <w:abstractNumId w:val="19"/>
  </w:num>
  <w:num w:numId="36" w16cid:durableId="1230846332">
    <w:abstractNumId w:val="13"/>
  </w:num>
  <w:num w:numId="37" w16cid:durableId="325479951">
    <w:abstractNumId w:val="15"/>
  </w:num>
  <w:num w:numId="38" w16cid:durableId="701051120">
    <w:abstractNumId w:val="29"/>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w Instone-Cowie">
    <w15:presenceInfo w15:providerId="Windows Live" w15:userId="f3c07c70b02f7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7"/>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21"/>
    <w:rsid w:val="00000A96"/>
    <w:rsid w:val="00000CAB"/>
    <w:rsid w:val="00006237"/>
    <w:rsid w:val="00006D96"/>
    <w:rsid w:val="0001008E"/>
    <w:rsid w:val="000103DC"/>
    <w:rsid w:val="00011217"/>
    <w:rsid w:val="000133B9"/>
    <w:rsid w:val="000134F5"/>
    <w:rsid w:val="00016A73"/>
    <w:rsid w:val="00017503"/>
    <w:rsid w:val="000175E1"/>
    <w:rsid w:val="00026457"/>
    <w:rsid w:val="000279CA"/>
    <w:rsid w:val="000306A5"/>
    <w:rsid w:val="00030E5F"/>
    <w:rsid w:val="00035D65"/>
    <w:rsid w:val="00037720"/>
    <w:rsid w:val="00043318"/>
    <w:rsid w:val="000520CD"/>
    <w:rsid w:val="000542B3"/>
    <w:rsid w:val="00057FAF"/>
    <w:rsid w:val="00060914"/>
    <w:rsid w:val="00060CAF"/>
    <w:rsid w:val="0006471A"/>
    <w:rsid w:val="00065D66"/>
    <w:rsid w:val="00071B80"/>
    <w:rsid w:val="00080785"/>
    <w:rsid w:val="00083948"/>
    <w:rsid w:val="000843D0"/>
    <w:rsid w:val="00087329"/>
    <w:rsid w:val="000903D8"/>
    <w:rsid w:val="00091FBF"/>
    <w:rsid w:val="0009270C"/>
    <w:rsid w:val="00092A62"/>
    <w:rsid w:val="00094D60"/>
    <w:rsid w:val="00097412"/>
    <w:rsid w:val="000A031F"/>
    <w:rsid w:val="000A3B23"/>
    <w:rsid w:val="000B2B8C"/>
    <w:rsid w:val="000B5BA4"/>
    <w:rsid w:val="000B6C76"/>
    <w:rsid w:val="000C0ADF"/>
    <w:rsid w:val="000C1F75"/>
    <w:rsid w:val="000C2AFE"/>
    <w:rsid w:val="000C396F"/>
    <w:rsid w:val="000D219F"/>
    <w:rsid w:val="000D3235"/>
    <w:rsid w:val="000D3C5F"/>
    <w:rsid w:val="000D4B02"/>
    <w:rsid w:val="000D773F"/>
    <w:rsid w:val="000E117B"/>
    <w:rsid w:val="000E2149"/>
    <w:rsid w:val="000E33B1"/>
    <w:rsid w:val="000E3FE4"/>
    <w:rsid w:val="000E4BC6"/>
    <w:rsid w:val="000E6CD5"/>
    <w:rsid w:val="000E7515"/>
    <w:rsid w:val="000E7AE8"/>
    <w:rsid w:val="000F197E"/>
    <w:rsid w:val="000F6726"/>
    <w:rsid w:val="000F684D"/>
    <w:rsid w:val="001060D5"/>
    <w:rsid w:val="001077FA"/>
    <w:rsid w:val="00107E45"/>
    <w:rsid w:val="00110B37"/>
    <w:rsid w:val="00111092"/>
    <w:rsid w:val="00111EED"/>
    <w:rsid w:val="00114560"/>
    <w:rsid w:val="001242B5"/>
    <w:rsid w:val="00124D88"/>
    <w:rsid w:val="00125A57"/>
    <w:rsid w:val="001329CE"/>
    <w:rsid w:val="00133500"/>
    <w:rsid w:val="00133866"/>
    <w:rsid w:val="001346DB"/>
    <w:rsid w:val="001363EA"/>
    <w:rsid w:val="00136DDA"/>
    <w:rsid w:val="00142C50"/>
    <w:rsid w:val="00142D48"/>
    <w:rsid w:val="00143D50"/>
    <w:rsid w:val="0014461C"/>
    <w:rsid w:val="00145656"/>
    <w:rsid w:val="001519A1"/>
    <w:rsid w:val="00152A9A"/>
    <w:rsid w:val="00152C2B"/>
    <w:rsid w:val="00155206"/>
    <w:rsid w:val="001562F8"/>
    <w:rsid w:val="00156DB0"/>
    <w:rsid w:val="00161B07"/>
    <w:rsid w:val="00161BAD"/>
    <w:rsid w:val="001631DF"/>
    <w:rsid w:val="001661AB"/>
    <w:rsid w:val="00167E55"/>
    <w:rsid w:val="00170129"/>
    <w:rsid w:val="00172EEB"/>
    <w:rsid w:val="0017543C"/>
    <w:rsid w:val="00176610"/>
    <w:rsid w:val="001818BB"/>
    <w:rsid w:val="00183E7C"/>
    <w:rsid w:val="00185FAD"/>
    <w:rsid w:val="00187C41"/>
    <w:rsid w:val="001933DC"/>
    <w:rsid w:val="00196224"/>
    <w:rsid w:val="001A0864"/>
    <w:rsid w:val="001A3114"/>
    <w:rsid w:val="001B2C16"/>
    <w:rsid w:val="001B2E22"/>
    <w:rsid w:val="001B3732"/>
    <w:rsid w:val="001C5D70"/>
    <w:rsid w:val="001D0907"/>
    <w:rsid w:val="001D15CF"/>
    <w:rsid w:val="001D2322"/>
    <w:rsid w:val="001D4917"/>
    <w:rsid w:val="001D57F7"/>
    <w:rsid w:val="001E1E40"/>
    <w:rsid w:val="001E1F78"/>
    <w:rsid w:val="001E396D"/>
    <w:rsid w:val="001E7349"/>
    <w:rsid w:val="001F4FB7"/>
    <w:rsid w:val="001F5333"/>
    <w:rsid w:val="001F5966"/>
    <w:rsid w:val="00200038"/>
    <w:rsid w:val="002038EB"/>
    <w:rsid w:val="00211292"/>
    <w:rsid w:val="0021223B"/>
    <w:rsid w:val="00212D29"/>
    <w:rsid w:val="00215D7E"/>
    <w:rsid w:val="00215F07"/>
    <w:rsid w:val="002229FA"/>
    <w:rsid w:val="00224F10"/>
    <w:rsid w:val="00226107"/>
    <w:rsid w:val="00227093"/>
    <w:rsid w:val="002301A9"/>
    <w:rsid w:val="002302C9"/>
    <w:rsid w:val="00231358"/>
    <w:rsid w:val="00231FFE"/>
    <w:rsid w:val="002334EB"/>
    <w:rsid w:val="002437BA"/>
    <w:rsid w:val="00251800"/>
    <w:rsid w:val="00256E3C"/>
    <w:rsid w:val="00257834"/>
    <w:rsid w:val="00263CEE"/>
    <w:rsid w:val="002663FF"/>
    <w:rsid w:val="002665B2"/>
    <w:rsid w:val="0027272C"/>
    <w:rsid w:val="00272803"/>
    <w:rsid w:val="002742F0"/>
    <w:rsid w:val="00274F21"/>
    <w:rsid w:val="00276DDE"/>
    <w:rsid w:val="00280E0D"/>
    <w:rsid w:val="00282CFC"/>
    <w:rsid w:val="00283898"/>
    <w:rsid w:val="00283A0F"/>
    <w:rsid w:val="00285ABD"/>
    <w:rsid w:val="002871BD"/>
    <w:rsid w:val="00287E84"/>
    <w:rsid w:val="0029215C"/>
    <w:rsid w:val="002930DA"/>
    <w:rsid w:val="002937EE"/>
    <w:rsid w:val="00297EA5"/>
    <w:rsid w:val="002A13A3"/>
    <w:rsid w:val="002A44F4"/>
    <w:rsid w:val="002A4E47"/>
    <w:rsid w:val="002A53F3"/>
    <w:rsid w:val="002B0B68"/>
    <w:rsid w:val="002B3BDA"/>
    <w:rsid w:val="002B3F80"/>
    <w:rsid w:val="002B5C70"/>
    <w:rsid w:val="002B672E"/>
    <w:rsid w:val="002B774F"/>
    <w:rsid w:val="002B7A19"/>
    <w:rsid w:val="002B7C93"/>
    <w:rsid w:val="002B7EE5"/>
    <w:rsid w:val="002C2E75"/>
    <w:rsid w:val="002D2713"/>
    <w:rsid w:val="002D591B"/>
    <w:rsid w:val="002E1C6E"/>
    <w:rsid w:val="002E5A4F"/>
    <w:rsid w:val="002E6732"/>
    <w:rsid w:val="002F37C2"/>
    <w:rsid w:val="002F5000"/>
    <w:rsid w:val="002F5C4D"/>
    <w:rsid w:val="002F67A6"/>
    <w:rsid w:val="002F6FC7"/>
    <w:rsid w:val="002F7989"/>
    <w:rsid w:val="002F7CAE"/>
    <w:rsid w:val="003105FB"/>
    <w:rsid w:val="0031255F"/>
    <w:rsid w:val="00312C51"/>
    <w:rsid w:val="00314976"/>
    <w:rsid w:val="003171FA"/>
    <w:rsid w:val="0032060D"/>
    <w:rsid w:val="00322AAC"/>
    <w:rsid w:val="00325B20"/>
    <w:rsid w:val="00326979"/>
    <w:rsid w:val="003300EC"/>
    <w:rsid w:val="003313E0"/>
    <w:rsid w:val="0033210B"/>
    <w:rsid w:val="003330E9"/>
    <w:rsid w:val="0034409E"/>
    <w:rsid w:val="00344B53"/>
    <w:rsid w:val="003455F9"/>
    <w:rsid w:val="00351C18"/>
    <w:rsid w:val="00352673"/>
    <w:rsid w:val="003545D0"/>
    <w:rsid w:val="00355F79"/>
    <w:rsid w:val="00357DAC"/>
    <w:rsid w:val="00357EE3"/>
    <w:rsid w:val="00364667"/>
    <w:rsid w:val="0037402A"/>
    <w:rsid w:val="0037469B"/>
    <w:rsid w:val="00374BB5"/>
    <w:rsid w:val="00375324"/>
    <w:rsid w:val="00376237"/>
    <w:rsid w:val="00376386"/>
    <w:rsid w:val="00376625"/>
    <w:rsid w:val="00376881"/>
    <w:rsid w:val="00380F33"/>
    <w:rsid w:val="0038103D"/>
    <w:rsid w:val="00382709"/>
    <w:rsid w:val="00393B25"/>
    <w:rsid w:val="00395444"/>
    <w:rsid w:val="0039633C"/>
    <w:rsid w:val="003A018A"/>
    <w:rsid w:val="003A0C36"/>
    <w:rsid w:val="003A1049"/>
    <w:rsid w:val="003A2065"/>
    <w:rsid w:val="003A26C7"/>
    <w:rsid w:val="003A2793"/>
    <w:rsid w:val="003A28B0"/>
    <w:rsid w:val="003A3D10"/>
    <w:rsid w:val="003B40EC"/>
    <w:rsid w:val="003B6A4C"/>
    <w:rsid w:val="003B6F74"/>
    <w:rsid w:val="003B7101"/>
    <w:rsid w:val="003C1C2C"/>
    <w:rsid w:val="003C320E"/>
    <w:rsid w:val="003C52F3"/>
    <w:rsid w:val="003D0DFB"/>
    <w:rsid w:val="003D1535"/>
    <w:rsid w:val="003D5EC0"/>
    <w:rsid w:val="003D7BE9"/>
    <w:rsid w:val="003D7DB3"/>
    <w:rsid w:val="003E2C39"/>
    <w:rsid w:val="003E2F7D"/>
    <w:rsid w:val="003E6321"/>
    <w:rsid w:val="003E6D21"/>
    <w:rsid w:val="003E7B9B"/>
    <w:rsid w:val="003E7E0F"/>
    <w:rsid w:val="003F1EC6"/>
    <w:rsid w:val="00405050"/>
    <w:rsid w:val="004055D3"/>
    <w:rsid w:val="004079B5"/>
    <w:rsid w:val="00407C92"/>
    <w:rsid w:val="00411143"/>
    <w:rsid w:val="00412002"/>
    <w:rsid w:val="00413118"/>
    <w:rsid w:val="00413F10"/>
    <w:rsid w:val="004237F5"/>
    <w:rsid w:val="00424302"/>
    <w:rsid w:val="00424328"/>
    <w:rsid w:val="004304DB"/>
    <w:rsid w:val="00430D30"/>
    <w:rsid w:val="004311E8"/>
    <w:rsid w:val="00431655"/>
    <w:rsid w:val="00432304"/>
    <w:rsid w:val="004344A1"/>
    <w:rsid w:val="0043570E"/>
    <w:rsid w:val="00436A53"/>
    <w:rsid w:val="00437796"/>
    <w:rsid w:val="00437B8C"/>
    <w:rsid w:val="004402CA"/>
    <w:rsid w:val="004408BF"/>
    <w:rsid w:val="0044502E"/>
    <w:rsid w:val="0044536A"/>
    <w:rsid w:val="00445C76"/>
    <w:rsid w:val="00455F46"/>
    <w:rsid w:val="00456281"/>
    <w:rsid w:val="004614DE"/>
    <w:rsid w:val="0046319A"/>
    <w:rsid w:val="00466CAD"/>
    <w:rsid w:val="00470523"/>
    <w:rsid w:val="00475513"/>
    <w:rsid w:val="004756F5"/>
    <w:rsid w:val="004776A2"/>
    <w:rsid w:val="00483BB7"/>
    <w:rsid w:val="00485DDC"/>
    <w:rsid w:val="00492AE5"/>
    <w:rsid w:val="00493697"/>
    <w:rsid w:val="004945C5"/>
    <w:rsid w:val="0049533D"/>
    <w:rsid w:val="004A04C9"/>
    <w:rsid w:val="004A1829"/>
    <w:rsid w:val="004A19E5"/>
    <w:rsid w:val="004A3B22"/>
    <w:rsid w:val="004A5B04"/>
    <w:rsid w:val="004A7011"/>
    <w:rsid w:val="004B0FDE"/>
    <w:rsid w:val="004B1553"/>
    <w:rsid w:val="004B2D30"/>
    <w:rsid w:val="004B3E3A"/>
    <w:rsid w:val="004B4F9B"/>
    <w:rsid w:val="004B5029"/>
    <w:rsid w:val="004B72AD"/>
    <w:rsid w:val="004C27F1"/>
    <w:rsid w:val="004C342C"/>
    <w:rsid w:val="004C42A5"/>
    <w:rsid w:val="004C7E86"/>
    <w:rsid w:val="004D2501"/>
    <w:rsid w:val="004D4CD3"/>
    <w:rsid w:val="004D639C"/>
    <w:rsid w:val="004D7582"/>
    <w:rsid w:val="004E0108"/>
    <w:rsid w:val="004E080F"/>
    <w:rsid w:val="004E23E2"/>
    <w:rsid w:val="004E2986"/>
    <w:rsid w:val="004E3C76"/>
    <w:rsid w:val="004E57EF"/>
    <w:rsid w:val="004F0F66"/>
    <w:rsid w:val="004F1145"/>
    <w:rsid w:val="004F3A7E"/>
    <w:rsid w:val="004F3A93"/>
    <w:rsid w:val="004F644B"/>
    <w:rsid w:val="00500527"/>
    <w:rsid w:val="00503B9B"/>
    <w:rsid w:val="00506102"/>
    <w:rsid w:val="005115DD"/>
    <w:rsid w:val="0051426B"/>
    <w:rsid w:val="00514E8C"/>
    <w:rsid w:val="00515573"/>
    <w:rsid w:val="00520540"/>
    <w:rsid w:val="00524404"/>
    <w:rsid w:val="005275CC"/>
    <w:rsid w:val="00530DD5"/>
    <w:rsid w:val="00532DFA"/>
    <w:rsid w:val="00537138"/>
    <w:rsid w:val="005379B9"/>
    <w:rsid w:val="00537B70"/>
    <w:rsid w:val="0054223B"/>
    <w:rsid w:val="00542E76"/>
    <w:rsid w:val="00544CBF"/>
    <w:rsid w:val="0055296A"/>
    <w:rsid w:val="00557FB7"/>
    <w:rsid w:val="0056516D"/>
    <w:rsid w:val="00565E97"/>
    <w:rsid w:val="0056613E"/>
    <w:rsid w:val="00570EE7"/>
    <w:rsid w:val="005713E3"/>
    <w:rsid w:val="00571596"/>
    <w:rsid w:val="00572583"/>
    <w:rsid w:val="005841B5"/>
    <w:rsid w:val="00584A9D"/>
    <w:rsid w:val="005919E3"/>
    <w:rsid w:val="00592C85"/>
    <w:rsid w:val="00593725"/>
    <w:rsid w:val="005972DB"/>
    <w:rsid w:val="005A241E"/>
    <w:rsid w:val="005A56D1"/>
    <w:rsid w:val="005B1C6D"/>
    <w:rsid w:val="005B53E0"/>
    <w:rsid w:val="005B6B50"/>
    <w:rsid w:val="005B6D89"/>
    <w:rsid w:val="005C2081"/>
    <w:rsid w:val="005D0F57"/>
    <w:rsid w:val="005D1819"/>
    <w:rsid w:val="005D3B0A"/>
    <w:rsid w:val="005E0537"/>
    <w:rsid w:val="005E09F9"/>
    <w:rsid w:val="005E14A6"/>
    <w:rsid w:val="005E1F4A"/>
    <w:rsid w:val="005E47F9"/>
    <w:rsid w:val="005F2FD4"/>
    <w:rsid w:val="005F49F3"/>
    <w:rsid w:val="005F5863"/>
    <w:rsid w:val="005F77C3"/>
    <w:rsid w:val="0060312C"/>
    <w:rsid w:val="00604085"/>
    <w:rsid w:val="00604881"/>
    <w:rsid w:val="0061073A"/>
    <w:rsid w:val="006128A1"/>
    <w:rsid w:val="00612F36"/>
    <w:rsid w:val="00614224"/>
    <w:rsid w:val="006173D7"/>
    <w:rsid w:val="00620856"/>
    <w:rsid w:val="00621BC0"/>
    <w:rsid w:val="0062540C"/>
    <w:rsid w:val="00631198"/>
    <w:rsid w:val="006316C5"/>
    <w:rsid w:val="006350AF"/>
    <w:rsid w:val="0064239D"/>
    <w:rsid w:val="00644B80"/>
    <w:rsid w:val="006462B6"/>
    <w:rsid w:val="00646DF5"/>
    <w:rsid w:val="00647DBA"/>
    <w:rsid w:val="00650ABB"/>
    <w:rsid w:val="006561AB"/>
    <w:rsid w:val="00656B1E"/>
    <w:rsid w:val="00666B73"/>
    <w:rsid w:val="00667773"/>
    <w:rsid w:val="006708BA"/>
    <w:rsid w:val="00671D64"/>
    <w:rsid w:val="00672C50"/>
    <w:rsid w:val="006734D2"/>
    <w:rsid w:val="00673917"/>
    <w:rsid w:val="00677FFD"/>
    <w:rsid w:val="00681D68"/>
    <w:rsid w:val="00686BAE"/>
    <w:rsid w:val="00687725"/>
    <w:rsid w:val="006958B3"/>
    <w:rsid w:val="0069605D"/>
    <w:rsid w:val="006975F8"/>
    <w:rsid w:val="006A02C6"/>
    <w:rsid w:val="006A710F"/>
    <w:rsid w:val="006A7E4C"/>
    <w:rsid w:val="006B15EE"/>
    <w:rsid w:val="006B31BA"/>
    <w:rsid w:val="006B3B40"/>
    <w:rsid w:val="006B65C2"/>
    <w:rsid w:val="006B7EE2"/>
    <w:rsid w:val="006C0468"/>
    <w:rsid w:val="006C1816"/>
    <w:rsid w:val="006C2C39"/>
    <w:rsid w:val="006C4748"/>
    <w:rsid w:val="006C4A3A"/>
    <w:rsid w:val="006C637F"/>
    <w:rsid w:val="006D1561"/>
    <w:rsid w:val="006D1C30"/>
    <w:rsid w:val="006E0865"/>
    <w:rsid w:val="006E0931"/>
    <w:rsid w:val="006E422A"/>
    <w:rsid w:val="006E5727"/>
    <w:rsid w:val="006F08A8"/>
    <w:rsid w:val="006F47FB"/>
    <w:rsid w:val="006F4AE0"/>
    <w:rsid w:val="006F74F0"/>
    <w:rsid w:val="006F7DB7"/>
    <w:rsid w:val="007023D1"/>
    <w:rsid w:val="0070333A"/>
    <w:rsid w:val="007054A4"/>
    <w:rsid w:val="00705901"/>
    <w:rsid w:val="007077FF"/>
    <w:rsid w:val="00712D31"/>
    <w:rsid w:val="00714478"/>
    <w:rsid w:val="0071502F"/>
    <w:rsid w:val="00715718"/>
    <w:rsid w:val="007214A0"/>
    <w:rsid w:val="00721E34"/>
    <w:rsid w:val="00724660"/>
    <w:rsid w:val="007314EE"/>
    <w:rsid w:val="0073358F"/>
    <w:rsid w:val="00733A4D"/>
    <w:rsid w:val="00736C53"/>
    <w:rsid w:val="0073712C"/>
    <w:rsid w:val="00740E9D"/>
    <w:rsid w:val="007426D0"/>
    <w:rsid w:val="0074395E"/>
    <w:rsid w:val="00745D9B"/>
    <w:rsid w:val="00746FAD"/>
    <w:rsid w:val="00753436"/>
    <w:rsid w:val="00756131"/>
    <w:rsid w:val="007564FC"/>
    <w:rsid w:val="00760735"/>
    <w:rsid w:val="0076349F"/>
    <w:rsid w:val="007639F0"/>
    <w:rsid w:val="00777A4E"/>
    <w:rsid w:val="00781F35"/>
    <w:rsid w:val="00783608"/>
    <w:rsid w:val="007837A3"/>
    <w:rsid w:val="0078474A"/>
    <w:rsid w:val="00784A84"/>
    <w:rsid w:val="00787764"/>
    <w:rsid w:val="00790655"/>
    <w:rsid w:val="0079138A"/>
    <w:rsid w:val="00794151"/>
    <w:rsid w:val="007964CF"/>
    <w:rsid w:val="00797994"/>
    <w:rsid w:val="00797B39"/>
    <w:rsid w:val="00797DB8"/>
    <w:rsid w:val="00797E30"/>
    <w:rsid w:val="007A0C7C"/>
    <w:rsid w:val="007A1D88"/>
    <w:rsid w:val="007A4ECF"/>
    <w:rsid w:val="007A5B4D"/>
    <w:rsid w:val="007A69A4"/>
    <w:rsid w:val="007A7BD6"/>
    <w:rsid w:val="007B0911"/>
    <w:rsid w:val="007B3774"/>
    <w:rsid w:val="007B6FBF"/>
    <w:rsid w:val="007B7AEC"/>
    <w:rsid w:val="007C3A2A"/>
    <w:rsid w:val="007C5AB7"/>
    <w:rsid w:val="007D54F7"/>
    <w:rsid w:val="007D5EFC"/>
    <w:rsid w:val="007D69D5"/>
    <w:rsid w:val="007D6DD5"/>
    <w:rsid w:val="007D71D0"/>
    <w:rsid w:val="007E1723"/>
    <w:rsid w:val="007E2E9A"/>
    <w:rsid w:val="007E37F0"/>
    <w:rsid w:val="007E3D03"/>
    <w:rsid w:val="007E3F59"/>
    <w:rsid w:val="007E43DD"/>
    <w:rsid w:val="007E4CA5"/>
    <w:rsid w:val="007F0F07"/>
    <w:rsid w:val="007F17FA"/>
    <w:rsid w:val="007F2193"/>
    <w:rsid w:val="007F3572"/>
    <w:rsid w:val="007F788B"/>
    <w:rsid w:val="007F7E8A"/>
    <w:rsid w:val="008000C0"/>
    <w:rsid w:val="008013F5"/>
    <w:rsid w:val="00803592"/>
    <w:rsid w:val="00804988"/>
    <w:rsid w:val="00806B26"/>
    <w:rsid w:val="00806DE0"/>
    <w:rsid w:val="00811CBE"/>
    <w:rsid w:val="0081281D"/>
    <w:rsid w:val="008131E3"/>
    <w:rsid w:val="0081434A"/>
    <w:rsid w:val="00814FDE"/>
    <w:rsid w:val="00817250"/>
    <w:rsid w:val="008224DB"/>
    <w:rsid w:val="00827219"/>
    <w:rsid w:val="008303AA"/>
    <w:rsid w:val="00830BF2"/>
    <w:rsid w:val="008326A6"/>
    <w:rsid w:val="008329F9"/>
    <w:rsid w:val="008337DF"/>
    <w:rsid w:val="00835317"/>
    <w:rsid w:val="00840B8C"/>
    <w:rsid w:val="00841C2B"/>
    <w:rsid w:val="00843EE4"/>
    <w:rsid w:val="00844DBE"/>
    <w:rsid w:val="008450F9"/>
    <w:rsid w:val="008458D2"/>
    <w:rsid w:val="00852E7A"/>
    <w:rsid w:val="00853170"/>
    <w:rsid w:val="008533D1"/>
    <w:rsid w:val="0085346D"/>
    <w:rsid w:val="00855707"/>
    <w:rsid w:val="00855F08"/>
    <w:rsid w:val="00857896"/>
    <w:rsid w:val="00857E9E"/>
    <w:rsid w:val="00861139"/>
    <w:rsid w:val="00871D89"/>
    <w:rsid w:val="0087584D"/>
    <w:rsid w:val="008759C7"/>
    <w:rsid w:val="008772AE"/>
    <w:rsid w:val="00877B5C"/>
    <w:rsid w:val="00882400"/>
    <w:rsid w:val="008837BE"/>
    <w:rsid w:val="00884FDA"/>
    <w:rsid w:val="00887BF9"/>
    <w:rsid w:val="008911A3"/>
    <w:rsid w:val="0089136C"/>
    <w:rsid w:val="00894BA1"/>
    <w:rsid w:val="008A236E"/>
    <w:rsid w:val="008A35FF"/>
    <w:rsid w:val="008B0EA2"/>
    <w:rsid w:val="008B2177"/>
    <w:rsid w:val="008B46DB"/>
    <w:rsid w:val="008B621C"/>
    <w:rsid w:val="008B71E7"/>
    <w:rsid w:val="008B7CE4"/>
    <w:rsid w:val="008B7DA0"/>
    <w:rsid w:val="008C6543"/>
    <w:rsid w:val="008C684E"/>
    <w:rsid w:val="008C7A7F"/>
    <w:rsid w:val="008D144A"/>
    <w:rsid w:val="008E059E"/>
    <w:rsid w:val="008E3B38"/>
    <w:rsid w:val="008E418D"/>
    <w:rsid w:val="008E7853"/>
    <w:rsid w:val="008E7D1B"/>
    <w:rsid w:val="008F0E54"/>
    <w:rsid w:val="008F3DF9"/>
    <w:rsid w:val="008F5297"/>
    <w:rsid w:val="008F67D7"/>
    <w:rsid w:val="008F7177"/>
    <w:rsid w:val="0090134D"/>
    <w:rsid w:val="009030AD"/>
    <w:rsid w:val="00917E91"/>
    <w:rsid w:val="00924AB5"/>
    <w:rsid w:val="00927EE7"/>
    <w:rsid w:val="009336E2"/>
    <w:rsid w:val="0093516A"/>
    <w:rsid w:val="00936DEF"/>
    <w:rsid w:val="0093791F"/>
    <w:rsid w:val="009438BD"/>
    <w:rsid w:val="0095033B"/>
    <w:rsid w:val="0095679A"/>
    <w:rsid w:val="009573EF"/>
    <w:rsid w:val="00961938"/>
    <w:rsid w:val="00962E8D"/>
    <w:rsid w:val="009642B2"/>
    <w:rsid w:val="009656B9"/>
    <w:rsid w:val="00966018"/>
    <w:rsid w:val="00970EDC"/>
    <w:rsid w:val="00973DB9"/>
    <w:rsid w:val="009746F9"/>
    <w:rsid w:val="009750D1"/>
    <w:rsid w:val="00975A82"/>
    <w:rsid w:val="00980ED9"/>
    <w:rsid w:val="00983D7A"/>
    <w:rsid w:val="00987488"/>
    <w:rsid w:val="00990D1C"/>
    <w:rsid w:val="0099187C"/>
    <w:rsid w:val="0099187D"/>
    <w:rsid w:val="009935F4"/>
    <w:rsid w:val="00994514"/>
    <w:rsid w:val="009A575D"/>
    <w:rsid w:val="009B27F9"/>
    <w:rsid w:val="009B2B07"/>
    <w:rsid w:val="009B3ABE"/>
    <w:rsid w:val="009B47B0"/>
    <w:rsid w:val="009B5EC6"/>
    <w:rsid w:val="009B5FE2"/>
    <w:rsid w:val="009B7054"/>
    <w:rsid w:val="009C0ED9"/>
    <w:rsid w:val="009C36BF"/>
    <w:rsid w:val="009C6B62"/>
    <w:rsid w:val="009D4451"/>
    <w:rsid w:val="009D5CA6"/>
    <w:rsid w:val="009D705A"/>
    <w:rsid w:val="009E107B"/>
    <w:rsid w:val="009E4601"/>
    <w:rsid w:val="009E4668"/>
    <w:rsid w:val="009E4E3F"/>
    <w:rsid w:val="009F0812"/>
    <w:rsid w:val="009F32C4"/>
    <w:rsid w:val="009F5001"/>
    <w:rsid w:val="00A001B0"/>
    <w:rsid w:val="00A0057A"/>
    <w:rsid w:val="00A02E53"/>
    <w:rsid w:val="00A061B4"/>
    <w:rsid w:val="00A10BC2"/>
    <w:rsid w:val="00A13BF5"/>
    <w:rsid w:val="00A14AB7"/>
    <w:rsid w:val="00A15557"/>
    <w:rsid w:val="00A2147D"/>
    <w:rsid w:val="00A21BA1"/>
    <w:rsid w:val="00A22206"/>
    <w:rsid w:val="00A228E9"/>
    <w:rsid w:val="00A22B29"/>
    <w:rsid w:val="00A242A8"/>
    <w:rsid w:val="00A2446C"/>
    <w:rsid w:val="00A33666"/>
    <w:rsid w:val="00A35396"/>
    <w:rsid w:val="00A3563C"/>
    <w:rsid w:val="00A357C8"/>
    <w:rsid w:val="00A37861"/>
    <w:rsid w:val="00A450E9"/>
    <w:rsid w:val="00A46AA9"/>
    <w:rsid w:val="00A46E0E"/>
    <w:rsid w:val="00A50D46"/>
    <w:rsid w:val="00A520C5"/>
    <w:rsid w:val="00A5556C"/>
    <w:rsid w:val="00A55A46"/>
    <w:rsid w:val="00A61E77"/>
    <w:rsid w:val="00A62A0F"/>
    <w:rsid w:val="00A70B19"/>
    <w:rsid w:val="00A72C76"/>
    <w:rsid w:val="00A756FC"/>
    <w:rsid w:val="00A764ED"/>
    <w:rsid w:val="00A7651F"/>
    <w:rsid w:val="00A769DD"/>
    <w:rsid w:val="00A77120"/>
    <w:rsid w:val="00A80EAD"/>
    <w:rsid w:val="00A81427"/>
    <w:rsid w:val="00A871C0"/>
    <w:rsid w:val="00A93DF4"/>
    <w:rsid w:val="00A960F8"/>
    <w:rsid w:val="00A964DD"/>
    <w:rsid w:val="00A97D27"/>
    <w:rsid w:val="00AA0E6C"/>
    <w:rsid w:val="00AA49A8"/>
    <w:rsid w:val="00AA4FD7"/>
    <w:rsid w:val="00AA6BF6"/>
    <w:rsid w:val="00AB3F75"/>
    <w:rsid w:val="00AB7F72"/>
    <w:rsid w:val="00AC1650"/>
    <w:rsid w:val="00AC40D2"/>
    <w:rsid w:val="00AC5B4C"/>
    <w:rsid w:val="00AC78CA"/>
    <w:rsid w:val="00AD0901"/>
    <w:rsid w:val="00AD09B7"/>
    <w:rsid w:val="00AD4B47"/>
    <w:rsid w:val="00AD4C07"/>
    <w:rsid w:val="00AD4EB0"/>
    <w:rsid w:val="00AD62FC"/>
    <w:rsid w:val="00AE4E75"/>
    <w:rsid w:val="00AE6363"/>
    <w:rsid w:val="00AF40F7"/>
    <w:rsid w:val="00AF618E"/>
    <w:rsid w:val="00AF683D"/>
    <w:rsid w:val="00AF72D9"/>
    <w:rsid w:val="00B0640D"/>
    <w:rsid w:val="00B071A3"/>
    <w:rsid w:val="00B1151E"/>
    <w:rsid w:val="00B1566D"/>
    <w:rsid w:val="00B25124"/>
    <w:rsid w:val="00B30973"/>
    <w:rsid w:val="00B36828"/>
    <w:rsid w:val="00B3694C"/>
    <w:rsid w:val="00B37700"/>
    <w:rsid w:val="00B4736C"/>
    <w:rsid w:val="00B52ACA"/>
    <w:rsid w:val="00B52FFB"/>
    <w:rsid w:val="00B5557C"/>
    <w:rsid w:val="00B555B9"/>
    <w:rsid w:val="00B56143"/>
    <w:rsid w:val="00B57BA8"/>
    <w:rsid w:val="00B62195"/>
    <w:rsid w:val="00B62BA1"/>
    <w:rsid w:val="00B64158"/>
    <w:rsid w:val="00B64BA0"/>
    <w:rsid w:val="00B65B84"/>
    <w:rsid w:val="00B7092D"/>
    <w:rsid w:val="00B7322D"/>
    <w:rsid w:val="00B74644"/>
    <w:rsid w:val="00B7533B"/>
    <w:rsid w:val="00B75510"/>
    <w:rsid w:val="00B76689"/>
    <w:rsid w:val="00B76AD0"/>
    <w:rsid w:val="00B76F90"/>
    <w:rsid w:val="00B81758"/>
    <w:rsid w:val="00B81D2A"/>
    <w:rsid w:val="00B836FB"/>
    <w:rsid w:val="00B8755F"/>
    <w:rsid w:val="00B90DE3"/>
    <w:rsid w:val="00B911AA"/>
    <w:rsid w:val="00B9155E"/>
    <w:rsid w:val="00B9287A"/>
    <w:rsid w:val="00B92A92"/>
    <w:rsid w:val="00B93231"/>
    <w:rsid w:val="00B96BEE"/>
    <w:rsid w:val="00BA08DE"/>
    <w:rsid w:val="00BA093F"/>
    <w:rsid w:val="00BA1450"/>
    <w:rsid w:val="00BA65E4"/>
    <w:rsid w:val="00BB578F"/>
    <w:rsid w:val="00BB5DB9"/>
    <w:rsid w:val="00BB6D5C"/>
    <w:rsid w:val="00BC0C02"/>
    <w:rsid w:val="00BC22EA"/>
    <w:rsid w:val="00BC3D0B"/>
    <w:rsid w:val="00BC75A4"/>
    <w:rsid w:val="00BD116B"/>
    <w:rsid w:val="00BD25FB"/>
    <w:rsid w:val="00BD5CAC"/>
    <w:rsid w:val="00BD7089"/>
    <w:rsid w:val="00BE0C5F"/>
    <w:rsid w:val="00BE358B"/>
    <w:rsid w:val="00BE3CD0"/>
    <w:rsid w:val="00BE5731"/>
    <w:rsid w:val="00BE687C"/>
    <w:rsid w:val="00BF30B8"/>
    <w:rsid w:val="00C01377"/>
    <w:rsid w:val="00C02560"/>
    <w:rsid w:val="00C02830"/>
    <w:rsid w:val="00C03C6E"/>
    <w:rsid w:val="00C077C5"/>
    <w:rsid w:val="00C146CF"/>
    <w:rsid w:val="00C14E3C"/>
    <w:rsid w:val="00C15FE4"/>
    <w:rsid w:val="00C16666"/>
    <w:rsid w:val="00C23EE2"/>
    <w:rsid w:val="00C26866"/>
    <w:rsid w:val="00C2783A"/>
    <w:rsid w:val="00C30F94"/>
    <w:rsid w:val="00C3508E"/>
    <w:rsid w:val="00C375BF"/>
    <w:rsid w:val="00C37C0C"/>
    <w:rsid w:val="00C508EE"/>
    <w:rsid w:val="00C5143D"/>
    <w:rsid w:val="00C5310E"/>
    <w:rsid w:val="00C55B4E"/>
    <w:rsid w:val="00C64E35"/>
    <w:rsid w:val="00C71FF5"/>
    <w:rsid w:val="00C733DC"/>
    <w:rsid w:val="00C7795F"/>
    <w:rsid w:val="00C854F0"/>
    <w:rsid w:val="00C9246B"/>
    <w:rsid w:val="00C9401E"/>
    <w:rsid w:val="00C94427"/>
    <w:rsid w:val="00C9540A"/>
    <w:rsid w:val="00C976A0"/>
    <w:rsid w:val="00CA10C5"/>
    <w:rsid w:val="00CA2473"/>
    <w:rsid w:val="00CA2912"/>
    <w:rsid w:val="00CA2D50"/>
    <w:rsid w:val="00CA2E9E"/>
    <w:rsid w:val="00CB0A05"/>
    <w:rsid w:val="00CB203A"/>
    <w:rsid w:val="00CB2A64"/>
    <w:rsid w:val="00CB38C5"/>
    <w:rsid w:val="00CB469A"/>
    <w:rsid w:val="00CB5FC9"/>
    <w:rsid w:val="00CB7045"/>
    <w:rsid w:val="00CC3025"/>
    <w:rsid w:val="00CC4315"/>
    <w:rsid w:val="00CD4E00"/>
    <w:rsid w:val="00CD63C6"/>
    <w:rsid w:val="00CD768A"/>
    <w:rsid w:val="00CE0F0B"/>
    <w:rsid w:val="00CF28E1"/>
    <w:rsid w:val="00CF647B"/>
    <w:rsid w:val="00CF6D73"/>
    <w:rsid w:val="00D03205"/>
    <w:rsid w:val="00D07519"/>
    <w:rsid w:val="00D07EDF"/>
    <w:rsid w:val="00D1085C"/>
    <w:rsid w:val="00D11C8E"/>
    <w:rsid w:val="00D15F53"/>
    <w:rsid w:val="00D16725"/>
    <w:rsid w:val="00D16863"/>
    <w:rsid w:val="00D16CF7"/>
    <w:rsid w:val="00D2043A"/>
    <w:rsid w:val="00D21C1D"/>
    <w:rsid w:val="00D230DD"/>
    <w:rsid w:val="00D23245"/>
    <w:rsid w:val="00D24C94"/>
    <w:rsid w:val="00D2518F"/>
    <w:rsid w:val="00D27B45"/>
    <w:rsid w:val="00D30D7C"/>
    <w:rsid w:val="00D317F8"/>
    <w:rsid w:val="00D3619F"/>
    <w:rsid w:val="00D36A92"/>
    <w:rsid w:val="00D378D7"/>
    <w:rsid w:val="00D40C92"/>
    <w:rsid w:val="00D42F4F"/>
    <w:rsid w:val="00D50639"/>
    <w:rsid w:val="00D51E99"/>
    <w:rsid w:val="00D525A7"/>
    <w:rsid w:val="00D52F9C"/>
    <w:rsid w:val="00D54498"/>
    <w:rsid w:val="00D55A61"/>
    <w:rsid w:val="00D55E4A"/>
    <w:rsid w:val="00D57358"/>
    <w:rsid w:val="00D615AC"/>
    <w:rsid w:val="00D63A74"/>
    <w:rsid w:val="00D64682"/>
    <w:rsid w:val="00D700EA"/>
    <w:rsid w:val="00D717AA"/>
    <w:rsid w:val="00D736D6"/>
    <w:rsid w:val="00D81B86"/>
    <w:rsid w:val="00D81E25"/>
    <w:rsid w:val="00D8238D"/>
    <w:rsid w:val="00D85978"/>
    <w:rsid w:val="00D859C8"/>
    <w:rsid w:val="00D87442"/>
    <w:rsid w:val="00D95B3F"/>
    <w:rsid w:val="00DA1732"/>
    <w:rsid w:val="00DA4000"/>
    <w:rsid w:val="00DA4419"/>
    <w:rsid w:val="00DA557F"/>
    <w:rsid w:val="00DA5E27"/>
    <w:rsid w:val="00DA65F1"/>
    <w:rsid w:val="00DA711C"/>
    <w:rsid w:val="00DB1558"/>
    <w:rsid w:val="00DB2BC9"/>
    <w:rsid w:val="00DB3065"/>
    <w:rsid w:val="00DB6478"/>
    <w:rsid w:val="00DB657C"/>
    <w:rsid w:val="00DC03A1"/>
    <w:rsid w:val="00DC0D4A"/>
    <w:rsid w:val="00DC3B5F"/>
    <w:rsid w:val="00DC3C21"/>
    <w:rsid w:val="00DC6AE5"/>
    <w:rsid w:val="00DD2547"/>
    <w:rsid w:val="00DD60CE"/>
    <w:rsid w:val="00DD635C"/>
    <w:rsid w:val="00DE1230"/>
    <w:rsid w:val="00DE5FF8"/>
    <w:rsid w:val="00DE78F3"/>
    <w:rsid w:val="00DF056B"/>
    <w:rsid w:val="00DF18A0"/>
    <w:rsid w:val="00DF1BEF"/>
    <w:rsid w:val="00DF3BEB"/>
    <w:rsid w:val="00DF3D47"/>
    <w:rsid w:val="00DF5A6B"/>
    <w:rsid w:val="00DF74BA"/>
    <w:rsid w:val="00E0079B"/>
    <w:rsid w:val="00E0584C"/>
    <w:rsid w:val="00E06C8A"/>
    <w:rsid w:val="00E11DDF"/>
    <w:rsid w:val="00E12981"/>
    <w:rsid w:val="00E152BA"/>
    <w:rsid w:val="00E15E30"/>
    <w:rsid w:val="00E202D6"/>
    <w:rsid w:val="00E21E80"/>
    <w:rsid w:val="00E22AAD"/>
    <w:rsid w:val="00E2398C"/>
    <w:rsid w:val="00E23D8C"/>
    <w:rsid w:val="00E25716"/>
    <w:rsid w:val="00E27643"/>
    <w:rsid w:val="00E35643"/>
    <w:rsid w:val="00E35852"/>
    <w:rsid w:val="00E377C0"/>
    <w:rsid w:val="00E410E3"/>
    <w:rsid w:val="00E442F2"/>
    <w:rsid w:val="00E516B4"/>
    <w:rsid w:val="00E5198C"/>
    <w:rsid w:val="00E52D99"/>
    <w:rsid w:val="00E63440"/>
    <w:rsid w:val="00E648FC"/>
    <w:rsid w:val="00E6503D"/>
    <w:rsid w:val="00E65397"/>
    <w:rsid w:val="00E667C9"/>
    <w:rsid w:val="00E71675"/>
    <w:rsid w:val="00E71E71"/>
    <w:rsid w:val="00E72B38"/>
    <w:rsid w:val="00E76876"/>
    <w:rsid w:val="00E76CA8"/>
    <w:rsid w:val="00E804E5"/>
    <w:rsid w:val="00E832C8"/>
    <w:rsid w:val="00E833F3"/>
    <w:rsid w:val="00E83890"/>
    <w:rsid w:val="00E839AD"/>
    <w:rsid w:val="00E8494B"/>
    <w:rsid w:val="00E856B8"/>
    <w:rsid w:val="00E906D4"/>
    <w:rsid w:val="00E91616"/>
    <w:rsid w:val="00E922A5"/>
    <w:rsid w:val="00EA10C5"/>
    <w:rsid w:val="00EA2591"/>
    <w:rsid w:val="00EA287C"/>
    <w:rsid w:val="00EA451C"/>
    <w:rsid w:val="00EA79DD"/>
    <w:rsid w:val="00EA7EB9"/>
    <w:rsid w:val="00EB2E10"/>
    <w:rsid w:val="00EB7440"/>
    <w:rsid w:val="00EC1EB4"/>
    <w:rsid w:val="00EC7D52"/>
    <w:rsid w:val="00ED015A"/>
    <w:rsid w:val="00ED695F"/>
    <w:rsid w:val="00EE1743"/>
    <w:rsid w:val="00EE1BC3"/>
    <w:rsid w:val="00EE5574"/>
    <w:rsid w:val="00EE56CB"/>
    <w:rsid w:val="00EE7DD4"/>
    <w:rsid w:val="00EF15A5"/>
    <w:rsid w:val="00EF4540"/>
    <w:rsid w:val="00F002DD"/>
    <w:rsid w:val="00F10033"/>
    <w:rsid w:val="00F10EC4"/>
    <w:rsid w:val="00F13535"/>
    <w:rsid w:val="00F14ACA"/>
    <w:rsid w:val="00F159D2"/>
    <w:rsid w:val="00F224B4"/>
    <w:rsid w:val="00F2560A"/>
    <w:rsid w:val="00F264BD"/>
    <w:rsid w:val="00F32849"/>
    <w:rsid w:val="00F34B4A"/>
    <w:rsid w:val="00F34E59"/>
    <w:rsid w:val="00F357DB"/>
    <w:rsid w:val="00F36105"/>
    <w:rsid w:val="00F415EF"/>
    <w:rsid w:val="00F42674"/>
    <w:rsid w:val="00F44AA1"/>
    <w:rsid w:val="00F46493"/>
    <w:rsid w:val="00F474FE"/>
    <w:rsid w:val="00F518E7"/>
    <w:rsid w:val="00F56FA9"/>
    <w:rsid w:val="00F60FC7"/>
    <w:rsid w:val="00F651B7"/>
    <w:rsid w:val="00F65B97"/>
    <w:rsid w:val="00F670F9"/>
    <w:rsid w:val="00F70EBB"/>
    <w:rsid w:val="00F73B53"/>
    <w:rsid w:val="00F75438"/>
    <w:rsid w:val="00F768A4"/>
    <w:rsid w:val="00F771CA"/>
    <w:rsid w:val="00F80CCE"/>
    <w:rsid w:val="00F80FC0"/>
    <w:rsid w:val="00F83A61"/>
    <w:rsid w:val="00F918C4"/>
    <w:rsid w:val="00FA21D8"/>
    <w:rsid w:val="00FA284E"/>
    <w:rsid w:val="00FA2B2C"/>
    <w:rsid w:val="00FA6344"/>
    <w:rsid w:val="00FA79CE"/>
    <w:rsid w:val="00FB1524"/>
    <w:rsid w:val="00FB6DAB"/>
    <w:rsid w:val="00FC0F6F"/>
    <w:rsid w:val="00FC43B0"/>
    <w:rsid w:val="00FC4532"/>
    <w:rsid w:val="00FC55BC"/>
    <w:rsid w:val="00FC562B"/>
    <w:rsid w:val="00FC6553"/>
    <w:rsid w:val="00FD28E1"/>
    <w:rsid w:val="00FD485A"/>
    <w:rsid w:val="00FD7B98"/>
    <w:rsid w:val="00FE3B27"/>
    <w:rsid w:val="00FE5199"/>
    <w:rsid w:val="00FE65AA"/>
    <w:rsid w:val="00FE6BBA"/>
    <w:rsid w:val="00FE6E12"/>
    <w:rsid w:val="00FE7EA5"/>
    <w:rsid w:val="00FF19C3"/>
    <w:rsid w:val="00FF37FC"/>
    <w:rsid w:val="00FF4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156B7"/>
  <w15:docId w15:val="{1017D995-A8AF-4FAF-A681-970FC98D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paragraph" w:customStyle="1" w:styleId="Default">
    <w:name w:val="Default"/>
    <w:rsid w:val="00C71FF5"/>
    <w:pPr>
      <w:autoSpaceDE w:val="0"/>
      <w:autoSpaceDN w:val="0"/>
      <w:adjustRightInd w:val="0"/>
      <w:spacing w:after="0" w:line="200" w:lineRule="atLeast"/>
    </w:pPr>
    <w:rPr>
      <w:rFonts w:ascii="Mangal" w:eastAsia="Microsoft YaHei" w:hAnsi="Mangal" w:cs="Mangal"/>
      <w:color w:val="FFFFFF"/>
      <w:kern w:val="1"/>
      <w:sz w:val="36"/>
      <w:szCs w:val="36"/>
    </w:rPr>
  </w:style>
  <w:style w:type="character" w:styleId="UnresolvedMention">
    <w:name w:val="Unresolved Mention"/>
    <w:basedOn w:val="DefaultParagraphFont"/>
    <w:uiPriority w:val="99"/>
    <w:semiHidden/>
    <w:unhideWhenUsed/>
    <w:rsid w:val="00CF647B"/>
    <w:rPr>
      <w:color w:val="605E5C"/>
      <w:shd w:val="clear" w:color="auto" w:fill="E1DFDD"/>
    </w:rPr>
  </w:style>
  <w:style w:type="paragraph" w:styleId="Revision">
    <w:name w:val="Revision"/>
    <w:hidden/>
    <w:uiPriority w:val="99"/>
    <w:semiHidden/>
    <w:rsid w:val="007B37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EmBeeDee/C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4D833-BBBA-4A4D-A9DD-CCCE1AAEA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13</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Instone-Cowie</dc:creator>
  <cp:lastModifiedBy>Andrew Instone-Cowie</cp:lastModifiedBy>
  <cp:revision>83</cp:revision>
  <cp:lastPrinted>2024-06-19T11:22:00Z</cp:lastPrinted>
  <dcterms:created xsi:type="dcterms:W3CDTF">2018-11-02T20:42:00Z</dcterms:created>
  <dcterms:modified xsi:type="dcterms:W3CDTF">2024-06-19T11:22:00Z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